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9DA11" w14:textId="77777777" w:rsidR="000D1CCF" w:rsidRPr="00EA769C" w:rsidRDefault="000D1CCF" w:rsidP="00EA769C">
      <w:pPr>
        <w:rPr>
          <w:rFonts w:eastAsiaTheme="minorHAnsi"/>
        </w:rPr>
      </w:pPr>
    </w:p>
    <w:p w14:paraId="6AA88713" w14:textId="3AC6093E" w:rsidR="00427CEF" w:rsidRPr="00EA769C" w:rsidRDefault="00EA769C" w:rsidP="00195A4B">
      <w:pPr>
        <w:rPr>
          <w:rFonts w:eastAsiaTheme="minorHAnsi"/>
        </w:rPr>
      </w:pPr>
      <w:r w:rsidRPr="00EA769C">
        <w:rPr>
          <w:rFonts w:eastAsiaTheme="minorHAnsi"/>
        </w:rPr>
        <w:t xml:space="preserve">Title? </w:t>
      </w:r>
    </w:p>
    <w:p w14:paraId="59A3490A" w14:textId="1EE07B3E" w:rsidR="00427CEF" w:rsidRDefault="00427CEF">
      <w:pPr>
        <w:rPr>
          <w:rFonts w:asciiTheme="majorHAnsi" w:eastAsiaTheme="minorHAnsi" w:hAnsiTheme="majorHAnsi" w:cstheme="majorBidi"/>
          <w:color w:val="0F4761" w:themeColor="accent1" w:themeShade="BF"/>
          <w:sz w:val="40"/>
          <w:szCs w:val="40"/>
        </w:rPr>
      </w:pPr>
      <w:r>
        <w:rPr>
          <w:rFonts w:eastAsiaTheme="minorHAnsi"/>
        </w:rPr>
        <w:br w:type="page"/>
      </w:r>
    </w:p>
    <w:sdt>
      <w:sdtPr>
        <w:rPr>
          <w:rFonts w:ascii="Times New Roman" w:eastAsia="Times New Roman" w:hAnsi="Times New Roman" w:cs="Times New Roman"/>
          <w:b w:val="0"/>
          <w:bCs w:val="0"/>
          <w:color w:val="auto"/>
          <w:sz w:val="24"/>
          <w:szCs w:val="24"/>
        </w:rPr>
        <w:id w:val="2131512686"/>
        <w:docPartObj>
          <w:docPartGallery w:val="Table of Contents"/>
          <w:docPartUnique/>
        </w:docPartObj>
      </w:sdtPr>
      <w:sdtEndPr>
        <w:rPr>
          <w:noProof/>
        </w:rPr>
      </w:sdtEndPr>
      <w:sdtContent>
        <w:p w14:paraId="39555B83" w14:textId="262DA102" w:rsidR="00C464C2" w:rsidRPr="00541CA3" w:rsidRDefault="00C464C2">
          <w:pPr>
            <w:pStyle w:val="TOCHeading"/>
            <w:rPr>
              <w:rFonts w:ascii="Times New Roman" w:hAnsi="Times New Roman" w:cs="Times New Roman"/>
              <w:sz w:val="24"/>
              <w:szCs w:val="24"/>
            </w:rPr>
          </w:pPr>
          <w:r w:rsidRPr="00541CA3">
            <w:rPr>
              <w:rFonts w:ascii="Times New Roman" w:hAnsi="Times New Roman" w:cs="Times New Roman"/>
              <w:sz w:val="24"/>
              <w:szCs w:val="24"/>
            </w:rPr>
            <w:t>Table of Contents</w:t>
          </w:r>
        </w:p>
        <w:p w14:paraId="7BFFC5AA" w14:textId="4ED10413" w:rsidR="00654021" w:rsidRDefault="00ED3E68">
          <w:pPr>
            <w:pStyle w:val="TOC1"/>
            <w:tabs>
              <w:tab w:val="right" w:leader="dot" w:pos="9350"/>
            </w:tabs>
            <w:rPr>
              <w:rFonts w:eastAsiaTheme="minorEastAsia" w:cstheme="minorBidi"/>
              <w:b w:val="0"/>
              <w:bCs w:val="0"/>
              <w:caps w:val="0"/>
              <w:noProof/>
              <w:kern w:val="2"/>
              <w:sz w:val="24"/>
              <w:szCs w:val="24"/>
              <w14:ligatures w14:val="standardContextual"/>
            </w:rPr>
          </w:pPr>
          <w:r w:rsidRPr="00541CA3">
            <w:rPr>
              <w:rFonts w:ascii="Times New Roman" w:hAnsi="Times New Roman"/>
              <w:i/>
              <w:iCs/>
              <w:caps w:val="0"/>
            </w:rPr>
            <w:fldChar w:fldCharType="begin"/>
          </w:r>
          <w:r w:rsidRPr="00541CA3">
            <w:rPr>
              <w:rFonts w:ascii="Times New Roman" w:hAnsi="Times New Roman"/>
              <w:i/>
              <w:iCs/>
              <w:caps w:val="0"/>
            </w:rPr>
            <w:instrText xml:space="preserve"> TOC \o "1-5" \h \z \u </w:instrText>
          </w:r>
          <w:r w:rsidRPr="00541CA3">
            <w:rPr>
              <w:rFonts w:ascii="Times New Roman" w:hAnsi="Times New Roman"/>
              <w:i/>
              <w:iCs/>
              <w:caps w:val="0"/>
            </w:rPr>
            <w:fldChar w:fldCharType="separate"/>
          </w:r>
          <w:hyperlink w:anchor="_Toc192525368" w:history="1">
            <w:r w:rsidR="00654021" w:rsidRPr="001B08C1">
              <w:rPr>
                <w:rStyle w:val="Hyperlink"/>
                <w:rFonts w:eastAsiaTheme="minorHAnsi"/>
                <w:noProof/>
              </w:rPr>
              <w:t>Introduction</w:t>
            </w:r>
            <w:r w:rsidR="00654021">
              <w:rPr>
                <w:noProof/>
                <w:webHidden/>
              </w:rPr>
              <w:tab/>
            </w:r>
            <w:r w:rsidR="00654021">
              <w:rPr>
                <w:noProof/>
                <w:webHidden/>
              </w:rPr>
              <w:fldChar w:fldCharType="begin"/>
            </w:r>
            <w:r w:rsidR="00654021">
              <w:rPr>
                <w:noProof/>
                <w:webHidden/>
              </w:rPr>
              <w:instrText xml:space="preserve"> PAGEREF _Toc192525368 \h </w:instrText>
            </w:r>
            <w:r w:rsidR="00654021">
              <w:rPr>
                <w:noProof/>
                <w:webHidden/>
              </w:rPr>
            </w:r>
            <w:r w:rsidR="00654021">
              <w:rPr>
                <w:noProof/>
                <w:webHidden/>
              </w:rPr>
              <w:fldChar w:fldCharType="separate"/>
            </w:r>
            <w:r w:rsidR="00654021">
              <w:rPr>
                <w:noProof/>
                <w:webHidden/>
              </w:rPr>
              <w:t>3</w:t>
            </w:r>
            <w:r w:rsidR="00654021">
              <w:rPr>
                <w:noProof/>
                <w:webHidden/>
              </w:rPr>
              <w:fldChar w:fldCharType="end"/>
            </w:r>
          </w:hyperlink>
        </w:p>
        <w:p w14:paraId="1E4EFBFA" w14:textId="00C0A352" w:rsidR="00654021" w:rsidRDefault="00654021">
          <w:pPr>
            <w:pStyle w:val="TOC2"/>
            <w:tabs>
              <w:tab w:val="right" w:leader="dot" w:pos="9350"/>
            </w:tabs>
            <w:rPr>
              <w:rFonts w:eastAsiaTheme="minorEastAsia" w:cstheme="minorBidi"/>
              <w:smallCaps w:val="0"/>
              <w:noProof/>
              <w:kern w:val="2"/>
              <w:sz w:val="24"/>
              <w:szCs w:val="24"/>
              <w14:ligatures w14:val="standardContextual"/>
            </w:rPr>
          </w:pPr>
          <w:hyperlink w:anchor="_Toc192525369" w:history="1">
            <w:r w:rsidRPr="001B08C1">
              <w:rPr>
                <w:rStyle w:val="Hyperlink"/>
                <w:noProof/>
              </w:rPr>
              <w:t>Obsessive-Compulsive Disorder</w:t>
            </w:r>
            <w:r>
              <w:rPr>
                <w:noProof/>
                <w:webHidden/>
              </w:rPr>
              <w:tab/>
            </w:r>
            <w:r>
              <w:rPr>
                <w:noProof/>
                <w:webHidden/>
              </w:rPr>
              <w:fldChar w:fldCharType="begin"/>
            </w:r>
            <w:r>
              <w:rPr>
                <w:noProof/>
                <w:webHidden/>
              </w:rPr>
              <w:instrText xml:space="preserve"> PAGEREF _Toc192525369 \h </w:instrText>
            </w:r>
            <w:r>
              <w:rPr>
                <w:noProof/>
                <w:webHidden/>
              </w:rPr>
            </w:r>
            <w:r>
              <w:rPr>
                <w:noProof/>
                <w:webHidden/>
              </w:rPr>
              <w:fldChar w:fldCharType="separate"/>
            </w:r>
            <w:r>
              <w:rPr>
                <w:noProof/>
                <w:webHidden/>
              </w:rPr>
              <w:t>3</w:t>
            </w:r>
            <w:r>
              <w:rPr>
                <w:noProof/>
                <w:webHidden/>
              </w:rPr>
              <w:fldChar w:fldCharType="end"/>
            </w:r>
          </w:hyperlink>
        </w:p>
        <w:p w14:paraId="57256AFA" w14:textId="25D07B15" w:rsidR="00654021" w:rsidRDefault="00654021">
          <w:pPr>
            <w:pStyle w:val="TOC2"/>
            <w:tabs>
              <w:tab w:val="right" w:leader="dot" w:pos="9350"/>
            </w:tabs>
            <w:rPr>
              <w:rFonts w:eastAsiaTheme="minorEastAsia" w:cstheme="minorBidi"/>
              <w:smallCaps w:val="0"/>
              <w:noProof/>
              <w:kern w:val="2"/>
              <w:sz w:val="24"/>
              <w:szCs w:val="24"/>
              <w14:ligatures w14:val="standardContextual"/>
            </w:rPr>
          </w:pPr>
          <w:hyperlink w:anchor="_Toc192525370" w:history="1">
            <w:r w:rsidRPr="001B08C1">
              <w:rPr>
                <w:rStyle w:val="Hyperlink"/>
                <w:noProof/>
              </w:rPr>
              <w:t>Informant Discrepancies</w:t>
            </w:r>
            <w:r>
              <w:rPr>
                <w:noProof/>
                <w:webHidden/>
              </w:rPr>
              <w:tab/>
            </w:r>
            <w:r>
              <w:rPr>
                <w:noProof/>
                <w:webHidden/>
              </w:rPr>
              <w:fldChar w:fldCharType="begin"/>
            </w:r>
            <w:r>
              <w:rPr>
                <w:noProof/>
                <w:webHidden/>
              </w:rPr>
              <w:instrText xml:space="preserve"> PAGEREF _Toc192525370 \h </w:instrText>
            </w:r>
            <w:r>
              <w:rPr>
                <w:noProof/>
                <w:webHidden/>
              </w:rPr>
            </w:r>
            <w:r>
              <w:rPr>
                <w:noProof/>
                <w:webHidden/>
              </w:rPr>
              <w:fldChar w:fldCharType="separate"/>
            </w:r>
            <w:r>
              <w:rPr>
                <w:noProof/>
                <w:webHidden/>
              </w:rPr>
              <w:t>3</w:t>
            </w:r>
            <w:r>
              <w:rPr>
                <w:noProof/>
                <w:webHidden/>
              </w:rPr>
              <w:fldChar w:fldCharType="end"/>
            </w:r>
          </w:hyperlink>
        </w:p>
        <w:p w14:paraId="5185EBC2" w14:textId="48BF3BF7" w:rsidR="00654021" w:rsidRDefault="00654021">
          <w:pPr>
            <w:pStyle w:val="TOC2"/>
            <w:tabs>
              <w:tab w:val="right" w:leader="dot" w:pos="9350"/>
            </w:tabs>
            <w:rPr>
              <w:rFonts w:eastAsiaTheme="minorEastAsia" w:cstheme="minorBidi"/>
              <w:smallCaps w:val="0"/>
              <w:noProof/>
              <w:kern w:val="2"/>
              <w:sz w:val="24"/>
              <w:szCs w:val="24"/>
              <w14:ligatures w14:val="standardContextual"/>
            </w:rPr>
          </w:pPr>
          <w:hyperlink w:anchor="_Toc192525371" w:history="1">
            <w:r w:rsidRPr="001B08C1">
              <w:rPr>
                <w:rStyle w:val="Hyperlink"/>
                <w:noProof/>
              </w:rPr>
              <w:t>MRI</w:t>
            </w:r>
            <w:r>
              <w:rPr>
                <w:noProof/>
                <w:webHidden/>
              </w:rPr>
              <w:tab/>
            </w:r>
            <w:r>
              <w:rPr>
                <w:noProof/>
                <w:webHidden/>
              </w:rPr>
              <w:fldChar w:fldCharType="begin"/>
            </w:r>
            <w:r>
              <w:rPr>
                <w:noProof/>
                <w:webHidden/>
              </w:rPr>
              <w:instrText xml:space="preserve"> PAGEREF _Toc192525371 \h </w:instrText>
            </w:r>
            <w:r>
              <w:rPr>
                <w:noProof/>
                <w:webHidden/>
              </w:rPr>
            </w:r>
            <w:r>
              <w:rPr>
                <w:noProof/>
                <w:webHidden/>
              </w:rPr>
              <w:fldChar w:fldCharType="separate"/>
            </w:r>
            <w:r>
              <w:rPr>
                <w:noProof/>
                <w:webHidden/>
              </w:rPr>
              <w:t>5</w:t>
            </w:r>
            <w:r>
              <w:rPr>
                <w:noProof/>
                <w:webHidden/>
              </w:rPr>
              <w:fldChar w:fldCharType="end"/>
            </w:r>
          </w:hyperlink>
        </w:p>
        <w:p w14:paraId="19B263BF" w14:textId="5814C6EB" w:rsidR="00654021" w:rsidRDefault="00654021">
          <w:pPr>
            <w:pStyle w:val="TOC3"/>
            <w:tabs>
              <w:tab w:val="right" w:leader="dot" w:pos="9350"/>
            </w:tabs>
            <w:rPr>
              <w:rFonts w:eastAsiaTheme="minorEastAsia" w:cstheme="minorBidi"/>
              <w:i w:val="0"/>
              <w:iCs w:val="0"/>
              <w:noProof/>
              <w:kern w:val="2"/>
              <w:sz w:val="24"/>
              <w:szCs w:val="24"/>
              <w14:ligatures w14:val="standardContextual"/>
            </w:rPr>
          </w:pPr>
          <w:hyperlink w:anchor="_Toc192525372" w:history="1">
            <w:r w:rsidRPr="001B08C1">
              <w:rPr>
                <w:rStyle w:val="Hyperlink"/>
                <w:noProof/>
              </w:rPr>
              <w:t>Neurobiological Theories of OCD</w:t>
            </w:r>
            <w:r>
              <w:rPr>
                <w:noProof/>
                <w:webHidden/>
              </w:rPr>
              <w:tab/>
            </w:r>
            <w:r>
              <w:rPr>
                <w:noProof/>
                <w:webHidden/>
              </w:rPr>
              <w:fldChar w:fldCharType="begin"/>
            </w:r>
            <w:r>
              <w:rPr>
                <w:noProof/>
                <w:webHidden/>
              </w:rPr>
              <w:instrText xml:space="preserve"> PAGEREF _Toc192525372 \h </w:instrText>
            </w:r>
            <w:r>
              <w:rPr>
                <w:noProof/>
                <w:webHidden/>
              </w:rPr>
            </w:r>
            <w:r>
              <w:rPr>
                <w:noProof/>
                <w:webHidden/>
              </w:rPr>
              <w:fldChar w:fldCharType="separate"/>
            </w:r>
            <w:r>
              <w:rPr>
                <w:noProof/>
                <w:webHidden/>
              </w:rPr>
              <w:t>6</w:t>
            </w:r>
            <w:r>
              <w:rPr>
                <w:noProof/>
                <w:webHidden/>
              </w:rPr>
              <w:fldChar w:fldCharType="end"/>
            </w:r>
          </w:hyperlink>
        </w:p>
        <w:p w14:paraId="6BA949EF" w14:textId="09FE7E44" w:rsidR="00654021" w:rsidRDefault="00654021">
          <w:pPr>
            <w:pStyle w:val="TOC4"/>
            <w:tabs>
              <w:tab w:val="right" w:leader="dot" w:pos="9350"/>
            </w:tabs>
            <w:rPr>
              <w:rFonts w:eastAsiaTheme="minorEastAsia" w:cstheme="minorBidi"/>
              <w:noProof/>
              <w:kern w:val="2"/>
              <w:sz w:val="24"/>
              <w:szCs w:val="24"/>
              <w14:ligatures w14:val="standardContextual"/>
            </w:rPr>
          </w:pPr>
          <w:hyperlink w:anchor="_Toc192525373" w:history="1">
            <w:r w:rsidRPr="001B08C1">
              <w:rPr>
                <w:rStyle w:val="Hyperlink"/>
                <w:noProof/>
              </w:rPr>
              <w:t>Fronto-Limbic Circuit</w:t>
            </w:r>
            <w:r>
              <w:rPr>
                <w:noProof/>
                <w:webHidden/>
              </w:rPr>
              <w:tab/>
            </w:r>
            <w:r>
              <w:rPr>
                <w:noProof/>
                <w:webHidden/>
              </w:rPr>
              <w:fldChar w:fldCharType="begin"/>
            </w:r>
            <w:r>
              <w:rPr>
                <w:noProof/>
                <w:webHidden/>
              </w:rPr>
              <w:instrText xml:space="preserve"> PAGEREF _Toc192525373 \h </w:instrText>
            </w:r>
            <w:r>
              <w:rPr>
                <w:noProof/>
                <w:webHidden/>
              </w:rPr>
            </w:r>
            <w:r>
              <w:rPr>
                <w:noProof/>
                <w:webHidden/>
              </w:rPr>
              <w:fldChar w:fldCharType="separate"/>
            </w:r>
            <w:r>
              <w:rPr>
                <w:noProof/>
                <w:webHidden/>
              </w:rPr>
              <w:t>7</w:t>
            </w:r>
            <w:r>
              <w:rPr>
                <w:noProof/>
                <w:webHidden/>
              </w:rPr>
              <w:fldChar w:fldCharType="end"/>
            </w:r>
          </w:hyperlink>
        </w:p>
        <w:p w14:paraId="588654D4" w14:textId="5834B5E0" w:rsidR="00654021" w:rsidRDefault="00654021">
          <w:pPr>
            <w:pStyle w:val="TOC4"/>
            <w:tabs>
              <w:tab w:val="right" w:leader="dot" w:pos="9350"/>
            </w:tabs>
            <w:rPr>
              <w:rFonts w:eastAsiaTheme="minorEastAsia" w:cstheme="minorBidi"/>
              <w:noProof/>
              <w:kern w:val="2"/>
              <w:sz w:val="24"/>
              <w:szCs w:val="24"/>
              <w14:ligatures w14:val="standardContextual"/>
            </w:rPr>
          </w:pPr>
          <w:hyperlink w:anchor="_Toc192525374" w:history="1">
            <w:r w:rsidRPr="001B08C1">
              <w:rPr>
                <w:rStyle w:val="Hyperlink"/>
                <w:noProof/>
              </w:rPr>
              <w:t>Sensorimotor Circuit</w:t>
            </w:r>
            <w:r>
              <w:rPr>
                <w:noProof/>
                <w:webHidden/>
              </w:rPr>
              <w:tab/>
            </w:r>
            <w:r>
              <w:rPr>
                <w:noProof/>
                <w:webHidden/>
              </w:rPr>
              <w:fldChar w:fldCharType="begin"/>
            </w:r>
            <w:r>
              <w:rPr>
                <w:noProof/>
                <w:webHidden/>
              </w:rPr>
              <w:instrText xml:space="preserve"> PAGEREF _Toc192525374 \h </w:instrText>
            </w:r>
            <w:r>
              <w:rPr>
                <w:noProof/>
                <w:webHidden/>
              </w:rPr>
            </w:r>
            <w:r>
              <w:rPr>
                <w:noProof/>
                <w:webHidden/>
              </w:rPr>
              <w:fldChar w:fldCharType="separate"/>
            </w:r>
            <w:r>
              <w:rPr>
                <w:noProof/>
                <w:webHidden/>
              </w:rPr>
              <w:t>7</w:t>
            </w:r>
            <w:r>
              <w:rPr>
                <w:noProof/>
                <w:webHidden/>
              </w:rPr>
              <w:fldChar w:fldCharType="end"/>
            </w:r>
          </w:hyperlink>
        </w:p>
        <w:p w14:paraId="34711E5C" w14:textId="1E1F16D3" w:rsidR="00654021" w:rsidRDefault="00654021">
          <w:pPr>
            <w:pStyle w:val="TOC4"/>
            <w:tabs>
              <w:tab w:val="right" w:leader="dot" w:pos="9350"/>
            </w:tabs>
            <w:rPr>
              <w:rFonts w:eastAsiaTheme="minorEastAsia" w:cstheme="minorBidi"/>
              <w:noProof/>
              <w:kern w:val="2"/>
              <w:sz w:val="24"/>
              <w:szCs w:val="24"/>
              <w14:ligatures w14:val="standardContextual"/>
            </w:rPr>
          </w:pPr>
          <w:hyperlink w:anchor="_Toc192525375" w:history="1">
            <w:r w:rsidRPr="001B08C1">
              <w:rPr>
                <w:rStyle w:val="Hyperlink"/>
                <w:noProof/>
              </w:rPr>
              <w:t>Ventral Cognitive Circuit</w:t>
            </w:r>
            <w:r>
              <w:rPr>
                <w:noProof/>
                <w:webHidden/>
              </w:rPr>
              <w:tab/>
            </w:r>
            <w:r>
              <w:rPr>
                <w:noProof/>
                <w:webHidden/>
              </w:rPr>
              <w:fldChar w:fldCharType="begin"/>
            </w:r>
            <w:r>
              <w:rPr>
                <w:noProof/>
                <w:webHidden/>
              </w:rPr>
              <w:instrText xml:space="preserve"> PAGEREF _Toc192525375 \h </w:instrText>
            </w:r>
            <w:r>
              <w:rPr>
                <w:noProof/>
                <w:webHidden/>
              </w:rPr>
            </w:r>
            <w:r>
              <w:rPr>
                <w:noProof/>
                <w:webHidden/>
              </w:rPr>
              <w:fldChar w:fldCharType="separate"/>
            </w:r>
            <w:r>
              <w:rPr>
                <w:noProof/>
                <w:webHidden/>
              </w:rPr>
              <w:t>7</w:t>
            </w:r>
            <w:r>
              <w:rPr>
                <w:noProof/>
                <w:webHidden/>
              </w:rPr>
              <w:fldChar w:fldCharType="end"/>
            </w:r>
          </w:hyperlink>
        </w:p>
        <w:p w14:paraId="72A684FD" w14:textId="00A9757F" w:rsidR="00654021" w:rsidRDefault="00654021">
          <w:pPr>
            <w:pStyle w:val="TOC4"/>
            <w:tabs>
              <w:tab w:val="right" w:leader="dot" w:pos="9350"/>
            </w:tabs>
            <w:rPr>
              <w:rFonts w:eastAsiaTheme="minorEastAsia" w:cstheme="minorBidi"/>
              <w:noProof/>
              <w:kern w:val="2"/>
              <w:sz w:val="24"/>
              <w:szCs w:val="24"/>
              <w14:ligatures w14:val="standardContextual"/>
            </w:rPr>
          </w:pPr>
          <w:hyperlink w:anchor="_Toc192525376" w:history="1">
            <w:r w:rsidRPr="001B08C1">
              <w:rPr>
                <w:rStyle w:val="Hyperlink"/>
                <w:noProof/>
              </w:rPr>
              <w:t>Ventral Affective Circuit</w:t>
            </w:r>
            <w:r>
              <w:rPr>
                <w:noProof/>
                <w:webHidden/>
              </w:rPr>
              <w:tab/>
            </w:r>
            <w:r>
              <w:rPr>
                <w:noProof/>
                <w:webHidden/>
              </w:rPr>
              <w:fldChar w:fldCharType="begin"/>
            </w:r>
            <w:r>
              <w:rPr>
                <w:noProof/>
                <w:webHidden/>
              </w:rPr>
              <w:instrText xml:space="preserve"> PAGEREF _Toc192525376 \h </w:instrText>
            </w:r>
            <w:r>
              <w:rPr>
                <w:noProof/>
                <w:webHidden/>
              </w:rPr>
            </w:r>
            <w:r>
              <w:rPr>
                <w:noProof/>
                <w:webHidden/>
              </w:rPr>
              <w:fldChar w:fldCharType="separate"/>
            </w:r>
            <w:r>
              <w:rPr>
                <w:noProof/>
                <w:webHidden/>
              </w:rPr>
              <w:t>8</w:t>
            </w:r>
            <w:r>
              <w:rPr>
                <w:noProof/>
                <w:webHidden/>
              </w:rPr>
              <w:fldChar w:fldCharType="end"/>
            </w:r>
          </w:hyperlink>
        </w:p>
        <w:p w14:paraId="7948C861" w14:textId="09905C1E" w:rsidR="00654021" w:rsidRDefault="00654021">
          <w:pPr>
            <w:pStyle w:val="TOC4"/>
            <w:tabs>
              <w:tab w:val="right" w:leader="dot" w:pos="9350"/>
            </w:tabs>
            <w:rPr>
              <w:rFonts w:eastAsiaTheme="minorEastAsia" w:cstheme="minorBidi"/>
              <w:noProof/>
              <w:kern w:val="2"/>
              <w:sz w:val="24"/>
              <w:szCs w:val="24"/>
              <w14:ligatures w14:val="standardContextual"/>
            </w:rPr>
          </w:pPr>
          <w:hyperlink w:anchor="_Toc192525377" w:history="1">
            <w:r w:rsidRPr="001B08C1">
              <w:rPr>
                <w:rStyle w:val="Hyperlink"/>
                <w:noProof/>
              </w:rPr>
              <w:t>Dorsal Cognitive Circuit</w:t>
            </w:r>
            <w:r>
              <w:rPr>
                <w:noProof/>
                <w:webHidden/>
              </w:rPr>
              <w:tab/>
            </w:r>
            <w:r>
              <w:rPr>
                <w:noProof/>
                <w:webHidden/>
              </w:rPr>
              <w:fldChar w:fldCharType="begin"/>
            </w:r>
            <w:r>
              <w:rPr>
                <w:noProof/>
                <w:webHidden/>
              </w:rPr>
              <w:instrText xml:space="preserve"> PAGEREF _Toc192525377 \h </w:instrText>
            </w:r>
            <w:r>
              <w:rPr>
                <w:noProof/>
                <w:webHidden/>
              </w:rPr>
            </w:r>
            <w:r>
              <w:rPr>
                <w:noProof/>
                <w:webHidden/>
              </w:rPr>
              <w:fldChar w:fldCharType="separate"/>
            </w:r>
            <w:r>
              <w:rPr>
                <w:noProof/>
                <w:webHidden/>
              </w:rPr>
              <w:t>8</w:t>
            </w:r>
            <w:r>
              <w:rPr>
                <w:noProof/>
                <w:webHidden/>
              </w:rPr>
              <w:fldChar w:fldCharType="end"/>
            </w:r>
          </w:hyperlink>
        </w:p>
        <w:p w14:paraId="783C35C9" w14:textId="3AC9DA94" w:rsidR="00654021" w:rsidRDefault="00654021">
          <w:pPr>
            <w:pStyle w:val="TOC3"/>
            <w:tabs>
              <w:tab w:val="right" w:leader="dot" w:pos="9350"/>
            </w:tabs>
            <w:rPr>
              <w:rFonts w:eastAsiaTheme="minorEastAsia" w:cstheme="minorBidi"/>
              <w:i w:val="0"/>
              <w:iCs w:val="0"/>
              <w:noProof/>
              <w:kern w:val="2"/>
              <w:sz w:val="24"/>
              <w:szCs w:val="24"/>
              <w14:ligatures w14:val="standardContextual"/>
            </w:rPr>
          </w:pPr>
          <w:hyperlink w:anchor="_Toc192525378" w:history="1">
            <w:r w:rsidRPr="001B08C1">
              <w:rPr>
                <w:rStyle w:val="Hyperlink"/>
                <w:noProof/>
              </w:rPr>
              <w:t>Adolescent OCD</w:t>
            </w:r>
            <w:r>
              <w:rPr>
                <w:noProof/>
                <w:webHidden/>
              </w:rPr>
              <w:tab/>
            </w:r>
            <w:r>
              <w:rPr>
                <w:noProof/>
                <w:webHidden/>
              </w:rPr>
              <w:fldChar w:fldCharType="begin"/>
            </w:r>
            <w:r>
              <w:rPr>
                <w:noProof/>
                <w:webHidden/>
              </w:rPr>
              <w:instrText xml:space="preserve"> PAGEREF _Toc192525378 \h </w:instrText>
            </w:r>
            <w:r>
              <w:rPr>
                <w:noProof/>
                <w:webHidden/>
              </w:rPr>
            </w:r>
            <w:r>
              <w:rPr>
                <w:noProof/>
                <w:webHidden/>
              </w:rPr>
              <w:fldChar w:fldCharType="separate"/>
            </w:r>
            <w:r>
              <w:rPr>
                <w:noProof/>
                <w:webHidden/>
              </w:rPr>
              <w:t>8</w:t>
            </w:r>
            <w:r>
              <w:rPr>
                <w:noProof/>
                <w:webHidden/>
              </w:rPr>
              <w:fldChar w:fldCharType="end"/>
            </w:r>
          </w:hyperlink>
        </w:p>
        <w:p w14:paraId="38E8464C" w14:textId="5897B699" w:rsidR="00654021" w:rsidRDefault="00654021">
          <w:pPr>
            <w:pStyle w:val="TOC4"/>
            <w:tabs>
              <w:tab w:val="right" w:leader="dot" w:pos="9350"/>
            </w:tabs>
            <w:rPr>
              <w:rFonts w:eastAsiaTheme="minorEastAsia" w:cstheme="minorBidi"/>
              <w:noProof/>
              <w:kern w:val="2"/>
              <w:sz w:val="24"/>
              <w:szCs w:val="24"/>
              <w14:ligatures w14:val="standardContextual"/>
            </w:rPr>
          </w:pPr>
          <w:hyperlink w:anchor="_Toc192525379" w:history="1">
            <w:r w:rsidRPr="001B08C1">
              <w:rPr>
                <w:rStyle w:val="Hyperlink"/>
                <w:noProof/>
              </w:rPr>
              <w:t>Structural abnormalities</w:t>
            </w:r>
            <w:r>
              <w:rPr>
                <w:noProof/>
                <w:webHidden/>
              </w:rPr>
              <w:tab/>
            </w:r>
            <w:r>
              <w:rPr>
                <w:noProof/>
                <w:webHidden/>
              </w:rPr>
              <w:fldChar w:fldCharType="begin"/>
            </w:r>
            <w:r>
              <w:rPr>
                <w:noProof/>
                <w:webHidden/>
              </w:rPr>
              <w:instrText xml:space="preserve"> PAGEREF _Toc192525379 \h </w:instrText>
            </w:r>
            <w:r>
              <w:rPr>
                <w:noProof/>
                <w:webHidden/>
              </w:rPr>
            </w:r>
            <w:r>
              <w:rPr>
                <w:noProof/>
                <w:webHidden/>
              </w:rPr>
              <w:fldChar w:fldCharType="separate"/>
            </w:r>
            <w:r>
              <w:rPr>
                <w:noProof/>
                <w:webHidden/>
              </w:rPr>
              <w:t>8</w:t>
            </w:r>
            <w:r>
              <w:rPr>
                <w:noProof/>
                <w:webHidden/>
              </w:rPr>
              <w:fldChar w:fldCharType="end"/>
            </w:r>
          </w:hyperlink>
        </w:p>
        <w:p w14:paraId="41DDA933" w14:textId="0FE5C7B0" w:rsidR="00654021" w:rsidRDefault="00654021">
          <w:pPr>
            <w:pStyle w:val="TOC2"/>
            <w:tabs>
              <w:tab w:val="right" w:leader="dot" w:pos="9350"/>
            </w:tabs>
            <w:rPr>
              <w:rFonts w:eastAsiaTheme="minorEastAsia" w:cstheme="minorBidi"/>
              <w:smallCaps w:val="0"/>
              <w:noProof/>
              <w:kern w:val="2"/>
              <w:sz w:val="24"/>
              <w:szCs w:val="24"/>
              <w14:ligatures w14:val="standardContextual"/>
            </w:rPr>
          </w:pPr>
          <w:hyperlink w:anchor="_Toc192525380" w:history="1">
            <w:r w:rsidRPr="001B08C1">
              <w:rPr>
                <w:rStyle w:val="Hyperlink"/>
                <w:rFonts w:eastAsiaTheme="minorHAnsi"/>
                <w:noProof/>
              </w:rPr>
              <w:t>Machine Learning</w:t>
            </w:r>
            <w:r>
              <w:rPr>
                <w:noProof/>
                <w:webHidden/>
              </w:rPr>
              <w:tab/>
            </w:r>
            <w:r>
              <w:rPr>
                <w:noProof/>
                <w:webHidden/>
              </w:rPr>
              <w:fldChar w:fldCharType="begin"/>
            </w:r>
            <w:r>
              <w:rPr>
                <w:noProof/>
                <w:webHidden/>
              </w:rPr>
              <w:instrText xml:space="preserve"> PAGEREF _Toc192525380 \h </w:instrText>
            </w:r>
            <w:r>
              <w:rPr>
                <w:noProof/>
                <w:webHidden/>
              </w:rPr>
            </w:r>
            <w:r>
              <w:rPr>
                <w:noProof/>
                <w:webHidden/>
              </w:rPr>
              <w:fldChar w:fldCharType="separate"/>
            </w:r>
            <w:r>
              <w:rPr>
                <w:noProof/>
                <w:webHidden/>
              </w:rPr>
              <w:t>9</w:t>
            </w:r>
            <w:r>
              <w:rPr>
                <w:noProof/>
                <w:webHidden/>
              </w:rPr>
              <w:fldChar w:fldCharType="end"/>
            </w:r>
          </w:hyperlink>
        </w:p>
        <w:p w14:paraId="6FB0F054" w14:textId="33DB4C20" w:rsidR="00654021" w:rsidRDefault="00654021">
          <w:pPr>
            <w:pStyle w:val="TOC3"/>
            <w:tabs>
              <w:tab w:val="right" w:leader="dot" w:pos="9350"/>
            </w:tabs>
            <w:rPr>
              <w:rFonts w:eastAsiaTheme="minorEastAsia" w:cstheme="minorBidi"/>
              <w:i w:val="0"/>
              <w:iCs w:val="0"/>
              <w:noProof/>
              <w:kern w:val="2"/>
              <w:sz w:val="24"/>
              <w:szCs w:val="24"/>
              <w14:ligatures w14:val="standardContextual"/>
            </w:rPr>
          </w:pPr>
          <w:hyperlink w:anchor="_Toc192525381" w:history="1">
            <w:r w:rsidRPr="001B08C1">
              <w:rPr>
                <w:rStyle w:val="Hyperlink"/>
                <w:rFonts w:eastAsiaTheme="minorHAnsi"/>
                <w:noProof/>
              </w:rPr>
              <w:t>eXtreme Gradient Boosting</w:t>
            </w:r>
            <w:r>
              <w:rPr>
                <w:noProof/>
                <w:webHidden/>
              </w:rPr>
              <w:tab/>
            </w:r>
            <w:r>
              <w:rPr>
                <w:noProof/>
                <w:webHidden/>
              </w:rPr>
              <w:fldChar w:fldCharType="begin"/>
            </w:r>
            <w:r>
              <w:rPr>
                <w:noProof/>
                <w:webHidden/>
              </w:rPr>
              <w:instrText xml:space="preserve"> PAGEREF _Toc192525381 \h </w:instrText>
            </w:r>
            <w:r>
              <w:rPr>
                <w:noProof/>
                <w:webHidden/>
              </w:rPr>
            </w:r>
            <w:r>
              <w:rPr>
                <w:noProof/>
                <w:webHidden/>
              </w:rPr>
              <w:fldChar w:fldCharType="separate"/>
            </w:r>
            <w:r>
              <w:rPr>
                <w:noProof/>
                <w:webHidden/>
              </w:rPr>
              <w:t>10</w:t>
            </w:r>
            <w:r>
              <w:rPr>
                <w:noProof/>
                <w:webHidden/>
              </w:rPr>
              <w:fldChar w:fldCharType="end"/>
            </w:r>
          </w:hyperlink>
        </w:p>
        <w:p w14:paraId="7200A872" w14:textId="37E9BCEE" w:rsidR="00654021" w:rsidRDefault="00654021">
          <w:pPr>
            <w:pStyle w:val="TOC2"/>
            <w:tabs>
              <w:tab w:val="right" w:leader="dot" w:pos="9350"/>
            </w:tabs>
            <w:rPr>
              <w:rFonts w:eastAsiaTheme="minorEastAsia" w:cstheme="minorBidi"/>
              <w:smallCaps w:val="0"/>
              <w:noProof/>
              <w:kern w:val="2"/>
              <w:sz w:val="24"/>
              <w:szCs w:val="24"/>
              <w14:ligatures w14:val="standardContextual"/>
            </w:rPr>
          </w:pPr>
          <w:hyperlink w:anchor="_Toc192525382" w:history="1">
            <w:r w:rsidRPr="001B08C1">
              <w:rPr>
                <w:rStyle w:val="Hyperlink"/>
                <w:noProof/>
              </w:rPr>
              <w:t>The present study (?)</w:t>
            </w:r>
            <w:r>
              <w:rPr>
                <w:noProof/>
                <w:webHidden/>
              </w:rPr>
              <w:tab/>
            </w:r>
            <w:r>
              <w:rPr>
                <w:noProof/>
                <w:webHidden/>
              </w:rPr>
              <w:fldChar w:fldCharType="begin"/>
            </w:r>
            <w:r>
              <w:rPr>
                <w:noProof/>
                <w:webHidden/>
              </w:rPr>
              <w:instrText xml:space="preserve"> PAGEREF _Toc192525382 \h </w:instrText>
            </w:r>
            <w:r>
              <w:rPr>
                <w:noProof/>
                <w:webHidden/>
              </w:rPr>
            </w:r>
            <w:r>
              <w:rPr>
                <w:noProof/>
                <w:webHidden/>
              </w:rPr>
              <w:fldChar w:fldCharType="separate"/>
            </w:r>
            <w:r>
              <w:rPr>
                <w:noProof/>
                <w:webHidden/>
              </w:rPr>
              <w:t>11</w:t>
            </w:r>
            <w:r>
              <w:rPr>
                <w:noProof/>
                <w:webHidden/>
              </w:rPr>
              <w:fldChar w:fldCharType="end"/>
            </w:r>
          </w:hyperlink>
        </w:p>
        <w:p w14:paraId="1E4B06D7" w14:textId="638EF5D7" w:rsidR="00654021" w:rsidRDefault="00654021">
          <w:pPr>
            <w:pStyle w:val="TOC3"/>
            <w:tabs>
              <w:tab w:val="right" w:leader="dot" w:pos="9350"/>
            </w:tabs>
            <w:rPr>
              <w:rFonts w:eastAsiaTheme="minorEastAsia" w:cstheme="minorBidi"/>
              <w:i w:val="0"/>
              <w:iCs w:val="0"/>
              <w:noProof/>
              <w:kern w:val="2"/>
              <w:sz w:val="24"/>
              <w:szCs w:val="24"/>
              <w14:ligatures w14:val="standardContextual"/>
            </w:rPr>
          </w:pPr>
          <w:hyperlink w:anchor="_Toc192525383" w:history="1">
            <w:r w:rsidRPr="001B08C1">
              <w:rPr>
                <w:rStyle w:val="Hyperlink"/>
                <w:noProof/>
              </w:rPr>
              <w:t>Research question</w:t>
            </w:r>
            <w:r>
              <w:rPr>
                <w:noProof/>
                <w:webHidden/>
              </w:rPr>
              <w:tab/>
            </w:r>
            <w:r>
              <w:rPr>
                <w:noProof/>
                <w:webHidden/>
              </w:rPr>
              <w:fldChar w:fldCharType="begin"/>
            </w:r>
            <w:r>
              <w:rPr>
                <w:noProof/>
                <w:webHidden/>
              </w:rPr>
              <w:instrText xml:space="preserve"> PAGEREF _Toc192525383 \h </w:instrText>
            </w:r>
            <w:r>
              <w:rPr>
                <w:noProof/>
                <w:webHidden/>
              </w:rPr>
            </w:r>
            <w:r>
              <w:rPr>
                <w:noProof/>
                <w:webHidden/>
              </w:rPr>
              <w:fldChar w:fldCharType="separate"/>
            </w:r>
            <w:r>
              <w:rPr>
                <w:noProof/>
                <w:webHidden/>
              </w:rPr>
              <w:t>11</w:t>
            </w:r>
            <w:r>
              <w:rPr>
                <w:noProof/>
                <w:webHidden/>
              </w:rPr>
              <w:fldChar w:fldCharType="end"/>
            </w:r>
          </w:hyperlink>
        </w:p>
        <w:p w14:paraId="3F522F76" w14:textId="13979B6F" w:rsidR="00654021" w:rsidRDefault="00654021">
          <w:pPr>
            <w:pStyle w:val="TOC3"/>
            <w:tabs>
              <w:tab w:val="right" w:leader="dot" w:pos="9350"/>
            </w:tabs>
            <w:rPr>
              <w:rFonts w:eastAsiaTheme="minorEastAsia" w:cstheme="minorBidi"/>
              <w:i w:val="0"/>
              <w:iCs w:val="0"/>
              <w:noProof/>
              <w:kern w:val="2"/>
              <w:sz w:val="24"/>
              <w:szCs w:val="24"/>
              <w14:ligatures w14:val="standardContextual"/>
            </w:rPr>
          </w:pPr>
          <w:hyperlink w:anchor="_Toc192525384" w:history="1">
            <w:r w:rsidRPr="001B08C1">
              <w:rPr>
                <w:rStyle w:val="Hyperlink"/>
                <w:noProof/>
              </w:rPr>
              <w:t>Hypothesis</w:t>
            </w:r>
            <w:r>
              <w:rPr>
                <w:noProof/>
                <w:webHidden/>
              </w:rPr>
              <w:tab/>
            </w:r>
            <w:r>
              <w:rPr>
                <w:noProof/>
                <w:webHidden/>
              </w:rPr>
              <w:fldChar w:fldCharType="begin"/>
            </w:r>
            <w:r>
              <w:rPr>
                <w:noProof/>
                <w:webHidden/>
              </w:rPr>
              <w:instrText xml:space="preserve"> PAGEREF _Toc192525384 \h </w:instrText>
            </w:r>
            <w:r>
              <w:rPr>
                <w:noProof/>
                <w:webHidden/>
              </w:rPr>
            </w:r>
            <w:r>
              <w:rPr>
                <w:noProof/>
                <w:webHidden/>
              </w:rPr>
              <w:fldChar w:fldCharType="separate"/>
            </w:r>
            <w:r>
              <w:rPr>
                <w:noProof/>
                <w:webHidden/>
              </w:rPr>
              <w:t>11</w:t>
            </w:r>
            <w:r>
              <w:rPr>
                <w:noProof/>
                <w:webHidden/>
              </w:rPr>
              <w:fldChar w:fldCharType="end"/>
            </w:r>
          </w:hyperlink>
        </w:p>
        <w:p w14:paraId="4EF39509" w14:textId="2A22A471" w:rsidR="00654021" w:rsidRDefault="00654021">
          <w:pPr>
            <w:pStyle w:val="TOC1"/>
            <w:tabs>
              <w:tab w:val="right" w:leader="dot" w:pos="9350"/>
            </w:tabs>
            <w:rPr>
              <w:rFonts w:eastAsiaTheme="minorEastAsia" w:cstheme="minorBidi"/>
              <w:b w:val="0"/>
              <w:bCs w:val="0"/>
              <w:caps w:val="0"/>
              <w:noProof/>
              <w:kern w:val="2"/>
              <w:sz w:val="24"/>
              <w:szCs w:val="24"/>
              <w14:ligatures w14:val="standardContextual"/>
            </w:rPr>
          </w:pPr>
          <w:hyperlink w:anchor="_Toc192525385" w:history="1">
            <w:r w:rsidRPr="001B08C1">
              <w:rPr>
                <w:rStyle w:val="Hyperlink"/>
                <w:noProof/>
              </w:rPr>
              <w:t>Methods</w:t>
            </w:r>
            <w:r>
              <w:rPr>
                <w:noProof/>
                <w:webHidden/>
              </w:rPr>
              <w:tab/>
            </w:r>
            <w:r>
              <w:rPr>
                <w:noProof/>
                <w:webHidden/>
              </w:rPr>
              <w:fldChar w:fldCharType="begin"/>
            </w:r>
            <w:r>
              <w:rPr>
                <w:noProof/>
                <w:webHidden/>
              </w:rPr>
              <w:instrText xml:space="preserve"> PAGEREF _Toc192525385 \h </w:instrText>
            </w:r>
            <w:r>
              <w:rPr>
                <w:noProof/>
                <w:webHidden/>
              </w:rPr>
            </w:r>
            <w:r>
              <w:rPr>
                <w:noProof/>
                <w:webHidden/>
              </w:rPr>
              <w:fldChar w:fldCharType="separate"/>
            </w:r>
            <w:r>
              <w:rPr>
                <w:noProof/>
                <w:webHidden/>
              </w:rPr>
              <w:t>12</w:t>
            </w:r>
            <w:r>
              <w:rPr>
                <w:noProof/>
                <w:webHidden/>
              </w:rPr>
              <w:fldChar w:fldCharType="end"/>
            </w:r>
          </w:hyperlink>
        </w:p>
        <w:p w14:paraId="71A96BEF" w14:textId="2A6C72E1" w:rsidR="00654021" w:rsidRDefault="00654021">
          <w:pPr>
            <w:pStyle w:val="TOC2"/>
            <w:tabs>
              <w:tab w:val="right" w:leader="dot" w:pos="9350"/>
            </w:tabs>
            <w:rPr>
              <w:rFonts w:eastAsiaTheme="minorEastAsia" w:cstheme="minorBidi"/>
              <w:smallCaps w:val="0"/>
              <w:noProof/>
              <w:kern w:val="2"/>
              <w:sz w:val="24"/>
              <w:szCs w:val="24"/>
              <w14:ligatures w14:val="standardContextual"/>
            </w:rPr>
          </w:pPr>
          <w:hyperlink w:anchor="_Toc192525386" w:history="1">
            <w:r w:rsidRPr="001B08C1">
              <w:rPr>
                <w:rStyle w:val="Hyperlink"/>
                <w:noProof/>
              </w:rPr>
              <w:t>Data Source and Collection Procedures</w:t>
            </w:r>
            <w:r>
              <w:rPr>
                <w:noProof/>
                <w:webHidden/>
              </w:rPr>
              <w:tab/>
            </w:r>
            <w:r>
              <w:rPr>
                <w:noProof/>
                <w:webHidden/>
              </w:rPr>
              <w:fldChar w:fldCharType="begin"/>
            </w:r>
            <w:r>
              <w:rPr>
                <w:noProof/>
                <w:webHidden/>
              </w:rPr>
              <w:instrText xml:space="preserve"> PAGEREF _Toc192525386 \h </w:instrText>
            </w:r>
            <w:r>
              <w:rPr>
                <w:noProof/>
                <w:webHidden/>
              </w:rPr>
            </w:r>
            <w:r>
              <w:rPr>
                <w:noProof/>
                <w:webHidden/>
              </w:rPr>
              <w:fldChar w:fldCharType="separate"/>
            </w:r>
            <w:r>
              <w:rPr>
                <w:noProof/>
                <w:webHidden/>
              </w:rPr>
              <w:t>12</w:t>
            </w:r>
            <w:r>
              <w:rPr>
                <w:noProof/>
                <w:webHidden/>
              </w:rPr>
              <w:fldChar w:fldCharType="end"/>
            </w:r>
          </w:hyperlink>
        </w:p>
        <w:p w14:paraId="0B9E9EB9" w14:textId="3D3CC206" w:rsidR="00654021" w:rsidRDefault="00654021">
          <w:pPr>
            <w:pStyle w:val="TOC2"/>
            <w:tabs>
              <w:tab w:val="right" w:leader="dot" w:pos="9350"/>
            </w:tabs>
            <w:rPr>
              <w:rFonts w:eastAsiaTheme="minorEastAsia" w:cstheme="minorBidi"/>
              <w:smallCaps w:val="0"/>
              <w:noProof/>
              <w:kern w:val="2"/>
              <w:sz w:val="24"/>
              <w:szCs w:val="24"/>
              <w14:ligatures w14:val="standardContextual"/>
            </w:rPr>
          </w:pPr>
          <w:hyperlink w:anchor="_Toc192525387" w:history="1">
            <w:r w:rsidRPr="001B08C1">
              <w:rPr>
                <w:rStyle w:val="Hyperlink"/>
                <w:noProof/>
              </w:rPr>
              <w:t>Data acquisition</w:t>
            </w:r>
            <w:r>
              <w:rPr>
                <w:noProof/>
                <w:webHidden/>
              </w:rPr>
              <w:tab/>
            </w:r>
            <w:r>
              <w:rPr>
                <w:noProof/>
                <w:webHidden/>
              </w:rPr>
              <w:fldChar w:fldCharType="begin"/>
            </w:r>
            <w:r>
              <w:rPr>
                <w:noProof/>
                <w:webHidden/>
              </w:rPr>
              <w:instrText xml:space="preserve"> PAGEREF _Toc192525387 \h </w:instrText>
            </w:r>
            <w:r>
              <w:rPr>
                <w:noProof/>
                <w:webHidden/>
              </w:rPr>
            </w:r>
            <w:r>
              <w:rPr>
                <w:noProof/>
                <w:webHidden/>
              </w:rPr>
              <w:fldChar w:fldCharType="separate"/>
            </w:r>
            <w:r>
              <w:rPr>
                <w:noProof/>
                <w:webHidden/>
              </w:rPr>
              <w:t>12</w:t>
            </w:r>
            <w:r>
              <w:rPr>
                <w:noProof/>
                <w:webHidden/>
              </w:rPr>
              <w:fldChar w:fldCharType="end"/>
            </w:r>
          </w:hyperlink>
        </w:p>
        <w:p w14:paraId="5F3BCC16" w14:textId="4CB55082" w:rsidR="00654021" w:rsidRDefault="00654021">
          <w:pPr>
            <w:pStyle w:val="TOC3"/>
            <w:tabs>
              <w:tab w:val="right" w:leader="dot" w:pos="9350"/>
            </w:tabs>
            <w:rPr>
              <w:rFonts w:eastAsiaTheme="minorEastAsia" w:cstheme="minorBidi"/>
              <w:i w:val="0"/>
              <w:iCs w:val="0"/>
              <w:noProof/>
              <w:kern w:val="2"/>
              <w:sz w:val="24"/>
              <w:szCs w:val="24"/>
              <w14:ligatures w14:val="standardContextual"/>
            </w:rPr>
          </w:pPr>
          <w:hyperlink w:anchor="_Toc192525388" w:history="1">
            <w:r w:rsidRPr="001B08C1">
              <w:rPr>
                <w:rStyle w:val="Hyperlink"/>
                <w:noProof/>
              </w:rPr>
              <w:t>Questionaries</w:t>
            </w:r>
            <w:r>
              <w:rPr>
                <w:noProof/>
                <w:webHidden/>
              </w:rPr>
              <w:tab/>
            </w:r>
            <w:r>
              <w:rPr>
                <w:noProof/>
                <w:webHidden/>
              </w:rPr>
              <w:fldChar w:fldCharType="begin"/>
            </w:r>
            <w:r>
              <w:rPr>
                <w:noProof/>
                <w:webHidden/>
              </w:rPr>
              <w:instrText xml:space="preserve"> PAGEREF _Toc192525388 \h </w:instrText>
            </w:r>
            <w:r>
              <w:rPr>
                <w:noProof/>
                <w:webHidden/>
              </w:rPr>
            </w:r>
            <w:r>
              <w:rPr>
                <w:noProof/>
                <w:webHidden/>
              </w:rPr>
              <w:fldChar w:fldCharType="separate"/>
            </w:r>
            <w:r>
              <w:rPr>
                <w:noProof/>
                <w:webHidden/>
              </w:rPr>
              <w:t>12</w:t>
            </w:r>
            <w:r>
              <w:rPr>
                <w:noProof/>
                <w:webHidden/>
              </w:rPr>
              <w:fldChar w:fldCharType="end"/>
            </w:r>
          </w:hyperlink>
        </w:p>
        <w:p w14:paraId="141160A1" w14:textId="02C846C8" w:rsidR="00654021" w:rsidRDefault="00654021">
          <w:pPr>
            <w:pStyle w:val="TOC4"/>
            <w:tabs>
              <w:tab w:val="right" w:leader="dot" w:pos="9350"/>
            </w:tabs>
            <w:rPr>
              <w:rFonts w:eastAsiaTheme="minorEastAsia" w:cstheme="minorBidi"/>
              <w:noProof/>
              <w:kern w:val="2"/>
              <w:sz w:val="24"/>
              <w:szCs w:val="24"/>
              <w14:ligatures w14:val="standardContextual"/>
            </w:rPr>
          </w:pPr>
          <w:hyperlink w:anchor="_Toc192525389" w:history="1">
            <w:r w:rsidRPr="001B08C1">
              <w:rPr>
                <w:rStyle w:val="Hyperlink"/>
                <w:noProof/>
              </w:rPr>
              <w:t>Kiddie Affective</w:t>
            </w:r>
            <w:r>
              <w:rPr>
                <w:noProof/>
                <w:webHidden/>
              </w:rPr>
              <w:tab/>
            </w:r>
            <w:r>
              <w:rPr>
                <w:noProof/>
                <w:webHidden/>
              </w:rPr>
              <w:fldChar w:fldCharType="begin"/>
            </w:r>
            <w:r>
              <w:rPr>
                <w:noProof/>
                <w:webHidden/>
              </w:rPr>
              <w:instrText xml:space="preserve"> PAGEREF _Toc192525389 \h </w:instrText>
            </w:r>
            <w:r>
              <w:rPr>
                <w:noProof/>
                <w:webHidden/>
              </w:rPr>
            </w:r>
            <w:r>
              <w:rPr>
                <w:noProof/>
                <w:webHidden/>
              </w:rPr>
              <w:fldChar w:fldCharType="separate"/>
            </w:r>
            <w:r>
              <w:rPr>
                <w:noProof/>
                <w:webHidden/>
              </w:rPr>
              <w:t>12</w:t>
            </w:r>
            <w:r>
              <w:rPr>
                <w:noProof/>
                <w:webHidden/>
              </w:rPr>
              <w:fldChar w:fldCharType="end"/>
            </w:r>
          </w:hyperlink>
        </w:p>
        <w:p w14:paraId="79B4C4E5" w14:textId="3649B243" w:rsidR="00654021" w:rsidRDefault="00654021">
          <w:pPr>
            <w:pStyle w:val="TOC4"/>
            <w:tabs>
              <w:tab w:val="right" w:leader="dot" w:pos="9350"/>
            </w:tabs>
            <w:rPr>
              <w:rFonts w:eastAsiaTheme="minorEastAsia" w:cstheme="minorBidi"/>
              <w:noProof/>
              <w:kern w:val="2"/>
              <w:sz w:val="24"/>
              <w:szCs w:val="24"/>
              <w14:ligatures w14:val="standardContextual"/>
            </w:rPr>
          </w:pPr>
          <w:hyperlink w:anchor="_Toc192525390" w:history="1">
            <w:r w:rsidRPr="001B08C1">
              <w:rPr>
                <w:rStyle w:val="Hyperlink"/>
                <w:noProof/>
              </w:rPr>
              <w:t>Achenbach System and Empirically Based Assessment (ASEBA)</w:t>
            </w:r>
            <w:r>
              <w:rPr>
                <w:noProof/>
                <w:webHidden/>
              </w:rPr>
              <w:tab/>
            </w:r>
            <w:r>
              <w:rPr>
                <w:noProof/>
                <w:webHidden/>
              </w:rPr>
              <w:fldChar w:fldCharType="begin"/>
            </w:r>
            <w:r>
              <w:rPr>
                <w:noProof/>
                <w:webHidden/>
              </w:rPr>
              <w:instrText xml:space="preserve"> PAGEREF _Toc192525390 \h </w:instrText>
            </w:r>
            <w:r>
              <w:rPr>
                <w:noProof/>
                <w:webHidden/>
              </w:rPr>
            </w:r>
            <w:r>
              <w:rPr>
                <w:noProof/>
                <w:webHidden/>
              </w:rPr>
              <w:fldChar w:fldCharType="separate"/>
            </w:r>
            <w:r>
              <w:rPr>
                <w:noProof/>
                <w:webHidden/>
              </w:rPr>
              <w:t>12</w:t>
            </w:r>
            <w:r>
              <w:rPr>
                <w:noProof/>
                <w:webHidden/>
              </w:rPr>
              <w:fldChar w:fldCharType="end"/>
            </w:r>
          </w:hyperlink>
        </w:p>
        <w:p w14:paraId="26F27F2D" w14:textId="4AB1299F" w:rsidR="00654021" w:rsidRDefault="00654021">
          <w:pPr>
            <w:pStyle w:val="TOC4"/>
            <w:tabs>
              <w:tab w:val="right" w:leader="dot" w:pos="9350"/>
            </w:tabs>
            <w:rPr>
              <w:rFonts w:eastAsiaTheme="minorEastAsia" w:cstheme="minorBidi"/>
              <w:noProof/>
              <w:kern w:val="2"/>
              <w:sz w:val="24"/>
              <w:szCs w:val="24"/>
              <w14:ligatures w14:val="standardContextual"/>
            </w:rPr>
          </w:pPr>
          <w:hyperlink w:anchor="_Toc192525391" w:history="1">
            <w:r w:rsidRPr="001B08C1">
              <w:rPr>
                <w:rStyle w:val="Hyperlink"/>
                <w:noProof/>
                <w:color w:val="86B3C0" w:themeColor="hyperlink" w:themeTint="99"/>
              </w:rPr>
              <w:t>The Obsessive-Compulsive Symptom (OCS) Scale (?)</w:t>
            </w:r>
            <w:r>
              <w:rPr>
                <w:noProof/>
                <w:webHidden/>
              </w:rPr>
              <w:tab/>
            </w:r>
            <w:r>
              <w:rPr>
                <w:noProof/>
                <w:webHidden/>
              </w:rPr>
              <w:fldChar w:fldCharType="begin"/>
            </w:r>
            <w:r>
              <w:rPr>
                <w:noProof/>
                <w:webHidden/>
              </w:rPr>
              <w:instrText xml:space="preserve"> PAGEREF _Toc192525391 \h </w:instrText>
            </w:r>
            <w:r>
              <w:rPr>
                <w:noProof/>
                <w:webHidden/>
              </w:rPr>
            </w:r>
            <w:r>
              <w:rPr>
                <w:noProof/>
                <w:webHidden/>
              </w:rPr>
              <w:fldChar w:fldCharType="separate"/>
            </w:r>
            <w:r>
              <w:rPr>
                <w:noProof/>
                <w:webHidden/>
              </w:rPr>
              <w:t>13</w:t>
            </w:r>
            <w:r>
              <w:rPr>
                <w:noProof/>
                <w:webHidden/>
              </w:rPr>
              <w:fldChar w:fldCharType="end"/>
            </w:r>
          </w:hyperlink>
        </w:p>
        <w:p w14:paraId="4005B019" w14:textId="17C08BDD" w:rsidR="00654021" w:rsidRDefault="00654021">
          <w:pPr>
            <w:pStyle w:val="TOC3"/>
            <w:tabs>
              <w:tab w:val="right" w:leader="dot" w:pos="9350"/>
            </w:tabs>
            <w:rPr>
              <w:rFonts w:eastAsiaTheme="minorEastAsia" w:cstheme="minorBidi"/>
              <w:i w:val="0"/>
              <w:iCs w:val="0"/>
              <w:noProof/>
              <w:kern w:val="2"/>
              <w:sz w:val="24"/>
              <w:szCs w:val="24"/>
              <w14:ligatures w14:val="standardContextual"/>
            </w:rPr>
          </w:pPr>
          <w:hyperlink w:anchor="_Toc192525392" w:history="1">
            <w:r w:rsidRPr="001B08C1">
              <w:rPr>
                <w:rStyle w:val="Hyperlink"/>
                <w:noProof/>
              </w:rPr>
              <w:t>Structural MRI</w:t>
            </w:r>
            <w:r>
              <w:rPr>
                <w:noProof/>
                <w:webHidden/>
              </w:rPr>
              <w:tab/>
            </w:r>
            <w:r>
              <w:rPr>
                <w:noProof/>
                <w:webHidden/>
              </w:rPr>
              <w:fldChar w:fldCharType="begin"/>
            </w:r>
            <w:r>
              <w:rPr>
                <w:noProof/>
                <w:webHidden/>
              </w:rPr>
              <w:instrText xml:space="preserve"> PAGEREF _Toc192525392 \h </w:instrText>
            </w:r>
            <w:r>
              <w:rPr>
                <w:noProof/>
                <w:webHidden/>
              </w:rPr>
            </w:r>
            <w:r>
              <w:rPr>
                <w:noProof/>
                <w:webHidden/>
              </w:rPr>
              <w:fldChar w:fldCharType="separate"/>
            </w:r>
            <w:r>
              <w:rPr>
                <w:noProof/>
                <w:webHidden/>
              </w:rPr>
              <w:t>13</w:t>
            </w:r>
            <w:r>
              <w:rPr>
                <w:noProof/>
                <w:webHidden/>
              </w:rPr>
              <w:fldChar w:fldCharType="end"/>
            </w:r>
          </w:hyperlink>
        </w:p>
        <w:p w14:paraId="35418540" w14:textId="7D5E5A53" w:rsidR="00654021" w:rsidRDefault="00654021">
          <w:pPr>
            <w:pStyle w:val="TOC2"/>
            <w:tabs>
              <w:tab w:val="right" w:leader="dot" w:pos="9350"/>
            </w:tabs>
            <w:rPr>
              <w:rFonts w:eastAsiaTheme="minorEastAsia" w:cstheme="minorBidi"/>
              <w:smallCaps w:val="0"/>
              <w:noProof/>
              <w:kern w:val="2"/>
              <w:sz w:val="24"/>
              <w:szCs w:val="24"/>
              <w14:ligatures w14:val="standardContextual"/>
            </w:rPr>
          </w:pPr>
          <w:hyperlink w:anchor="_Toc192525393" w:history="1">
            <w:r w:rsidRPr="001B08C1">
              <w:rPr>
                <w:rStyle w:val="Hyperlink"/>
                <w:noProof/>
              </w:rPr>
              <w:t>Sample</w:t>
            </w:r>
            <w:r>
              <w:rPr>
                <w:noProof/>
                <w:webHidden/>
              </w:rPr>
              <w:tab/>
            </w:r>
            <w:r>
              <w:rPr>
                <w:noProof/>
                <w:webHidden/>
              </w:rPr>
              <w:fldChar w:fldCharType="begin"/>
            </w:r>
            <w:r>
              <w:rPr>
                <w:noProof/>
                <w:webHidden/>
              </w:rPr>
              <w:instrText xml:space="preserve"> PAGEREF _Toc192525393 \h </w:instrText>
            </w:r>
            <w:r>
              <w:rPr>
                <w:noProof/>
                <w:webHidden/>
              </w:rPr>
            </w:r>
            <w:r>
              <w:rPr>
                <w:noProof/>
                <w:webHidden/>
              </w:rPr>
              <w:fldChar w:fldCharType="separate"/>
            </w:r>
            <w:r>
              <w:rPr>
                <w:noProof/>
                <w:webHidden/>
              </w:rPr>
              <w:t>14</w:t>
            </w:r>
            <w:r>
              <w:rPr>
                <w:noProof/>
                <w:webHidden/>
              </w:rPr>
              <w:fldChar w:fldCharType="end"/>
            </w:r>
          </w:hyperlink>
        </w:p>
        <w:p w14:paraId="2DA1BDBF" w14:textId="21A0F2FF" w:rsidR="00654021" w:rsidRDefault="00654021">
          <w:pPr>
            <w:pStyle w:val="TOC2"/>
            <w:tabs>
              <w:tab w:val="right" w:leader="dot" w:pos="9350"/>
            </w:tabs>
            <w:rPr>
              <w:rFonts w:eastAsiaTheme="minorEastAsia" w:cstheme="minorBidi"/>
              <w:smallCaps w:val="0"/>
              <w:noProof/>
              <w:kern w:val="2"/>
              <w:sz w:val="24"/>
              <w:szCs w:val="24"/>
              <w14:ligatures w14:val="standardContextual"/>
            </w:rPr>
          </w:pPr>
          <w:hyperlink w:anchor="_Toc192525394" w:history="1">
            <w:r w:rsidRPr="001B08C1">
              <w:rPr>
                <w:rStyle w:val="Hyperlink"/>
                <w:noProof/>
              </w:rPr>
              <w:t>Statistical analyses/Preliminary analyses(?)</w:t>
            </w:r>
            <w:r>
              <w:rPr>
                <w:noProof/>
                <w:webHidden/>
              </w:rPr>
              <w:tab/>
            </w:r>
            <w:r>
              <w:rPr>
                <w:noProof/>
                <w:webHidden/>
              </w:rPr>
              <w:fldChar w:fldCharType="begin"/>
            </w:r>
            <w:r>
              <w:rPr>
                <w:noProof/>
                <w:webHidden/>
              </w:rPr>
              <w:instrText xml:space="preserve"> PAGEREF _Toc192525394 \h </w:instrText>
            </w:r>
            <w:r>
              <w:rPr>
                <w:noProof/>
                <w:webHidden/>
              </w:rPr>
            </w:r>
            <w:r>
              <w:rPr>
                <w:noProof/>
                <w:webHidden/>
              </w:rPr>
              <w:fldChar w:fldCharType="separate"/>
            </w:r>
            <w:r>
              <w:rPr>
                <w:noProof/>
                <w:webHidden/>
              </w:rPr>
              <w:t>14</w:t>
            </w:r>
            <w:r>
              <w:rPr>
                <w:noProof/>
                <w:webHidden/>
              </w:rPr>
              <w:fldChar w:fldCharType="end"/>
            </w:r>
          </w:hyperlink>
        </w:p>
        <w:p w14:paraId="30F90588" w14:textId="1DCF5FF9" w:rsidR="00654021" w:rsidRDefault="00654021">
          <w:pPr>
            <w:pStyle w:val="TOC2"/>
            <w:tabs>
              <w:tab w:val="right" w:leader="dot" w:pos="9350"/>
            </w:tabs>
            <w:rPr>
              <w:rFonts w:eastAsiaTheme="minorEastAsia" w:cstheme="minorBidi"/>
              <w:smallCaps w:val="0"/>
              <w:noProof/>
              <w:kern w:val="2"/>
              <w:sz w:val="24"/>
              <w:szCs w:val="24"/>
              <w14:ligatures w14:val="standardContextual"/>
            </w:rPr>
          </w:pPr>
          <w:hyperlink w:anchor="_Toc192525395" w:history="1">
            <w:r w:rsidRPr="001B08C1">
              <w:rPr>
                <w:rStyle w:val="Hyperlink"/>
                <w:noProof/>
              </w:rPr>
              <w:t>Modelling approach(?)</w:t>
            </w:r>
            <w:r>
              <w:rPr>
                <w:noProof/>
                <w:webHidden/>
              </w:rPr>
              <w:tab/>
            </w:r>
            <w:r>
              <w:rPr>
                <w:noProof/>
                <w:webHidden/>
              </w:rPr>
              <w:fldChar w:fldCharType="begin"/>
            </w:r>
            <w:r>
              <w:rPr>
                <w:noProof/>
                <w:webHidden/>
              </w:rPr>
              <w:instrText xml:space="preserve"> PAGEREF _Toc192525395 \h </w:instrText>
            </w:r>
            <w:r>
              <w:rPr>
                <w:noProof/>
                <w:webHidden/>
              </w:rPr>
            </w:r>
            <w:r>
              <w:rPr>
                <w:noProof/>
                <w:webHidden/>
              </w:rPr>
              <w:fldChar w:fldCharType="separate"/>
            </w:r>
            <w:r>
              <w:rPr>
                <w:noProof/>
                <w:webHidden/>
              </w:rPr>
              <w:t>14</w:t>
            </w:r>
            <w:r>
              <w:rPr>
                <w:noProof/>
                <w:webHidden/>
              </w:rPr>
              <w:fldChar w:fldCharType="end"/>
            </w:r>
          </w:hyperlink>
        </w:p>
        <w:p w14:paraId="5C55EE46" w14:textId="6812D90C" w:rsidR="00654021" w:rsidRDefault="00654021">
          <w:pPr>
            <w:pStyle w:val="TOC1"/>
            <w:tabs>
              <w:tab w:val="right" w:leader="dot" w:pos="9350"/>
            </w:tabs>
            <w:rPr>
              <w:rFonts w:eastAsiaTheme="minorEastAsia" w:cstheme="minorBidi"/>
              <w:b w:val="0"/>
              <w:bCs w:val="0"/>
              <w:caps w:val="0"/>
              <w:noProof/>
              <w:kern w:val="2"/>
              <w:sz w:val="24"/>
              <w:szCs w:val="24"/>
              <w14:ligatures w14:val="standardContextual"/>
            </w:rPr>
          </w:pPr>
          <w:hyperlink w:anchor="_Toc192525396" w:history="1">
            <w:r w:rsidRPr="001B08C1">
              <w:rPr>
                <w:rStyle w:val="Hyperlink"/>
                <w:noProof/>
              </w:rPr>
              <w:t>References</w:t>
            </w:r>
            <w:r>
              <w:rPr>
                <w:noProof/>
                <w:webHidden/>
              </w:rPr>
              <w:tab/>
            </w:r>
            <w:r>
              <w:rPr>
                <w:noProof/>
                <w:webHidden/>
              </w:rPr>
              <w:fldChar w:fldCharType="begin"/>
            </w:r>
            <w:r>
              <w:rPr>
                <w:noProof/>
                <w:webHidden/>
              </w:rPr>
              <w:instrText xml:space="preserve"> PAGEREF _Toc192525396 \h </w:instrText>
            </w:r>
            <w:r>
              <w:rPr>
                <w:noProof/>
                <w:webHidden/>
              </w:rPr>
            </w:r>
            <w:r>
              <w:rPr>
                <w:noProof/>
                <w:webHidden/>
              </w:rPr>
              <w:fldChar w:fldCharType="separate"/>
            </w:r>
            <w:r>
              <w:rPr>
                <w:noProof/>
                <w:webHidden/>
              </w:rPr>
              <w:t>15</w:t>
            </w:r>
            <w:r>
              <w:rPr>
                <w:noProof/>
                <w:webHidden/>
              </w:rPr>
              <w:fldChar w:fldCharType="end"/>
            </w:r>
          </w:hyperlink>
        </w:p>
        <w:p w14:paraId="1AA47D8B" w14:textId="67A2D249" w:rsidR="00C464C2" w:rsidRPr="00541CA3" w:rsidRDefault="00ED3E68">
          <w:r w:rsidRPr="00541CA3">
            <w:rPr>
              <w:i/>
              <w:iCs/>
              <w:caps/>
              <w:sz w:val="20"/>
              <w:szCs w:val="20"/>
            </w:rPr>
            <w:fldChar w:fldCharType="end"/>
          </w:r>
        </w:p>
      </w:sdtContent>
    </w:sdt>
    <w:p w14:paraId="621B61FD" w14:textId="77777777" w:rsidR="000D1CCF" w:rsidRPr="00541CA3" w:rsidRDefault="000D1CCF" w:rsidP="00E95E86">
      <w:pPr>
        <w:pStyle w:val="Heading1"/>
        <w:rPr>
          <w:rFonts w:ascii="Times New Roman" w:eastAsiaTheme="minorHAnsi" w:hAnsi="Times New Roman" w:cs="Times New Roman"/>
          <w:sz w:val="24"/>
          <w:szCs w:val="24"/>
        </w:rPr>
      </w:pPr>
    </w:p>
    <w:p w14:paraId="6F305928" w14:textId="77777777" w:rsidR="00C464C2" w:rsidRPr="00541CA3" w:rsidRDefault="00C464C2" w:rsidP="00C464C2">
      <w:pPr>
        <w:rPr>
          <w:rFonts w:eastAsiaTheme="minorHAnsi"/>
        </w:rPr>
      </w:pPr>
    </w:p>
    <w:p w14:paraId="27A20E27" w14:textId="77777777" w:rsidR="00C464C2" w:rsidRDefault="00C464C2" w:rsidP="00C464C2">
      <w:pPr>
        <w:rPr>
          <w:rFonts w:eastAsiaTheme="minorHAnsi"/>
        </w:rPr>
      </w:pPr>
    </w:p>
    <w:p w14:paraId="69A07FE0" w14:textId="77777777" w:rsidR="00C464C2" w:rsidRPr="00C464C2" w:rsidRDefault="00C464C2" w:rsidP="00C464C2">
      <w:pPr>
        <w:pStyle w:val="Style3"/>
      </w:pPr>
    </w:p>
    <w:p w14:paraId="1653696B" w14:textId="77777777" w:rsidR="000D1CCF" w:rsidRPr="000D1CCF" w:rsidRDefault="000D1CCF" w:rsidP="000D1CCF">
      <w:pPr>
        <w:rPr>
          <w:rFonts w:eastAsiaTheme="minorHAnsi"/>
        </w:rPr>
      </w:pPr>
    </w:p>
    <w:p w14:paraId="29DE72AB" w14:textId="77777777" w:rsidR="000D1CCF" w:rsidRPr="000D1CCF" w:rsidRDefault="000D1CCF" w:rsidP="000D1CCF">
      <w:pPr>
        <w:rPr>
          <w:rFonts w:eastAsiaTheme="minorHAnsi"/>
        </w:rPr>
      </w:pPr>
    </w:p>
    <w:p w14:paraId="22C83600" w14:textId="55E1E323" w:rsidR="000D1CCF" w:rsidRDefault="000D1CCF">
      <w:pPr>
        <w:rPr>
          <w:rFonts w:asciiTheme="majorHAnsi" w:eastAsiaTheme="minorHAnsi" w:hAnsiTheme="majorHAnsi" w:cstheme="majorBidi"/>
          <w:color w:val="0F4761" w:themeColor="accent1" w:themeShade="BF"/>
          <w:sz w:val="40"/>
          <w:szCs w:val="40"/>
        </w:rPr>
      </w:pPr>
    </w:p>
    <w:p w14:paraId="3F01B195" w14:textId="77777777" w:rsidR="000D1CCF" w:rsidRDefault="000D1CCF" w:rsidP="00E95E86">
      <w:pPr>
        <w:pStyle w:val="Heading1"/>
        <w:rPr>
          <w:rFonts w:eastAsiaTheme="minorHAnsi"/>
        </w:rPr>
      </w:pPr>
    </w:p>
    <w:p w14:paraId="6187B413" w14:textId="2F01A721" w:rsidR="00E95E86" w:rsidRPr="00201BF6" w:rsidRDefault="000D1CCF" w:rsidP="00201BF6">
      <w:pPr>
        <w:rPr>
          <w:rFonts w:asciiTheme="majorHAnsi" w:eastAsiaTheme="minorHAnsi" w:hAnsiTheme="majorHAnsi" w:cstheme="majorBidi"/>
          <w:color w:val="0F4761" w:themeColor="accent1" w:themeShade="BF"/>
          <w:sz w:val="40"/>
          <w:szCs w:val="40"/>
        </w:rPr>
      </w:pPr>
      <w:r>
        <w:rPr>
          <w:rFonts w:eastAsiaTheme="minorHAnsi"/>
        </w:rPr>
        <w:br w:type="page"/>
      </w:r>
    </w:p>
    <w:p w14:paraId="5CD1FE92" w14:textId="0B46DF3E" w:rsidR="000C7A52" w:rsidRDefault="00E95E86" w:rsidP="000C7A52">
      <w:pPr>
        <w:pStyle w:val="Style1"/>
      </w:pPr>
      <w:bookmarkStart w:id="0" w:name="_Toc191292069"/>
      <w:bookmarkStart w:id="1" w:name="_Toc192525368"/>
      <w:r w:rsidRPr="00201BF6">
        <w:rPr>
          <w:rFonts w:eastAsiaTheme="minorHAnsi"/>
        </w:rPr>
        <w:lastRenderedPageBreak/>
        <w:t>Introduction</w:t>
      </w:r>
      <w:bookmarkEnd w:id="0"/>
      <w:bookmarkEnd w:id="1"/>
    </w:p>
    <w:p w14:paraId="6ABAE586" w14:textId="77777777" w:rsidR="00F41E9F" w:rsidRDefault="00F41E9F" w:rsidP="00824E88">
      <w:pPr>
        <w:spacing w:line="360" w:lineRule="auto"/>
      </w:pPr>
    </w:p>
    <w:p w14:paraId="67661375" w14:textId="77777777" w:rsidR="00195A4B" w:rsidRPr="00207F5F" w:rsidRDefault="00195A4B" w:rsidP="00195A4B">
      <w:pPr>
        <w:pStyle w:val="Style2"/>
        <w:spacing w:line="360" w:lineRule="auto"/>
        <w:rPr>
          <w:rFonts w:cs="Times New Roman"/>
          <w:szCs w:val="24"/>
        </w:rPr>
      </w:pPr>
      <w:bookmarkStart w:id="2" w:name="_Toc192525369"/>
      <w:r w:rsidRPr="00207F5F">
        <w:rPr>
          <w:rFonts w:cs="Times New Roman"/>
          <w:szCs w:val="24"/>
        </w:rPr>
        <w:t>Obsessive-Compulsive Disorder</w:t>
      </w:r>
      <w:bookmarkEnd w:id="2"/>
    </w:p>
    <w:p w14:paraId="6D68C54D" w14:textId="43DDD849" w:rsidR="00195A4B" w:rsidRDefault="00422F2A" w:rsidP="00824E88">
      <w:pPr>
        <w:spacing w:line="360" w:lineRule="auto"/>
      </w:pPr>
      <w:ins w:id="3" w:author="Ina Drabløs" w:date="2025-03-05T13:25:00Z">
        <w:r>
          <w:t>Obsessive-compulsive disorder (</w:t>
        </w:r>
      </w:ins>
      <w:r w:rsidR="00195A4B" w:rsidRPr="00207F5F">
        <w:t>OCD</w:t>
      </w:r>
      <w:ins w:id="4" w:author="Ina Drabløs" w:date="2025-03-05T13:26:00Z">
        <w:r>
          <w:t>)</w:t>
        </w:r>
      </w:ins>
      <w:r w:rsidR="00195A4B" w:rsidRPr="00207F5F">
        <w:t xml:space="preserve"> is recognized as a prevalent and persistent neuropsychiatric condition, impacting an estimated 2% to 3% of individuals worldwide  </w:t>
      </w:r>
      <w:r w:rsidR="00195A4B" w:rsidRPr="00207F5F">
        <w:fldChar w:fldCharType="begin"/>
      </w:r>
      <w:r w:rsidR="00195A4B" w:rsidRPr="00207F5F">
        <w:instrText xml:space="preserve"> ADDIN ZOTERO_ITEM CSL_CITATION {"citationID":"eOJyKvjg","properties":{"formattedCitation":"(de Mathis et al., 2013)","plainCitation":"(de Mathis et al., 2013)","noteIndex":0},"citationItems":[{"id":3240,"uris":["http://zotero.org/users/13126831/items/5YBTZPNG"],"itemData":{"id":3240,"type":"article-journal","abstract":"Abstract The main goal of this study is to contribute to the understanding of the trajectory of comorbid disorders associated with obsessive-compulsive disorder (OCD) according to the first manifested psychiatric disorder and its impact in the clinical course of OCD and subsequent psychiatric comorbidities. One thousand and one OCD patients were evaluated at a single time point. Standardized instruments were used to determine the current and lifetime psychiatric diagnoses (Structured Clinical Interview for DSM-IV Axis I and for impulse-control disorders) as well as to establish current obsessive-compulsive, depressive and anxiety symptom severity (Yale-Brown Obsessive-Compulsive Scale","container-title":"Eur Neuropsychopharmacol","DOI":"10.1016/j.euroneuro.2012.08.006","ISSN":"0924-977X","issue":"7","note":"publisher-place: Netherlands\npublisher: Netherlands: Elsevier B.V","page":"594-601","title":"Trajectory in obsessive-compulsive disorder comorbidities","volume":"23","author":[{"family":"Mathis","given":"Maria Alice","non-dropping-particle":"de"},{"family":"Diniz","given":"Juliana B"},{"family":"Hounie","given":"Ana G"},{"family":"Shavitt","given":"Roseli G"},{"family":"Fossaluza","given":"Victor"},{"family":"Ferrão","given":"Ygor"},{"family":"Leckman","given":"James F"},{"family":"Bragança Pereira","given":"Carlos","non-dropping-particle":"de"},{"family":"Rosario","given":"Maria Conceição","non-dropping-particle":"do"},{"family":"Miguel","given":"Eurípedes C"}],"issued":{"date-parts":[["2013"]]}}}],"schema":"https://github.com/citation-style-language/schema/raw/master/csl-citation.json"} </w:instrText>
      </w:r>
      <w:r w:rsidR="00195A4B" w:rsidRPr="00207F5F">
        <w:fldChar w:fldCharType="separate"/>
      </w:r>
      <w:r w:rsidR="00195A4B" w:rsidRPr="00207F5F">
        <w:rPr>
          <w:noProof/>
        </w:rPr>
        <w:t>(de Mathis et al., 2013)</w:t>
      </w:r>
      <w:r w:rsidR="00195A4B" w:rsidRPr="00207F5F">
        <w:fldChar w:fldCharType="end"/>
      </w:r>
      <w:r w:rsidR="00195A4B" w:rsidRPr="00207F5F">
        <w:t>.</w:t>
      </w:r>
      <w:r w:rsidR="00654021">
        <w:t xml:space="preserve"> </w:t>
      </w:r>
      <w:r w:rsidR="00195A4B" w:rsidRPr="00207F5F">
        <w:t xml:space="preserve">The disorder commonly arises in early life and is characterized by the presence of compulsions – ritualized behavioral or mental acts, and obsessions – intrusive and unwanted thoughts and worries </w:t>
      </w:r>
      <w:r w:rsidR="00195A4B" w:rsidRPr="00207F5F">
        <w:fldChar w:fldCharType="begin"/>
      </w:r>
      <w:r w:rsidR="00195A4B" w:rsidRPr="00207F5F">
        <w:instrText xml:space="preserve"> ADDIN ZOTERO_ITEM CSL_CITATION {"citationID":"PGZIPNsw","properties":{"formattedCitation":"(Karno et al., 1988)","plainCitation":"(Karno et al., 1988)","noteIndex":0},"citationItems":[{"id":3257,"uris":["http://zotero.org/users/13126831/items/NF7BJ6VK"],"itemData":{"id":3257,"type":"article-journal","abstract":"• The prevalence of obsessive-compulsive disorder was measured in five US communities among more than 18500 persons in residential settings as part of the National Institute of Mental Health (Bethesda, Md)—sponsored Epidemiologic Catchment Area program. Lifetime prevalence rates ranged from 1.9% to 3.3% across the five Epidemiologic Catchment Area sites for obsessive-compulsive disorder diagnosed without DSM-III exclusions and 1.2% to 2.4% with such exclusions. These rates are about 25 to 60 times greater than had been estimated on the basis of previous studies of clinical populations.","container-title":"Arch Gen Psychiatry","DOI":"10.1001/archpsyc.1988.01800360042006","ISSN":"0003-990X","issue":"12","note":"publisher-place: Chicago, IL\npublisher: Chicago, IL: American Medical Association","page":"1094-1099","title":"The Epidemiology of Obsessive-Compulsive Disorder in Five US Communities","volume":"45","author":[{"family":"Karno","given":"Marvin"},{"family":"Golding","given":"Jacqueline M"},{"family":"Sorenson","given":"Susan B"},{"family":"Burnam","given":"M. Audrey"}],"issued":{"date-parts":[["1988"]]}}}],"schema":"https://github.com/citation-style-language/schema/raw/master/csl-citation.json"} </w:instrText>
      </w:r>
      <w:r w:rsidR="00195A4B" w:rsidRPr="00207F5F">
        <w:fldChar w:fldCharType="separate"/>
      </w:r>
      <w:r w:rsidR="00195A4B" w:rsidRPr="00207F5F">
        <w:rPr>
          <w:noProof/>
        </w:rPr>
        <w:t>(Karno et al., 1988)</w:t>
      </w:r>
      <w:r w:rsidR="00195A4B" w:rsidRPr="00207F5F">
        <w:fldChar w:fldCharType="end"/>
      </w:r>
      <w:r w:rsidR="00195A4B" w:rsidRPr="00207F5F">
        <w:t>.</w:t>
      </w:r>
      <w:r w:rsidR="00654021">
        <w:t xml:space="preserve"> </w:t>
      </w:r>
      <w:r w:rsidR="00195A4B" w:rsidRPr="00207F5F">
        <w:t xml:space="preserve">OCD is unique among mental illnesses in that it exhibits both externalizing and internalizing symptoms </w:t>
      </w:r>
      <w:r w:rsidR="00195A4B" w:rsidRPr="00207F5F">
        <w:fldChar w:fldCharType="begin"/>
      </w:r>
      <w:r w:rsidR="00195A4B" w:rsidRPr="00207F5F">
        <w:instrText xml:space="preserve"> ADDIN ZOTERO_ITEM CSL_CITATION {"citationID":"PlFFONML","properties":{"formattedCitation":"(Guzick et al., 2019)","plainCitation":"(Guzick et al., 2019)","noteIndex":0},"citationItems":[{"id":3241,"uris":["http://zotero.org/users/13126831/items/JRVVYI8A"],"itemData":{"id":3241,"type":"article-journal","abstract":"Although obsessive–compulsive disorder (OCD) has often been characterized as an internalizing disorder, some children with OCD exhibit externalizing behaviors that are specific to their OCD. This study sought to demonstrate that parents perceive both internalizing and externalizing behaviors in childhood OCD by examining the factor structure of the Child Obsessive–Compulsive Externalizing/Internalizing Scale (COCEIS), a parent-report questionnaire intended to measure these constructs. This study also investigated clinical correlates of internalizing and externalizing factors in the COCEIS. A factor analysis of questionnaire responses from 122 parents of youth with OCD revealed both externalizing and internalizing factors in the COCEIS. Externalizing behaviors in childhood OCD were associated with other, co-occurring externalizing behavior problems, while both factors were positively correlated with OCD severity and co-occurring internalizing symptoms. They were positively associated with each other at a trend level, and neither showed a significant relationship with insight. Sixty-two percent of parents endorsed “often” or “always” to at least one externalizing item, though modal responses to items suggested that each individual feature captured by the COCEIS may be relatively uncommon. Mean responses were significantly greater for internalizing items. This study provides evidence for distinct but related externalizing and internalizing behaviors specific to childhood OCD. Treatment for children with OCD presenting with more externalizing behaviors may require a greater emphasis on behavioral parent training and motivational enhancement.","container-title":"Child Psychiatry Hum Dev","DOI":"10.1007/s10578-019-00873-w","ISSN":"0009-398X","issue":"4","journalAbbreviation":"Child Psychiatry Hum Dev","note":"publisher-place: New York\npublisher: New York: Springer US","page":"692-701","title":"Parents’ Perceptions of Internalizing and Externalizing Features in Childhood OCD","volume":"50","author":[{"family":"Guzick","given":"Andrew G."},{"family":"Cooke","given":"Danielle L."},{"family":"McNamara","given":"Joseph P. H."},{"family":"Reid","given":"Adam M."},{"family":"Graziano","given":"Paulo A."},{"family":"Lewin","given":"Adam B."},{"family":"Murphy","given":"Tanya K."},{"family":"Goodman","given":"Wayne K."},{"family":"Storch","given":"Eric A."},{"family":"Geffken","given":"Gary R."}],"issued":{"date-parts":[["2019"]]}}}],"schema":"https://github.com/citation-style-language/schema/raw/master/csl-citation.json"} </w:instrText>
      </w:r>
      <w:r w:rsidR="00195A4B" w:rsidRPr="00207F5F">
        <w:fldChar w:fldCharType="separate"/>
      </w:r>
      <w:r w:rsidR="00195A4B" w:rsidRPr="00207F5F">
        <w:t>(Guzick et al., 2019)</w:t>
      </w:r>
      <w:r w:rsidR="00195A4B" w:rsidRPr="00207F5F">
        <w:fldChar w:fldCharType="end"/>
      </w:r>
      <w:r w:rsidR="00195A4B" w:rsidRPr="00207F5F">
        <w:t xml:space="preserve">. Externalizing features, like compulsivity and repetitive actions, are often outwardly disruptive and align with disorders such as attention-deficit/hyperactivity disorder (ADHD) and disruptive behavior disorders. In contrast, internalizing aspects, including anxiety, concerns, and obsessions, cause internal distress and align with conditions like depressive and anxiety disorders, often leading to avoidance or withdrawal </w:t>
      </w:r>
      <w:r w:rsidR="00195A4B" w:rsidRPr="00207F5F">
        <w:fldChar w:fldCharType="begin"/>
      </w:r>
      <w:r w:rsidR="003B224D">
        <w:instrText xml:space="preserve"> ADDIN ZOTERO_ITEM CSL_CITATION {"citationID":"0A5Q16su","properties":{"formattedCitation":"(T. M. Achenbach, 2001)","plainCitation":"(T. M. Achenbach, 2001)","noteIndex":0},"citationItems":[{"id":3258,"uris":["http://zotero.org/users/13126831/items/8SUUHJ2A"],"itemData":{"id":3258,"type":"book","event-place":"Burlington, Vt","ISBN":"0-938565-73-7","publisher":"ASEBA","publisher-place":"Burlington, Vt","title":"Manual for the ASEBA school-age forms &amp; profiles : child behavior checklist for ages 6-18, teacher's report form, youth self-report : an integrated system of multi-informant assessment","author":[{"family":"Achenbach","given":"Thomas M"}],"collection-editor":[{"family":"Rescorla","given":"Leslie"}],"issued":{"date-parts":[["2001"]]}}}],"schema":"https://github.com/citation-style-language/schema/raw/master/csl-citation.json"} </w:instrText>
      </w:r>
      <w:r w:rsidR="00195A4B" w:rsidRPr="00207F5F">
        <w:fldChar w:fldCharType="separate"/>
      </w:r>
      <w:r w:rsidR="003B224D">
        <w:rPr>
          <w:noProof/>
        </w:rPr>
        <w:t>(T. M. Achenbach, 2001)</w:t>
      </w:r>
      <w:r w:rsidR="00195A4B" w:rsidRPr="00207F5F">
        <w:fldChar w:fldCharType="end"/>
      </w:r>
      <w:r w:rsidR="00195A4B" w:rsidRPr="00207F5F">
        <w:t xml:space="preserve">. Understanding OCD within this dual framework enhances our grasp of its complexity and informs more effective therapeutic strategies. </w:t>
      </w:r>
      <w:r w:rsidR="00654021" w:rsidRPr="00654021">
        <w:t>This framework is therapeutically beneficial and supported by empirical research</w:t>
      </w:r>
      <w:r w:rsidR="00654021">
        <w:t xml:space="preserve"> </w:t>
      </w:r>
      <w:r w:rsidR="00195A4B" w:rsidRPr="00207F5F">
        <w:fldChar w:fldCharType="begin"/>
      </w:r>
      <w:r w:rsidR="00195A4B" w:rsidRPr="00207F5F">
        <w:instrText xml:space="preserve"> ADDIN ZOTERO_ITEM CSL_CITATION {"citationID":"6qNY5oue","properties":{"formattedCitation":"(Kessler et al., 2011; Slade &amp; Watson, 2006)","plainCitation":"(Kessler et al., 2011; Slade &amp; Watson, 2006)","noteIndex":0},"citationItems":[{"id":3259,"uris":["http://zotero.org/users/13126831/items/ECA2SPUG"],"itemData":{"id":3259,"type":"article-journal","abstract":"CONTEXT Although numerous studies have examined the role of latent variables in the structure of comorbidity among mental disorders, none has examined their role in the development of comorbidity. OBJECTIVE To study the role of latent variables in the development of comorbidity among 18 lifetime DSM-IV disorders in the World Health Organization World Mental Health Surveys. DESIGN Nationally or regionally representative community surveys. SETTING Fourteen countries. PARTICIPANTS A total of 21 229 survey respondents. MAIN OUTCOME MEASURES First onset of 18 lifetime DSM-IV anxiety, mood, behavior, and substance disorders assessed retrospectively in the World Health Organization Composite International Diagnostic Interview. RESULTS Separate internalizing (anxiety and mood disorders) and externalizing (behavior and substance disorders) factors were found in exploratory factor analysis of lifetime disorders. Consistently significant positive time-lagged associations were found in survival analyses for virtually all temporally primary lifetime disorders predicting subsequent onset of other disorders. Within-domain (ie, internalizing or externalizing) associations were generally stronger than between-domain associations. Most time-lagged associations were explained by a model that assumed the existence of mediating latent internalizing and externalizing variables. Specific phobia and obsessive-compulsive disorder (internalizing) and hyperactivity and oppositional defiant disorders (externalizing) were the most important predictors. A small number of residual associations remained significant after controlling the latent variables. CONCLUSIONS The good fit of the latent variable model suggests that common causal pathways account for most of the comorbidity among the disorders considered herein. These common pathways should be the focus of future research on the development of comorbidity, although several important pairwise associations that cannot be accounted for by latent variables also exist that warrant further focused study.Arch Gen Psychiatry. 2011","container-title":"Arch Gen Psychiatry","DOI":"10.1001/archgenpsychiatry.2010.180","ISSN":"0003-990X","issue":"1","journalAbbreviation":"ARCH GEN PSYCHIAT","note":"publisher-place: CHICAGO\npublisher: CHICAGO: American Medical Association","page":"90-100","title":"Development of Lifetime Comorbidity in the World Health Organization World Mental Health Surveys","volume":"68","author":[{"family":"Kessler","given":"Ronald C"},{"family":"Ormel","given":"Johan"},{"family":"Petukhova","given":"Maria"},{"family":"McLaughlin","given":"Katie A"},{"family":"Green","given":"Jennifer Greif"},{"family":"Russo","given":"Leo J"},{"family":"Stein","given":"Dan J"},{"family":"Zaslavsky","given":"Alan M"},{"family":"Aguilar-Gaxiola","given":"Sergio"},{"family":"Alonso","given":"Jordi"},{"family":"Andrade","given":"Laura"},{"family":"Benjet","given":"Corina"},{"family":"Girolamo","given":"Giovanni","non-dropping-particle":"de"},{"family":"Graaf","given":"Ron","non-dropping-particle":"de"},{"family":"Demyttenaere","given":"Koen"},{"family":"Fayyad","given":"John"},{"family":"Haro","given":"Josep Maria"},{"family":"Hu","given":"Chi","dropping-particle":"yi"},{"family":"Karam","given":"Aimee"},{"family":"Lee","given":"Sing"},{"family":"Lepine","given":"Jean-Pierre"},{"family":"Matchsinger","given":"Herbert"},{"family":"Mihaescu-Pintia","given":"Constanta"},{"family":"Posada-Villa","given":"Jose"},{"family":"Sagar","given":"Rajesh"},{"family":"Üstün","given":"T. Bedirhan"}],"issued":{"date-parts":[["2011"]]}}},{"id":3260,"uris":["http://zotero.org/users/13126831/items/VH33PSBQ"],"itemData":{"id":3260,"type":"article-journal","abstract":"Background. Patterns of co-occurrence among the common mental disorders may provide information about underlying dimensions of psychopathology. The aim of the current study was to determine which of four models best fits the pattern of co-occurrence between 10 common DSM-IV and 11 common ICD-10 mental disorders. Method. Data were from the Australian National Survey of Mental Health and Well-Being (NSMHWB), a large-scale community epidemiological survey of mental disorders. Participants consisted of a random population-based sample of 10641 community volunteers, representing a response rate of 78%. DSM-IV and ICD-10 mental disorder diagnoses were obtained using the Composite International Diagnostic Interview (CIDI), version 2.0. Confirmatory factor analysis (CFA) was used to assess the relative fit of competing models. Results. A hierarchical three-factor variation of a two-factor model demonstrated the best fit to the correlations among the mental disorders. This model included a distress factor with high loadings on major depression, dysthymia, generalized anxiety disorder (GAD), post-traumatic stress disorder (PTSD) and neurasthenia (ICD-10 only)","container-title":"Psychol. Med","DOI":"10.1017/S0033291706008452","ISSN":"0033-2917","issue":"11","journalAbbreviation":"PSYCHOL MED","note":"publisher-place: Cambridge, UK\npublisher: Cambridge, UK: Cambridge University Press","page":"1593-1600","title":"The structure of common DSM-IV and ICD-10 mental disorders in the Australian general population","volume":"36","author":[{"family":"Slade","given":"Tim"},{"family":"Watson","given":"David"}],"issued":{"date-parts":[["2006"]]}}}],"schema":"https://github.com/citation-style-language/schema/raw/master/csl-citation.json"} </w:instrText>
      </w:r>
      <w:r w:rsidR="00195A4B" w:rsidRPr="00207F5F">
        <w:fldChar w:fldCharType="separate"/>
      </w:r>
      <w:r w:rsidR="00195A4B" w:rsidRPr="00207F5F">
        <w:rPr>
          <w:noProof/>
        </w:rPr>
        <w:t>(Kessler et al., 2011; Slade &amp; Watson, 2006)</w:t>
      </w:r>
      <w:r w:rsidR="00195A4B" w:rsidRPr="00207F5F">
        <w:fldChar w:fldCharType="end"/>
      </w:r>
      <w:r w:rsidR="00195A4B" w:rsidRPr="00207F5F">
        <w:t>.</w:t>
      </w:r>
      <w:r w:rsidR="00195A4B" w:rsidRPr="007530AB">
        <w:t xml:space="preserve"> </w:t>
      </w:r>
    </w:p>
    <w:p w14:paraId="25681000" w14:textId="797E4FAE" w:rsidR="00FC3B32" w:rsidRPr="00FC3B32" w:rsidRDefault="00FC3B32" w:rsidP="00FC3B32">
      <w:pPr>
        <w:pStyle w:val="Style2"/>
        <w:spacing w:line="360" w:lineRule="auto"/>
        <w:rPr>
          <w:rFonts w:cs="Times New Roman"/>
          <w:szCs w:val="24"/>
        </w:rPr>
      </w:pPr>
      <w:bookmarkStart w:id="5" w:name="_Toc192525370"/>
      <w:r w:rsidRPr="00D337F8">
        <w:rPr>
          <w:rFonts w:cs="Times New Roman"/>
          <w:szCs w:val="24"/>
        </w:rPr>
        <w:t>Informant Discrepancies</w:t>
      </w:r>
      <w:bookmarkEnd w:id="5"/>
    </w:p>
    <w:p w14:paraId="42DC40AC" w14:textId="60CE9C93" w:rsidR="008E488F" w:rsidRDefault="00AF4ADF" w:rsidP="00AF4ADF">
      <w:pPr>
        <w:spacing w:line="360" w:lineRule="auto"/>
        <w:ind w:firstLine="720"/>
      </w:pPr>
      <w:r w:rsidRPr="00EA769C">
        <w:t xml:space="preserve">Traditionally, clinicians have depended on parents to </w:t>
      </w:r>
      <w:r>
        <w:t>provide</w:t>
      </w:r>
      <w:r w:rsidRPr="00EA769C">
        <w:t xml:space="preserve"> comprehensive information about how an illness and its treatment affect their children. </w:t>
      </w:r>
      <w:r w:rsidR="00654021" w:rsidRPr="00654021">
        <w:t>This reliance stems from the perception that children may not possess the cognitive and linguistic skills required to understand and respond to surveys accurately</w:t>
      </w:r>
      <w:r w:rsidR="002B0C5B">
        <w:t xml:space="preserve"> </w:t>
      </w:r>
      <w:r w:rsidR="002B0C5B" w:rsidRPr="002B0C5B">
        <w:rPr>
          <w:color w:val="8DD873" w:themeColor="accent6" w:themeTint="99"/>
        </w:rPr>
        <w:t>(ref)</w:t>
      </w:r>
      <w:r w:rsidR="00654021" w:rsidRPr="002B0C5B">
        <w:rPr>
          <w:color w:val="8DD873" w:themeColor="accent6" w:themeTint="99"/>
        </w:rPr>
        <w:t>.</w:t>
      </w:r>
      <w:r w:rsidR="002B0C5B">
        <w:rPr>
          <w:color w:val="8DD873" w:themeColor="accent6" w:themeTint="99"/>
        </w:rPr>
        <w:t xml:space="preserve"> </w:t>
      </w:r>
      <w:r>
        <w:t xml:space="preserve">Consider the </w:t>
      </w:r>
      <w:r w:rsidRPr="00AF4ADF">
        <w:t xml:space="preserve">case of Liam, </w:t>
      </w:r>
      <w:r w:rsidRPr="00AF4ADF">
        <w:rPr>
          <w:rFonts w:eastAsiaTheme="majorEastAsia"/>
        </w:rPr>
        <w:t>a</w:t>
      </w:r>
      <w:r w:rsidRPr="00AF4ADF">
        <w:t xml:space="preserve"> 12-year-old having battled severe OCD for several years.</w:t>
      </w:r>
      <w:r w:rsidRPr="00AF4ADF">
        <w:rPr>
          <w:rFonts w:eastAsiaTheme="majorEastAsia"/>
        </w:rPr>
        <w:t> </w:t>
      </w:r>
      <w:r w:rsidR="008E488F" w:rsidRPr="00AF4ADF">
        <w:t>After starting therapy, he was showing signs of improvement. According</w:t>
      </w:r>
      <w:r w:rsidR="008E488F" w:rsidRPr="008E488F">
        <w:t xml:space="preserve"> to Liam, he felt he was making excellent progress. He reduce</w:t>
      </w:r>
      <w:r w:rsidR="00654021">
        <w:t>d</w:t>
      </w:r>
      <w:r w:rsidR="008E488F" w:rsidRPr="008E488F">
        <w:t xml:space="preserve"> his handwashing rituals from every hour to three times a day and started joining some family meals. He was also beginning to meet his friends for short walks around the neighborhood.</w:t>
      </w:r>
      <w:r w:rsidR="00824E88">
        <w:t xml:space="preserve"> </w:t>
      </w:r>
      <w:r w:rsidR="008E488F" w:rsidRPr="008E488F">
        <w:t>However, his parents observed a different reality. While Liam had made some progress, he often became trapped in lengthy rituals that caused him significant distress. He had yet to return to school full</w:t>
      </w:r>
      <w:r w:rsidR="00654021">
        <w:t>-</w:t>
      </w:r>
      <w:r w:rsidR="008E488F" w:rsidRPr="008E488F">
        <w:t xml:space="preserve">time, attending only partial days if he went at all. Though he started venturing out with friends, it was only to familiar, controlled environments. His parents continued to monitor his progress closely, </w:t>
      </w:r>
      <w:r w:rsidR="008E488F" w:rsidRPr="008E488F">
        <w:lastRenderedPageBreak/>
        <w:t>supporting him in his journey while remaining aware of the continuous obstacles that his OCD presented.</w:t>
      </w:r>
    </w:p>
    <w:p w14:paraId="54684DB7" w14:textId="38BDB4DE" w:rsidR="00F41E9F" w:rsidRPr="00AF4ADF" w:rsidRDefault="00785FD6" w:rsidP="00AF4ADF">
      <w:pPr>
        <w:spacing w:line="360" w:lineRule="auto"/>
        <w:ind w:firstLine="720"/>
        <w:rPr>
          <w:color w:val="4C94D8" w:themeColor="text2" w:themeTint="80"/>
        </w:rPr>
      </w:pPr>
      <w:r w:rsidRPr="00EA769C">
        <w:t>Th</w:t>
      </w:r>
      <w:r w:rsidR="008B2CDF" w:rsidRPr="00EA769C">
        <w:t>is</w:t>
      </w:r>
      <w:r w:rsidRPr="00EA769C">
        <w:t xml:space="preserve"> </w:t>
      </w:r>
      <w:r w:rsidR="00C10752" w:rsidRPr="00EA769C">
        <w:t>vignette</w:t>
      </w:r>
      <w:r w:rsidRPr="00EA769C">
        <w:t xml:space="preserve"> demonstrates the</w:t>
      </w:r>
      <w:r w:rsidR="00C679D3" w:rsidRPr="00EA769C">
        <w:t xml:space="preserve"> importance of recognizing that the</w:t>
      </w:r>
      <w:r w:rsidRPr="00EA769C">
        <w:t xml:space="preserve"> child's perspective is distinct but equally valid</w:t>
      </w:r>
      <w:r w:rsidR="00AF4ADF">
        <w:t xml:space="preserve">. </w:t>
      </w:r>
      <w:r w:rsidR="00EA769C" w:rsidRPr="00EA769C">
        <w:t xml:space="preserve">However, the insights provided by Liam can differ significantly from those of his mother, highlighting </w:t>
      </w:r>
      <w:r w:rsidR="00EA769C" w:rsidRPr="00AF4ADF">
        <w:t>the potential discrepancies in information regardless of whether the goal is clinical assessment or research.</w:t>
      </w:r>
      <w:r w:rsidR="00AF4ADF" w:rsidRPr="00AF4ADF">
        <w:t xml:space="preserve"> </w:t>
      </w:r>
      <w:r w:rsidR="00FC3B32">
        <w:rPr>
          <w:rFonts w:eastAsiaTheme="majorEastAsia"/>
          <w:color w:val="000000" w:themeColor="text1"/>
        </w:rPr>
        <w:t>M</w:t>
      </w:r>
      <w:r w:rsidR="001D002C" w:rsidRPr="005C3E0F">
        <w:rPr>
          <w:rFonts w:eastAsiaTheme="majorEastAsia"/>
          <w:color w:val="000000" w:themeColor="text1"/>
        </w:rPr>
        <w:t xml:space="preserve">ental health </w:t>
      </w:r>
      <w:r w:rsidR="00981F6A">
        <w:rPr>
          <w:rFonts w:eastAsiaTheme="majorEastAsia"/>
          <w:color w:val="000000" w:themeColor="text1"/>
        </w:rPr>
        <w:t>problems</w:t>
      </w:r>
      <w:r w:rsidR="001D002C" w:rsidRPr="005C3E0F">
        <w:rPr>
          <w:rFonts w:eastAsiaTheme="majorEastAsia"/>
          <w:color w:val="000000" w:themeColor="text1"/>
        </w:rPr>
        <w:t xml:space="preserve"> can vary across different contexts </w:t>
      </w:r>
      <w:r w:rsidR="001D002C">
        <w:rPr>
          <w:rFonts w:eastAsiaTheme="majorEastAsia"/>
          <w:color w:val="000000" w:themeColor="text1"/>
        </w:rPr>
        <w:fldChar w:fldCharType="begin"/>
      </w:r>
      <w:r w:rsidR="001D002C">
        <w:rPr>
          <w:rFonts w:eastAsiaTheme="majorEastAsia"/>
          <w:color w:val="000000" w:themeColor="text1"/>
        </w:rPr>
        <w:instrText xml:space="preserve"> ADDIN ZOTERO_ITEM CSL_CITATION {"citationID":"7u7bP7Cm","properties":{"formattedCitation":"(Bauducco et al., 2024; Beesdo et al., 2009)","plainCitation":"(Bauducco et al., 2024; Beesdo et al., 2009)","noteIndex":0},"citationItems":[{"id":2929,"uris":["http://zotero.org/users/13126831/items/R69J2BK2"],"itemData":{"id":2929,"type":"article-journal","abstract":"The COVID-19 pandemic has seen a rise in anxiety and depression among adolescents. This study aimed to investigate the longitudinal associations between sleep and mental health among a large sample of Australian adolescents and examine whether ...","container-title":"Scientific Reports","DOI":"10.1038/s41598-024-60974-y","language":"en","note":"PMID: 38730014","page":"10764","source":"pmc.ncbi.nlm.nih.gov","title":"Adolescents’ trajectories of depression and anxiety symptoms prior to and during the COVID-19 pandemic and their association with healthy sleep patterns","volume":"14","author":[{"family":"Bauducco","given":"Serena"},{"family":"Gardner","given":"Lauren A."},{"family":"Smout","given":"Scarlett"},{"family":"Champion","given":"Katrina E."},{"family":"Chapman","given":"Cath"},{"family":"Gamble","given":"Amanda"},{"family":"Teesson","given":"Maree"},{"family":"Gradisar","given":"Michael"},{"family":"Newton","given":"Nicola C."}],"issued":{"date-parts":[["2024",5,10]]}}},{"id":2932,"uris":["http://zotero.org/users/13126831/items/QVU33WQI"],"itemData":{"id":2932,"type":"article-journal","abstract":"This review summarizes findings on the epidemiology and etiology of anxiety disorders among children and adolescents including separation anxiety disorder, specific phobia, social phobia, agoraphobia, panic disorder, and generalized anxiety ...","container-title":"The Psychiatric clinics of North America","DOI":"10.1016/j.psc.2009.06.002","issue":"3","language":"en","note":"PMID: 19716988","page":"483","source":"pmc.ncbi.nlm.nih.gov","title":"Anxiety and Anxiety Disorders in Children and Adolescents: Developmental Issues and Implications for DSM-V","title-short":"Anxiety and Anxiety Disorders in Children and Adolescents","volume":"32","author":[{"family":"Beesdo","given":"Katja"},{"family":"Knappe","given":"Susanne"},{"family":"Pine","given":"Daniel S."}],"issued":{"date-parts":[["2009",9]]}}}],"schema":"https://github.com/citation-style-language/schema/raw/master/csl-citation.json"} </w:instrText>
      </w:r>
      <w:r w:rsidR="001D002C">
        <w:rPr>
          <w:rFonts w:eastAsiaTheme="majorEastAsia"/>
          <w:color w:val="000000" w:themeColor="text1"/>
        </w:rPr>
        <w:fldChar w:fldCharType="separate"/>
      </w:r>
      <w:r w:rsidR="001D002C">
        <w:rPr>
          <w:rFonts w:eastAsiaTheme="majorEastAsia"/>
          <w:noProof/>
          <w:color w:val="000000" w:themeColor="text1"/>
        </w:rPr>
        <w:t>(Bauducco et al., 2024; Beesdo et al., 2009)</w:t>
      </w:r>
      <w:r w:rsidR="001D002C">
        <w:rPr>
          <w:rFonts w:eastAsiaTheme="majorEastAsia"/>
          <w:color w:val="000000" w:themeColor="text1"/>
        </w:rPr>
        <w:fldChar w:fldCharType="end"/>
      </w:r>
      <w:r w:rsidR="001D002C">
        <w:rPr>
          <w:rFonts w:eastAsiaTheme="majorEastAsia"/>
          <w:color w:val="000000" w:themeColor="text1"/>
        </w:rPr>
        <w:t>.</w:t>
      </w:r>
      <w:r w:rsidR="001D002C" w:rsidRPr="008157C2">
        <w:rPr>
          <w:rFonts w:eastAsiaTheme="majorEastAsia"/>
          <w:color w:val="000000" w:themeColor="text1"/>
        </w:rPr>
        <w:t xml:space="preserve"> </w:t>
      </w:r>
      <w:r w:rsidR="00631EE4" w:rsidRPr="005C3E0F">
        <w:rPr>
          <w:rFonts w:eastAsiaTheme="majorEastAsia"/>
          <w:color w:val="000000" w:themeColor="text1"/>
        </w:rPr>
        <w:t xml:space="preserve">Children and adolescents may exhibit mental health concerns in </w:t>
      </w:r>
      <w:r w:rsidR="00DF551A">
        <w:rPr>
          <w:rFonts w:eastAsiaTheme="majorEastAsia"/>
          <w:color w:val="000000" w:themeColor="text1"/>
        </w:rPr>
        <w:t xml:space="preserve">specific </w:t>
      </w:r>
      <w:r w:rsidR="00631EE4" w:rsidRPr="005C3E0F">
        <w:rPr>
          <w:rFonts w:eastAsiaTheme="majorEastAsia"/>
          <w:color w:val="000000" w:themeColor="text1"/>
        </w:rPr>
        <w:t xml:space="preserve">environments, such as at home or school, </w:t>
      </w:r>
      <w:r w:rsidR="00427CEF">
        <w:rPr>
          <w:rFonts w:eastAsiaTheme="majorEastAsia"/>
          <w:color w:val="000000" w:themeColor="text1"/>
        </w:rPr>
        <w:t xml:space="preserve">while appearing unaffected in </w:t>
      </w:r>
      <w:r w:rsidR="00631EE4" w:rsidRPr="00AF4ADF">
        <w:rPr>
          <w:rFonts w:eastAsiaTheme="majorEastAsia"/>
          <w:color w:val="000000" w:themeColor="text1"/>
        </w:rPr>
        <w:t xml:space="preserve">others, like during peer interactions. These contextual variations are evident across various domains, including conduct problems, attention, hyperactivity, and anxiety </w:t>
      </w:r>
      <w:r w:rsidR="00631EE4" w:rsidRPr="00AF4ADF">
        <w:rPr>
          <w:rFonts w:eastAsiaTheme="majorEastAsia"/>
          <w:color w:val="000000" w:themeColor="text1"/>
        </w:rPr>
        <w:fldChar w:fldCharType="begin"/>
      </w:r>
      <w:r w:rsidR="00517FA8" w:rsidRPr="00AF4ADF">
        <w:rPr>
          <w:rFonts w:eastAsiaTheme="majorEastAsia"/>
          <w:color w:val="000000" w:themeColor="text1"/>
        </w:rPr>
        <w:instrText xml:space="preserve"> ADDIN ZOTERO_ITEM CSL_CITATION {"citationID":"EhYLfTMO","properties":{"formattedCitation":"(Beesdo et al., 2009)","plainCitation":"(Beesdo et al., 2009)","noteIndex":0},"citationItems":[{"id":2932,"uris":["http://zotero.org/users/13126831/items/QVU33WQI"],"itemData":{"id":2932,"type":"article-journal","abstract":"This review summarizes findings on the epidemiology and etiology of anxiety disorders among children and adolescents including separation anxiety disorder, specific phobia, social phobia, agoraphobia, panic disorder, and generalized anxiety ...","container-title":"The Psychiatric clinics of North America","DOI":"10.1016/j.psc.2009.06.002","issue":"3","language":"en","note":"PMID: 19716988","page":"483","source":"pmc.ncbi.nlm.nih.gov","title":"Anxiety and Anxiety Disorders in Children and Adolescents: Developmental Issues and Implications for DSM-V","title-short":"Anxiety and Anxiety Disorders in Children and Adolescents","volume":"32","author":[{"family":"Beesdo","given":"Katja"},{"family":"Knappe","given":"Susanne"},{"family":"Pine","given":"Daniel S."}],"issued":{"date-parts":[["2009",9]]}}}],"schema":"https://github.com/citation-style-language/schema/raw/master/csl-citation.json"} </w:instrText>
      </w:r>
      <w:r w:rsidR="00631EE4" w:rsidRPr="00AF4ADF">
        <w:rPr>
          <w:rFonts w:eastAsiaTheme="majorEastAsia"/>
          <w:color w:val="000000" w:themeColor="text1"/>
        </w:rPr>
        <w:fldChar w:fldCharType="separate"/>
      </w:r>
      <w:r w:rsidR="00517FA8" w:rsidRPr="00AF4ADF">
        <w:rPr>
          <w:color w:val="000000"/>
        </w:rPr>
        <w:t>(Beesdo et al., 2009)</w:t>
      </w:r>
      <w:r w:rsidR="00631EE4" w:rsidRPr="00AF4ADF">
        <w:rPr>
          <w:rFonts w:eastAsiaTheme="majorEastAsia"/>
          <w:color w:val="000000" w:themeColor="text1"/>
        </w:rPr>
        <w:fldChar w:fldCharType="end"/>
      </w:r>
      <w:r w:rsidR="00631EE4" w:rsidRPr="00AF4ADF">
        <w:rPr>
          <w:rFonts w:eastAsiaTheme="majorEastAsia"/>
          <w:color w:val="000000" w:themeColor="text1"/>
        </w:rPr>
        <w:t xml:space="preserve">. </w:t>
      </w:r>
      <w:r w:rsidR="00266014" w:rsidRPr="00AF4ADF">
        <w:t>This divergence</w:t>
      </w:r>
      <w:r w:rsidR="00266014" w:rsidRPr="00266014">
        <w:t xml:space="preserve"> in perspectives introduce</w:t>
      </w:r>
      <w:r w:rsidR="00531F27">
        <w:t>s</w:t>
      </w:r>
      <w:r w:rsidR="00266014" w:rsidRPr="00266014">
        <w:t xml:space="preserve"> complexities in clinical practice, research, and theory regarding child psychiatry and psychopathology</w:t>
      </w:r>
      <w:r w:rsidR="00AF4ADF">
        <w:t xml:space="preserve"> </w:t>
      </w:r>
      <w:r w:rsidR="00D337F8">
        <w:fldChar w:fldCharType="begin"/>
      </w:r>
      <w:r w:rsidR="0031455B">
        <w:instrText xml:space="preserve"> ADDIN ZOTERO_ITEM CSL_CITATION {"citationID":"dGyfXwPr","properties":{"formattedCitation":"(Chen et al., 2017; Salbach-Andrae et al., 2009)","plainCitation":"(Chen et al., 2017; Salbach-Andrae et al., 2009)","noteIndex":0},"citationItems":[{"id":3405,"uris":["http://zotero.org/users/13126831/items/ZM8T8T6R"],"itemData":{"id":3405,"type":"article-journal","abstract":"The majority of studies on parent-child discrepancies in the assessment of adolescent emotional and behavioral problems have been conducted in Western countries. It is believed that parent-adolescent agreement would be higher in societies with a strong culture of familism. We examined whether parent-adolescent discrepancies in the rating of adolescent emotional and behavioral problems are related to parental and family factors in Taiwan. Participants included 1,421 child-parent pairs of 7th-grade students from 12 middle schools in Northern Taiwan and their parents. We calculated Pearson’s correlation coefficients to assess the relationship between parental (Child Behavior Checklist, CBCL) and adolescent (Youth Self Report, YSR) report of emotional/behavioral problem syndromes. Regression models were used to assess parent-adolescent differences in relation to parental psychopathology and family factors. We found that parent-adolescent agreement was moderate (r = 0.37). Adolescents reported higher symptom scores than their parents (Mean Total Problem Score: CBCL: 20.79, YSR: 33.14). Parental psychopathology was related to higher parental ratings and better informant agreement. Parents with higher socioeconomic status (SES) tended to report lower scores for adolescent problem syndromes, resulting in higher levels of disagreement. Greater maternal care was related to higher parent-adolescent agreement. Based on our study findings, we conclude that familism values do not seem to improve parent-child agreement in the assessment of adolescent problem syndromes. The finding that higher SES was related to increased discrepancies speaks to the need to explore the culture-specific mechanisms giving rise to informant discrepancies.","container-title":"PLOS ONE","DOI":"10.1371/journal.pone.0178863","ISSN":"1932-6203","issue":"6","journalAbbreviation":"PLOS ONE","language":"en","note":"publisher: Public Library of Science","page":"e0178863","source":"PLoS Journals","title":"Parent-child discrepancies in the report of adolescent emotional and behavioral problems in Taiwan","volume":"12","author":[{"family":"Chen","given":"Ying-Yeh"},{"family":"Ho","given":"Suk-Yin"},{"family":"Lee","given":"Pei-Chen"},{"family":"Wu","given":"Chia-Kai"},{"family":"Gau","given":"Susan Shur-Fen"}],"issued":{"date-parts":[["2017",6,23]]}}},{"id":3407,"uris":["http://zotero.org/users/13126831/items/WDMNWV8H"],"itemData":{"id":3407,"type":"article-journal","abstract":"ObjectiveThe purpose of this study was to investigate the degree of agreement among parents, teachers and adolescents with respect to the Child Behavior Checklist (CBCL), the Teacher's Report Form (TRF), and the Youth Self Report (YSR). In addition we evaluated the suitability of these three forms (CBCL, TRF and YSR) in terms of their contribution to understanding internalizing and externalizing disorders in youths being referred to a child and adolescent unit of a psychiatric care facility.MethodsA total of 611 patients aged 11–18 years (mean age 13.0, SD 1.6) were assessed using the CBCL, the TRF and the YSR.ResultsIntraclass coefficients (ICC) showed low to moderate agreement among informants. Furthermore, the level of agreement was generally less among patients suffering from internalizing disorders than for young patients who displayed externalizing disorders. Logistic regression revealed that the TRF internalizing syndrome scale, the CBCL internalizing syndrome scale and gender were relevant prognostic factors for the occurrence of internalizing disorders in youth. The YSR internalizing syndrome scale, on the other hand, was not a relevant factor among adolescents of a clinical target population. Likewise, only the TRF externalizing syndrome scale, the CBCL externalizing syndrome scale and gender were relevant prognostic factors for the occurrence of externalizing disorders in youth.ConclusionsParticularly the CBCL and TRF are useful instruments in assessing internalizing and externalizing disorders in adolescents referred to a mental health setting.","container-title":"European Psychiatry","DOI":"10.1016/j.eurpsy.2008.07.008","ISSN":"0924-9338, 1778-3585","issue":"5","language":"en","page":"345-351","source":"Cambridge University Press","title":"Patterns of agreement among parent, teacher and youth ratings in a referred sample","volume":"24","author":[{"family":"Salbach-Andrae","given":"Harriet"},{"family":"Lenz","given":"Klaus"},{"family":"Lehmkuhl","given":"Ulrike"}],"issued":{"date-parts":[["2009",6]]}}}],"schema":"https://github.com/citation-style-language/schema/raw/master/csl-citation.json"} </w:instrText>
      </w:r>
      <w:r w:rsidR="00D337F8">
        <w:fldChar w:fldCharType="separate"/>
      </w:r>
      <w:r w:rsidR="0031455B">
        <w:rPr>
          <w:noProof/>
        </w:rPr>
        <w:t>(Chen et al., 2017; Salbach-Andrae et al., 2009)</w:t>
      </w:r>
      <w:r w:rsidR="00D337F8">
        <w:fldChar w:fldCharType="end"/>
      </w:r>
      <w:r w:rsidR="00D337F8">
        <w:t>.</w:t>
      </w:r>
      <w:r w:rsidR="00D337F8" w:rsidRPr="00D337F8">
        <w:t xml:space="preserve"> These differences have been thoroughly examined and will be covered in more detail </w:t>
      </w:r>
      <w:r w:rsidR="00D337F8" w:rsidRPr="00D337F8">
        <w:rPr>
          <w:color w:val="000000" w:themeColor="text1"/>
        </w:rPr>
        <w:t xml:space="preserve">below. </w:t>
      </w:r>
      <w:r w:rsidR="00266014">
        <w:rPr>
          <w:color w:val="000000" w:themeColor="text1"/>
        </w:rPr>
        <w:t xml:space="preserve">Furthermore, </w:t>
      </w:r>
      <w:r w:rsidR="00266014" w:rsidRPr="00266014">
        <w:t>while the use of multiple informants in mental health assessment is thought to enhance our understanding of the psychological functioning of children, particularly in the infant population, we are still in the process of discovering how to effectively utilize this wealth of information</w:t>
      </w:r>
      <w:r w:rsidR="00266014">
        <w:t xml:space="preserve"> </w:t>
      </w:r>
      <w:r w:rsidR="00D337F8">
        <w:fldChar w:fldCharType="begin"/>
      </w:r>
      <w:r w:rsidR="00D337F8">
        <w:instrText xml:space="preserve"> ADDIN ZOTERO_ITEM CSL_CITATION {"citationID":"4XNJjwun","properties":{"formattedCitation":"(Reyes, 2013)","plainCitation":"(Reyes, 2013)","noteIndex":0},"citationItems":[{"id":3347,"uris":["http://zotero.org/users/13126831/items/I9GPMASR"],"itemData":{"id":3347,"type":"article-journal","abstract":"Developmental psychopathology researchers and practitioners commonly conduct behavioral assessments using multiple informants' reports (e.g., parents, teachers, practitioners, children, and laboratory observers). These assessments often yield inconsistent conclusions about important questions in developmental psychopathology research, depending on the informant (e.g., psychiatric diagnoses and risk factors of disorder). Researchers have theorized why informant discrepancies exist and advanced methodological models of informant discrepancies. However, over 50 years of empirical data has uncovered little knowledge about these discrepancies beyond that they exist, complicate interpretations of research findings and assessment outcomes in practice, and correlate with some characteristics of the informants providing reports (e.g., demographics and mood levels). Further, recent studies often yield take-home messages about the importance of taking a multi-informant approach to clinical and developmental assessments. Researchers draw these conclusions from their work, despite multi-informant approaches to assessment long being a part of best practices in clinical and developmental assessments. Consequently, developmental psychopathology researchers and practitioners are in dire need of a focused set of research priorities with the key goal of rapidly advancing knowledge about informant discrepancies. In this paper, I discuss these research priorities, review work indicating the feasibility of conducting research addressing these priorities, and specify what researchers and practitioners would gain from studies advancing knowledge about informant discrepancies in developmental psychopathology research.","container-title":"Development and Psychopathology","DOI":"10.1017/S0954579413000096","ISSN":"0954-5794, 1469-2198","issue":"3","language":"en","page":"669-682","source":"Cambridge University Press","title":"Strategic objectives for improving understanding of informant discrepancies in developmental psychopathology research","volume":"25","author":[{"family":"Reyes","given":"Andres De Los"}],"issued":{"date-parts":[["2013",8]]}}}],"schema":"https://github.com/citation-style-language/schema/raw/master/csl-citation.json"} </w:instrText>
      </w:r>
      <w:r w:rsidR="00D337F8">
        <w:fldChar w:fldCharType="separate"/>
      </w:r>
      <w:r w:rsidR="00D337F8">
        <w:rPr>
          <w:noProof/>
        </w:rPr>
        <w:t>(Reyes, 2013)</w:t>
      </w:r>
      <w:r w:rsidR="00D337F8">
        <w:fldChar w:fldCharType="end"/>
      </w:r>
      <w:r w:rsidR="00D337F8" w:rsidRPr="00D337F8">
        <w:t xml:space="preserve">. </w:t>
      </w:r>
    </w:p>
    <w:p w14:paraId="26459ADF" w14:textId="38189F8D" w:rsidR="00546AF5" w:rsidRPr="00C679D3" w:rsidRDefault="00C679D3" w:rsidP="00FC3B32">
      <w:pPr>
        <w:spacing w:line="360" w:lineRule="auto"/>
        <w:ind w:firstLine="720"/>
      </w:pPr>
      <w:r w:rsidRPr="00C679D3">
        <w:t xml:space="preserve">The issue of informant </w:t>
      </w:r>
      <w:r w:rsidR="00AF0A1D">
        <w:t>discrepancies</w:t>
      </w:r>
      <w:r w:rsidRPr="00C679D3">
        <w:t xml:space="preserve"> is particularly pertinent when interpreting study findings in the field of developmental psychopathology. A significant portion of the evidence </w:t>
      </w:r>
      <w:r w:rsidRPr="00AF4ADF">
        <w:t>about</w:t>
      </w:r>
      <w:r w:rsidR="003E1D02" w:rsidRPr="00AF4ADF">
        <w:t xml:space="preserve"> prevalence rates of psychological disorders, classification of diagnosis, </w:t>
      </w:r>
      <w:r w:rsidR="00DF551A">
        <w:t xml:space="preserve">and </w:t>
      </w:r>
      <w:r w:rsidR="003E1D02" w:rsidRPr="00AF4ADF">
        <w:t>effectiveness</w:t>
      </w:r>
      <w:r w:rsidR="003E1D02" w:rsidRPr="00487738">
        <w:t xml:space="preserve"> of interventions</w:t>
      </w:r>
      <w:r w:rsidRPr="00487738">
        <w:t xml:space="preserve"> for children is derived from reports by multiple informants </w:t>
      </w:r>
      <w:r w:rsidR="003C4857" w:rsidRPr="00487738">
        <w:fldChar w:fldCharType="begin"/>
      </w:r>
      <w:r w:rsidR="003C4857" w:rsidRPr="00487738">
        <w:instrText xml:space="preserve"> ADDIN ZOTERO_ITEM CSL_CITATION {"citationID":"60VKoYuA","properties":{"formattedCitation":"(Weisz et al., 2005)","plainCitation":"(Weisz et al., 2005)","noteIndex":0},"citationItems":[{"id":3411,"uris":["http://zotero.org/users/13126831/items/PLS5GXV4"],"itemData":{"id":3411,"type":"article-journal","abstract":"Over the past four decades, researchers have produced extensive evidence on psychotherapy for youth mental health problems and disorders. The evidence often has been evaluated through narrative reviews and through meta-analyses assessing the magnitude of treatment effects, but methodological analysis addressing the character and quality of the evidence base itself is an important complement, needed to place treatment effects in perspective and to suggest directions for future research. We carried out such an analysis, focusing on all the methodologically acceptable published randomized trials our search identified involving treatment of anxiety, depression, ADHD and related conditions, and conduct-related problems and disorders. The 236 studies tested 383 treatments and included 427 treatment-control comparisons, spanning the years 1962 through 2002. The analysis revealed considerable breadth, diversity, and rigor in the measurement approaches used to assess participant characteristics and treatment outcomes. However, reporting on important sample characteristics (e.g., ethnicity) showed major gaps, and more than half the studies failed to use well-standardized procedures to ensure appropriate sample selection. Because sample sizes left most studies underpowered, and procedures to enhance treatment fidelity were generally weak, many of the treatments investigated may not have received fair tests. Studies were particularly weak in clinical representativeness of their samples, therapists, and settings, suggesting a need for increased emphasis on external validity in youth treatment research.","container-title":"Annual Review of Psychology","DOI":"10.1146/annurev.psych.55.090902.141449","ISSN":"0066-4308, 1545-2085","issue":"Volume 56, 2005","language":"en","note":"publisher: Annual Reviews","page":"337-363","source":"www.annualreviews.org","title":"Youth Psychotherapy Outcome Research: A Review and Critique of the Evidence Base","title-short":"Youth Psychotherapy Outcome Research","volume":"56","author":[{"family":"Weisz","given":"John R."},{"family":"Doss","given":"Amanda Jensen"},{"family":"Hawley","given":"Kristin M."}],"issued":{"date-parts":[["2005",2,1]]}}}],"schema":"https://github.com/citation-style-language/schema/raw/master/csl-citation.json"} </w:instrText>
      </w:r>
      <w:r w:rsidR="003C4857" w:rsidRPr="00487738">
        <w:fldChar w:fldCharType="separate"/>
      </w:r>
      <w:r w:rsidR="003C4857" w:rsidRPr="00487738">
        <w:t>(Weisz et al., 2005)</w:t>
      </w:r>
      <w:r w:rsidR="003C4857" w:rsidRPr="00487738">
        <w:fldChar w:fldCharType="end"/>
      </w:r>
      <w:r w:rsidRPr="00487738">
        <w:t>.</w:t>
      </w:r>
      <w:r w:rsidR="00487738" w:rsidRPr="00487738">
        <w:t xml:space="preserve"> For instance, depending on whether parent or teacher assessments are used to categorize the child's problem or if both are taken into account at the same time, the prevalence rates of conduct and oppositional defiant disorders in community samples </w:t>
      </w:r>
      <w:commentRangeStart w:id="6"/>
      <w:r w:rsidR="00487738" w:rsidRPr="00487738">
        <w:t xml:space="preserve">vary from 1.6% to 10.2%  </w:t>
      </w:r>
      <w:r w:rsidR="00487738" w:rsidRPr="00487738">
        <w:fldChar w:fldCharType="begin"/>
      </w:r>
      <w:r w:rsidR="00487738" w:rsidRPr="00487738">
        <w:instrText xml:space="preserve"> ADDIN ZOTERO_ITEM CSL_CITATION {"citationID":"S4DiNx2Y","properties":{"formattedCitation":"(Offord et al., 1996)","plainCitation":"(Offord et al., 1996)","noteIndex":0},"citationItems":[{"id":3699,"uris":["http://zotero.org/users/13126831/items/5GVA3MHY"],"itemData":{"id":3699,"type":"article-journal","abstract":"Objective\nTo examine the consequences for measurement of child psychiatric disorder (conduct and oppositional disorders) of not integrating the data on the same individual from different informants compared with integrating the information from parents and teachers, using three different strategies.\nMethod\nData for the study came from problem checklist assessments done by parents and teachers of children aged 6 to 16 years (N = 1,134) selected with known probability from a general population sample and from structured interviews obtained in a stratified random subsample (n = 251).\nResults\nAs expected, parent-teacher agreement was low. The pattern of associated features of disorder was found to vary markedly in parent-identified compared with teacher-identified disorder. Furthermore, combining informants had the disadvantage of masking the distinctive patterns of associated features noted in informant-specific disorders. Finally, by treating disorder as informant-specific, the internal properties of the measure are not generally inferior to those obtained by combining informants in various ways.\nConclusion\nChild psychiatric disorders should be conceptualized as informant-specific phenomena.","container-title":"Journal of the American Academy of Child &amp; Adolescent Psychiatry","DOI":"10.1097/00004583-199608000-00019","ISSN":"0890-8567","issue":"8","journalAbbreviation":"Journal of the American Academy of Child &amp; Adolescent Psychiatry","page":"1078-1085","source":"ScienceDirect","title":"Integrating Assessment Data from Multiple Informants","volume":"35","author":[{"family":"Offord","given":"DAVID R."},{"family":"Boyle","given":"MICHAEL H."},{"family":"Racine","given":"YVONNE"},{"family":"Szatmari","given":"PETER"},{"family":"Fleming","given":"JAN E."},{"family":"Sanford","given":"MARK"},{"family":"Lipman","given":"ELLEN L."}],"issued":{"date-parts":[["1996",8,1]]}}}],"schema":"https://github.com/citation-style-language/schema/raw/master/csl-citation.json"} </w:instrText>
      </w:r>
      <w:r w:rsidR="00487738" w:rsidRPr="00487738">
        <w:fldChar w:fldCharType="separate"/>
      </w:r>
      <w:r w:rsidR="00487738" w:rsidRPr="00487738">
        <w:t>(Offord et al., 1996)</w:t>
      </w:r>
      <w:r w:rsidR="00487738" w:rsidRPr="00487738">
        <w:fldChar w:fldCharType="end"/>
      </w:r>
      <w:r w:rsidR="003E1D02" w:rsidRPr="00487738">
        <w:t>. Furthermore,</w:t>
      </w:r>
      <w:r w:rsidRPr="00D337F8">
        <w:rPr>
          <w:color w:val="000000"/>
        </w:rPr>
        <w:t xml:space="preserve"> depending on the informant, it is typical to find inconsistent results from controlled studies evaluating psychological therapies </w:t>
      </w:r>
      <w:commentRangeEnd w:id="6"/>
      <w:r w:rsidR="00E21C0D">
        <w:rPr>
          <w:rStyle w:val="CommentReference"/>
        </w:rPr>
        <w:commentReference w:id="6"/>
      </w:r>
      <w:r w:rsidR="00AF0A1D">
        <w:rPr>
          <w:color w:val="000000"/>
        </w:rPr>
        <w:fldChar w:fldCharType="begin"/>
      </w:r>
      <w:r w:rsidR="00AF0A1D">
        <w:rPr>
          <w:color w:val="000000"/>
        </w:rPr>
        <w:instrText xml:space="preserve"> ADDIN ZOTERO_ITEM CSL_CITATION {"citationID":"LdWnweKJ","properties":{"formattedCitation":"(De Los Reyes &amp; Kazdin, 2005)","plainCitation":"(De Los Reyes &amp; Kazdin, 2005)","noteIndex":0},"citationItems":[{"id":3423,"uris":["http://zotero.org/users/13126831/items/M7QAGTAS"],"itemData":{"id":3423,"type":"article-journal","abstract":"Discrepancies often exist among different informants’ (e.g., parents, children, teachers) ratings of child psychopathology. Informant discrepancies have an impact on the assessment, classification, and treatment of childhood psychopathology. Empirical work has identified informant characteristics that may influence informant discrepancies. Limitations of previous work include inconsistent measurement of informant discrepancies and, perhaps most importantly, the absence of a theoretical framework to guide research. In this article, the authors present a theoretical framework (the Attribution Bias Context Model) to guide research and theory examining informant discrepancies in the clinic setting. Needed directions for future research and theory include theoretically driven attention to conceptualizing informant discrepancies across informant pairs (e.g., parent–teacher, mother–father, parent– child, teacher– child) as well as developing experimental approaches to decrease informant discrepancies in the clinic setting.","container-title":"Psychological Bulletin","DOI":"10.1037/0033-2909.131.4.483","ISSN":"1939-1455, 0033-2909","issue":"4","journalAbbreviation":"Psychological Bulletin","language":"en","page":"483-509","source":"DOI.org (Crossref)","title":"Informant Discrepancies in the Assessment of Childhood Psychopathology: A Critical Review, Theoretical Framework, and Recommendations for Further Study.","title-short":"Informant Discrepancies in the Assessment of Childhood Psychopathology","volume":"131","author":[{"family":"De Los Reyes","given":"Andres"},{"family":"Kazdin","given":"Alan E."}],"issued":{"date-parts":[["2005"]]}}}],"schema":"https://github.com/citation-style-language/schema/raw/master/csl-citation.json"} </w:instrText>
      </w:r>
      <w:r w:rsidR="00AF0A1D">
        <w:rPr>
          <w:color w:val="000000"/>
        </w:rPr>
        <w:fldChar w:fldCharType="separate"/>
      </w:r>
      <w:r w:rsidR="00AF0A1D">
        <w:rPr>
          <w:noProof/>
          <w:color w:val="000000"/>
        </w:rPr>
        <w:t>(De Los Reyes &amp; Kazdin, 2005)</w:t>
      </w:r>
      <w:r w:rsidR="00AF0A1D">
        <w:rPr>
          <w:color w:val="000000"/>
        </w:rPr>
        <w:fldChar w:fldCharType="end"/>
      </w:r>
      <w:r w:rsidRPr="00D337F8">
        <w:rPr>
          <w:color w:val="000000"/>
        </w:rPr>
        <w:t>.</w:t>
      </w:r>
      <w:r>
        <w:rPr>
          <w:color w:val="000000"/>
        </w:rPr>
        <w:t xml:space="preserve"> </w:t>
      </w:r>
      <w:r w:rsidRPr="00C679D3">
        <w:t>Understanding these discrepancies is crucial for accurately assessing intervention outcomes and advancing research in developmental psychopathology</w:t>
      </w:r>
      <w:r w:rsidR="00AF0A1D">
        <w:t>.</w:t>
      </w:r>
      <w:r w:rsidR="00AF0A1D" w:rsidRPr="00C679D3">
        <w:t xml:space="preserve"> </w:t>
      </w:r>
    </w:p>
    <w:p w14:paraId="2A15BFDD" w14:textId="77777777" w:rsidR="00195A4B" w:rsidRDefault="00A0729C" w:rsidP="00531F27">
      <w:pPr>
        <w:spacing w:line="360" w:lineRule="auto"/>
        <w:ind w:firstLine="720"/>
      </w:pPr>
      <w:commentRangeStart w:id="7"/>
      <w:r w:rsidRPr="00A0729C">
        <w:t xml:space="preserve">The phenomenon of </w:t>
      </w:r>
      <w:r>
        <w:t xml:space="preserve">informant discrepancy </w:t>
      </w:r>
      <w:r w:rsidRPr="00A0729C">
        <w:t xml:space="preserve">has been recognized for nearly 70 years, dating back to </w:t>
      </w:r>
      <w:proofErr w:type="spellStart"/>
      <w:r w:rsidRPr="00A0729C">
        <w:t>Lapouse</w:t>
      </w:r>
      <w:proofErr w:type="spellEnd"/>
      <w:r w:rsidRPr="00A0729C">
        <w:t xml:space="preserve"> and Monk's work in 1958. Achenbach, McConaughy, and Howell (1987) conducted a seminal analysis of 119 studies investigating these informant inconsistencies. Their </w:t>
      </w:r>
      <w:r w:rsidRPr="00A0729C">
        <w:lastRenderedPageBreak/>
        <w:t xml:space="preserve">key findings included: (a) reports of the same behavior by different informants generally show low to moderate </w:t>
      </w:r>
      <w:r w:rsidR="003E1D02">
        <w:t>agreement</w:t>
      </w:r>
      <w:r w:rsidRPr="00A0729C">
        <w:t xml:space="preserve">; (b) </w:t>
      </w:r>
      <w:r w:rsidR="008B2CDF" w:rsidRPr="00AF0A1D">
        <w:t>the reports of two informants observing children in the same setting are more similar than those of two informants observing children in different settings</w:t>
      </w:r>
      <w:r w:rsidRPr="00A0729C">
        <w:t xml:space="preserve">; (c) there is greater agreement between informants' reports for younger children compared to older ones; and (d) reports of externalizing behaviors like aggression show higher consistency than those of internalizing behaviors such as anxiety. They concluded by stating, "Different informants are needed for different situations. . . there is no royal road or preeminent gold standard for phenomena that are inevitably affected by assessment procedures and other situational variables" (p. 227–228). </w:t>
      </w:r>
      <w:commentRangeEnd w:id="7"/>
      <w:r w:rsidR="00E21C0D">
        <w:rPr>
          <w:rStyle w:val="CommentReference"/>
        </w:rPr>
        <w:commentReference w:id="7"/>
      </w:r>
    </w:p>
    <w:p w14:paraId="36C4891F" w14:textId="187866EA" w:rsidR="00195A4B" w:rsidRPr="00195A4B" w:rsidRDefault="00A0729C" w:rsidP="00195A4B">
      <w:pPr>
        <w:spacing w:line="360" w:lineRule="auto"/>
        <w:ind w:firstLine="720"/>
        <w:rPr>
          <w:rFonts w:eastAsiaTheme="majorEastAsia"/>
          <w:color w:val="000000" w:themeColor="text1"/>
        </w:rPr>
      </w:pPr>
      <w:r w:rsidRPr="00A0729C">
        <w:t>Consequently, the primary objectives of the informant discrepancies research summarized by Achenbach et al. (1987) were to outline the extent of informant discrepancies, identify the informant pairs (e.g., parent and child, teacher and parent) with the greatest discrepancies, and pinpoint the behavioral domains where these discrepancies were most pronounced.</w:t>
      </w:r>
      <w:r w:rsidR="00195A4B" w:rsidRPr="00195A4B">
        <w:rPr>
          <w:rFonts w:eastAsiaTheme="majorEastAsia"/>
          <w:color w:val="000000" w:themeColor="text1"/>
        </w:rPr>
        <w:t xml:space="preserve"> </w:t>
      </w:r>
      <w:r w:rsidR="00195A4B">
        <w:rPr>
          <w:rFonts w:eastAsiaTheme="majorEastAsia"/>
          <w:color w:val="000000" w:themeColor="text1"/>
        </w:rPr>
        <w:t>A prominent finding</w:t>
      </w:r>
      <w:r w:rsidR="00195A4B" w:rsidRPr="00207F5F">
        <w:rPr>
          <w:rFonts w:eastAsiaTheme="majorEastAsia"/>
          <w:color w:val="000000" w:themeColor="text1"/>
        </w:rPr>
        <w:t xml:space="preserve"> indicate</w:t>
      </w:r>
      <w:r w:rsidR="00195A4B">
        <w:rPr>
          <w:rFonts w:eastAsiaTheme="majorEastAsia"/>
          <w:color w:val="000000" w:themeColor="text1"/>
        </w:rPr>
        <w:t>d</w:t>
      </w:r>
      <w:r w:rsidR="00195A4B" w:rsidRPr="00207F5F">
        <w:rPr>
          <w:rFonts w:eastAsiaTheme="majorEastAsia"/>
          <w:color w:val="000000" w:themeColor="text1"/>
        </w:rPr>
        <w:t xml:space="preserve"> discrepancies and varying accuracy in symptom reporting, with no clear consensus. </w:t>
      </w:r>
    </w:p>
    <w:p w14:paraId="104FD4F9" w14:textId="718BF424" w:rsidR="00195A4B" w:rsidRDefault="00195A4B" w:rsidP="00FC3B32">
      <w:pPr>
        <w:spacing w:line="360" w:lineRule="auto"/>
        <w:rPr>
          <w:rFonts w:eastAsiaTheme="majorEastAsia"/>
          <w:color w:val="000000" w:themeColor="text1"/>
        </w:rPr>
      </w:pPr>
      <w:r w:rsidRPr="00FC3B32">
        <w:t xml:space="preserve">Agreement as a test of validity for multiple informant </w:t>
      </w:r>
      <w:r w:rsidR="007623ED" w:rsidRPr="00FC3B32">
        <w:rPr>
          <w:color w:val="8DD873" w:themeColor="accent6" w:themeTint="99"/>
        </w:rPr>
        <w:t>(</w:t>
      </w:r>
      <w:r w:rsidR="007509D8" w:rsidRPr="00FC3B32">
        <w:rPr>
          <w:color w:val="8DD873" w:themeColor="accent6" w:themeTint="99"/>
        </w:rPr>
        <w:t>?</w:t>
      </w:r>
      <w:r w:rsidR="007623ED" w:rsidRPr="00FC3B32">
        <w:rPr>
          <w:color w:val="8DD873" w:themeColor="accent6" w:themeTint="99"/>
        </w:rPr>
        <w:t>)</w:t>
      </w:r>
      <w:r w:rsidR="00FC3B32" w:rsidRPr="00FC3B32">
        <w:rPr>
          <w:color w:val="8DD873" w:themeColor="accent6" w:themeTint="99"/>
        </w:rPr>
        <w:t xml:space="preserve"> </w:t>
      </w:r>
      <w:r w:rsidRPr="00FC3B32">
        <w:rPr>
          <w:rFonts w:eastAsiaTheme="majorEastAsia"/>
          <w:color w:val="8DD873" w:themeColor="accent6" w:themeTint="99"/>
        </w:rPr>
        <w:t xml:space="preserve">Child </w:t>
      </w:r>
      <w:r w:rsidRPr="00207F5F">
        <w:rPr>
          <w:rFonts w:eastAsiaTheme="majorEastAsia"/>
          <w:color w:val="000000" w:themeColor="text1"/>
        </w:rPr>
        <w:t xml:space="preserve">reports internalized symptoms more accurately, while parents tend to be more precise in identifying externalized </w:t>
      </w:r>
      <w:r w:rsidR="00FC3B32">
        <w:rPr>
          <w:rFonts w:eastAsiaTheme="majorEastAsia"/>
          <w:color w:val="000000" w:themeColor="text1"/>
        </w:rPr>
        <w:t xml:space="preserve">symptoms </w:t>
      </w:r>
      <w:r w:rsidRPr="00207F5F">
        <w:rPr>
          <w:rFonts w:eastAsiaTheme="majorEastAsia"/>
          <w:color w:val="000000" w:themeColor="text1"/>
        </w:rPr>
        <w:fldChar w:fldCharType="begin"/>
      </w:r>
      <w:r>
        <w:rPr>
          <w:rFonts w:eastAsiaTheme="majorEastAsia"/>
          <w:color w:val="000000" w:themeColor="text1"/>
        </w:rPr>
        <w:instrText xml:space="preserve"> ADDIN ZOTERO_ITEM CSL_CITATION {"citationID":"MqZ4nD9Q","properties":{"formattedCitation":"(Silverman &amp; Eisen, 1992)","plainCitation":"(Silverman &amp; Eisen, 1992)","noteIndex":0},"citationItems":[{"id":3088,"uris":["http://zotero.org/users/13126831/items/53SKEHYH"],"itemData":{"id":3088,"type":"article-journal","abstract":"Test-retest reliability of child and parent reports of anxious symptomatology, using a structured interview (The Anxiety Disorders Interview Schedule for Children; ADIS-C and ADIS-P), was examined with 50 outpatients and their parents. The test-retest interval was 10 to 14 days. Reliability was examined for three parameters: (1) an exact match on primary anxiety diagnoses; (2) symptom scale scores; and (3) clinician's agreement on severity ratings. Overall, satisfactory reliability across the three parameters was found. The results were viewed to be promising in light of previous research that parents and children tend to be unreliable in making such reports. Age differences in reliability were also examined between children 6 to 11 and 12 to 17 years old. Discrepancies between parent and child reports and age differences between samples (i.e., 6–11, 12–17) are discussed. J. Am. Acad. Child Adolesc. Psychiatry, 1992, 31, 1:117–124.","container-title":"Journal of the American Academy of Child &amp; Adolescent Psychiatry","DOI":"10.1097/00004583-199201000-00018","ISSN":"0890-8567","issue":"1","journalAbbreviation":"Journal of the American Academy of Child &amp; Adolescent Psychiatry","page":"117-124","title":"Age Differences in the Reliability of Parent and Child Reports of Child Anxious Symptomatology Using a Structured Interview","volume":"31","author":[{"family":"Silverman","given":"Wendy K."},{"family":"Eisen","given":"Andrew R."}],"issued":{"date-parts":[["1992",1,1]]}}}],"schema":"https://github.com/citation-style-language/schema/raw/master/csl-citation.json"} </w:instrText>
      </w:r>
      <w:r w:rsidRPr="00207F5F">
        <w:rPr>
          <w:rFonts w:eastAsiaTheme="majorEastAsia"/>
          <w:color w:val="000000" w:themeColor="text1"/>
        </w:rPr>
        <w:fldChar w:fldCharType="separate"/>
      </w:r>
      <w:r w:rsidRPr="00207F5F">
        <w:rPr>
          <w:rFonts w:eastAsiaTheme="majorEastAsia"/>
          <w:noProof/>
          <w:color w:val="000000" w:themeColor="text1"/>
        </w:rPr>
        <w:t>(Silverman &amp; Eisen, 1992)</w:t>
      </w:r>
      <w:r w:rsidRPr="00207F5F">
        <w:rPr>
          <w:rFonts w:eastAsiaTheme="majorEastAsia"/>
          <w:color w:val="000000" w:themeColor="text1"/>
        </w:rPr>
        <w:fldChar w:fldCharType="end"/>
      </w:r>
      <w:r w:rsidRPr="00207F5F">
        <w:rPr>
          <w:rFonts w:eastAsiaTheme="majorEastAsia"/>
          <w:color w:val="000000" w:themeColor="text1"/>
        </w:rPr>
        <w:t>.</w:t>
      </w:r>
      <w:r>
        <w:rPr>
          <w:rFonts w:eastAsiaTheme="majorEastAsia"/>
          <w:color w:val="000000" w:themeColor="text1"/>
        </w:rPr>
        <w:t xml:space="preserve"> </w:t>
      </w:r>
    </w:p>
    <w:p w14:paraId="1A192EC4" w14:textId="01D81D13" w:rsidR="00ED00D8" w:rsidRDefault="00ED00D8" w:rsidP="00FC3B32">
      <w:pPr>
        <w:spacing w:line="360" w:lineRule="auto"/>
        <w:rPr>
          <w:rFonts w:eastAsiaTheme="majorEastAsia"/>
          <w:color w:val="000000" w:themeColor="text1"/>
        </w:rPr>
      </w:pPr>
    </w:p>
    <w:p w14:paraId="5E879F9B" w14:textId="207D3BEB" w:rsidR="00ED00D8" w:rsidRDefault="00ED00D8" w:rsidP="00FC3B32">
      <w:pPr>
        <w:spacing w:line="360" w:lineRule="auto"/>
        <w:rPr>
          <w:rFonts w:eastAsiaTheme="majorEastAsia"/>
          <w:color w:val="000000" w:themeColor="text1"/>
        </w:rPr>
      </w:pPr>
      <w:r>
        <w:rPr>
          <w:rFonts w:eastAsiaTheme="majorEastAsia"/>
          <w:color w:val="000000" w:themeColor="text1"/>
        </w:rPr>
        <w:t xml:space="preserve">Bridging paragraph: </w:t>
      </w:r>
    </w:p>
    <w:p w14:paraId="149E06B9" w14:textId="77777777" w:rsidR="00ED00D8" w:rsidRPr="00FC3B32" w:rsidRDefault="00ED00D8" w:rsidP="00FC3B32">
      <w:pPr>
        <w:spacing w:line="360" w:lineRule="auto"/>
      </w:pPr>
    </w:p>
    <w:p w14:paraId="7337E493" w14:textId="055198DE" w:rsidR="00055355" w:rsidRPr="00195A4B" w:rsidRDefault="00EE7217" w:rsidP="00195A4B">
      <w:pPr>
        <w:pStyle w:val="Style2"/>
        <w:spacing w:line="360" w:lineRule="auto"/>
        <w:rPr>
          <w:rFonts w:cs="Times New Roman"/>
          <w:szCs w:val="24"/>
        </w:rPr>
      </w:pPr>
      <w:bookmarkStart w:id="8" w:name="_Toc192525371"/>
      <w:r w:rsidRPr="00207F5F">
        <w:rPr>
          <w:rFonts w:cs="Times New Roman"/>
          <w:szCs w:val="24"/>
        </w:rPr>
        <w:t>MRI</w:t>
      </w:r>
      <w:bookmarkEnd w:id="8"/>
    </w:p>
    <w:p w14:paraId="1B1A2735" w14:textId="078BD780" w:rsidR="003279D7" w:rsidRDefault="00E21C0D" w:rsidP="00CD2BE5">
      <w:pPr>
        <w:spacing w:line="360" w:lineRule="auto"/>
        <w:rPr>
          <w:color w:val="156082" w:themeColor="accent1"/>
        </w:rPr>
      </w:pPr>
      <w:r>
        <w:t>A</w:t>
      </w:r>
      <w:r w:rsidR="00CD2BE5" w:rsidRPr="00CD2BE5">
        <w:t xml:space="preserve">dvances in neuroimaging, particularly </w:t>
      </w:r>
      <w:r>
        <w:t xml:space="preserve">magnetic resonance imaging </w:t>
      </w:r>
      <w:r w:rsidR="003279D7">
        <w:t>(</w:t>
      </w:r>
      <w:r w:rsidR="00CD2BE5" w:rsidRPr="00CD2BE5">
        <w:t>MRI</w:t>
      </w:r>
      <w:r>
        <w:t>)</w:t>
      </w:r>
      <w:r w:rsidR="00CD2BE5" w:rsidRPr="00CD2BE5">
        <w:t>, have elucidated the brain's role in OCD, pointing to abnormalities within the cortico-</w:t>
      </w:r>
      <w:proofErr w:type="spellStart"/>
      <w:r w:rsidR="00CD2BE5" w:rsidRPr="00CD2BE5">
        <w:t>striato</w:t>
      </w:r>
      <w:proofErr w:type="spellEnd"/>
      <w:r w:rsidR="00CD2BE5" w:rsidRPr="00CD2BE5">
        <w:t>-</w:t>
      </w:r>
      <w:proofErr w:type="spellStart"/>
      <w:r w:rsidR="00CD2BE5" w:rsidRPr="00CD2BE5">
        <w:t>thalamo</w:t>
      </w:r>
      <w:proofErr w:type="spellEnd"/>
      <w:r w:rsidR="00CD2BE5" w:rsidRPr="00CD2BE5">
        <w:t xml:space="preserve">-cortical </w:t>
      </w:r>
      <w:r w:rsidR="00CF1159">
        <w:t>(CSTC)</w:t>
      </w:r>
      <w:r w:rsidR="00CF1159" w:rsidRPr="00CD2BE5">
        <w:t xml:space="preserve"> </w:t>
      </w:r>
      <w:r w:rsidR="00CD2BE5" w:rsidRPr="00CD2BE5">
        <w:t>circuit</w:t>
      </w:r>
      <w:r w:rsidR="00CF1159">
        <w:t xml:space="preserve"> </w:t>
      </w:r>
      <w:r w:rsidR="00CD2BE5" w:rsidRPr="00CD2BE5">
        <w:t xml:space="preserve">and other key regions </w:t>
      </w:r>
      <w:r w:rsidR="00CD2BE5" w:rsidRPr="00CD2BE5">
        <w:fldChar w:fldCharType="begin"/>
      </w:r>
      <w:r w:rsidR="00CD2BE5" w:rsidRPr="00CD2BE5">
        <w:instrText xml:space="preserve"> ADDIN ZOTERO_ITEM CSL_CITATION {"citationID":"Rs4x5EB5","properties":{"formattedCitation":"(de Wit et al., 2014; Hu et al., 2017; Pic\\uc0\\u243{}-P\\uc0\\u233{}rez et al., 2020)","plainCitation":"(de Wit et al., 2014; Hu et al., 2017; Picó-Pérez et al., 2020)","noteIndex":0},"citationItems":[{"id":3627,"uris":["http://zotero.org/users/13126831/items/23HQ9347"],"itemData":{"id":3627,"type":"article-journal","abstract":"Objective\n\nResults from structural neuroimaging studies of obsessive-compulsive disorder (OCD) have been only partially consistent. The authors sought to assess regional gray and white matter volume differences between large samples of OCD patients and healthy comparison subjects and their relation with demographic and clinical variables.\nMethod\n\nA multicenter voxel-based morphometry mega-analysis was performed on 1.5-T structural T1-weighted MRI scans derived from the International OCD Brain Imaging Consortium. Regional gray and white matter brain volumes were compared between 412 adult OCD patients and 368 healthy subjects.\nResults\n\nRelative to healthy comparison subjects, OCD patients had significantly smaller volumes of frontal gray and white matter bilaterally, including the dorsomedial prefrontal cortex, the anterior cingulate cortex, and the inferior frontal gyrus extending to the anterior insula. Patients also showed greater cerebellar gray matter volume bilaterally compared with healthy subjects. Group differences in frontal gray and white matter volume were significant after correction for multiple comparisons. Additionally, group-by-age interactions were observed in the putamen, insula, and orbitofrontal cortex (indicating relative preservation of volume in patients compared with healthy subjects with increasing age) and in the temporal cortex bilaterally (indicating a relative loss of volume in patients compared with healthy subjects with increasing age).\nConclusions\n\nThese findings partially support the prevailing fronto-striatal models of OCD and offer additional insights into the neuroanatomy of the disorder that were not apparent from previous smaller studies. The group-by-age interaction effects in orbitofrontal-striatal and (para)limbic brain regions may be the result of altered neuroplasticity associated with chronic compulsive behaviors, anxiety, or compensatory processes related to cognitive dysfunction.","container-title":"American Journal of Psychiatry","DOI":"10.1176/appi.ajp.2013.13040574","ISSN":"0002-953X","issue":"3","journalAbbreviation":"AJP","note":"publisher: American Psychiatric Publishing","page":"340-349","source":"psychiatryonline-org.ezproxy.uio.no (Atypon)","title":"Multicenter Voxel-Based Morphometry Mega-Analysis of Structural Brain Scans in Obsessive-Compulsive Disorder","volume":"171","author":[{"family":"Wit","given":"Stella J.","non-dropping-particle":"de"},{"family":"Alonso","given":"Pino"},{"family":"Schweren","given":"Lizanne"},{"family":"Mataix-Cols","given":"David"},{"family":"Lochner","given":"Christine"},{"family":"Menchón","given":"José M."},{"family":"Stein","given":"Dan J."},{"family":"Fouche","given":"Jean-Paul"},{"family":"Soriano-Mas","given":"Carles"},{"family":"Sato","given":"Joao R."},{"family":"Hoexter","given":"Marcelo Q."},{"family":"Denys","given":"Damiaan"},{"family":"Nakamae","given":"Takashi"},{"family":"Nishida","given":"Seiji"},{"family":"Kwon","given":"Jun Soo"},{"family":"Jang","given":"Joon Hwan"},{"family":"Busatto","given":"Geraldo F."},{"family":"Cardoner","given":"Narcís"},{"family":"Cath","given":"Danielle C."},{"family":"Fukui","given":"Kenji"},{"family":"Jung","given":"Wi Hoon"},{"family":"Kim","given":"Sung Nyun"},{"family":"Miguel","given":"Euripides C."},{"family":"Narumoto","given":"Jin"},{"family":"Phillips","given":"Mary L."},{"family":"Pujol","given":"Jesus"},{"family":"Remijnse","given":"Peter L."},{"family":"Sakai","given":"Yuki"},{"family":"Shin","given":"Na Young"},{"family":"Yamada","given":"Kei"},{"family":"Veltman","given":"Dick J."},{"family":"Heuvel","given":"Odile A.","non-dropping-particle":"van den"}],"issued":{"date-parts":[["2014",3]]}}},{"id":3559,"uris":["http://zotero.org/users/13126831/items/T2G6KUDB"],"itemData":{"id":3559,"type":"article-journal","abstract":"Obsessive-compulsive disorder (OCD) is a disabling illness with onset generally in childhood. OCD-youths differ from OCD-adults with regard to gender distribution, comorbidity patterns and treatment options. However, little is known about the neural correlate differences underpin those two populations. The current meta-analysis summarizes voxel based morphometry findings to elucidate whether differences of neural correlates exist between these two populations. Both OCD-youths and OCD-adults demonstrated greater striatal volume and smaller prefrontal grey matter volume (GMV). However, smaller GMV in left visual cortex was observed in OCD-youths only, while smaller GMV in anterior cingulate gyrus and greater GMV in cerebellum were demonstrated only in OCD-adults. Meta-regression showed greater GMV in left putamen was most prominent in samples with higher percentages of medicated OCD-adults. Our findings confirmed the most consistent GMV alterations in OCD were in prefrontal-striatal circuitry. Besides, other regions may involve at different developmental stages including deficits of visual cortex in OCD-youths and abnormalities of limbic-cerebellar circuit in OCD-adults. Medication effect may be more pronounced in the striatum, especially the putamen.","container-title":"Neuroscience &amp; Biobehavioral Reviews","DOI":"10.1016/j.neubiorev.2017.04.012","ISSN":"0149-7634","journalAbbreviation":"Neuroscience &amp; Biobehavioral Reviews","page":"91-103","source":"ScienceDirect","title":"Meta-analytic investigations of common and distinct grey matter alterations in youths and adults with obsessive-compulsive disorder","volume":"78","author":[{"family":"Hu","given":"Xinyu"},{"family":"Du","given":"Mingying"},{"family":"Chen","given":"Lizhou"},{"family":"Li","given":"Lei"},{"family":"Zhou","given":"Ming"},{"family":"Zhang","given":"Lianqing"},{"family":"Liu","given":"Qi"},{"family":"Lu","given":"Lu"},{"family":"Mreedha","given":"Kunal"},{"family":"Huang","given":"Xiaoqi"},{"family":"Gong","given":"Qiyong"}],"issued":{"date-parts":[["2017",7,1]]}}},{"id":3629,"uris":["http://zotero.org/users/13126831/items/8FMEHLDW"],"itemData":{"id":3629,"type":"article-journal","abstract":"Neuroimaging research has shown that patients with obsessive-compulsive disorder (OCD) may present brain structural and functional alterations, but the results across imaging modalities and task paradigms are difficult to reconcile. Are the same brain systems that are structurally different in OCD patients also involved in executive function and emotional processing? To answer this, we conducted separate meta-analyses of voxel-based morphometry studies, executive function functional magnetic resonance imaging (fMRI) studies, and emotional processing fMRI studies. Next, with a multimodal approach (conjunction analysis), we identified the common alterations across meta-analyses. Patients presented increased gray matter volume and hyperactivation in the putamen, but the putamen subregions affected differed depending on the psychological pr</w:instrText>
      </w:r>
      <w:r w:rsidR="00CD2BE5" w:rsidRPr="002E6E2B">
        <w:rPr>
          <w:lang w:val="nb-NO"/>
        </w:rPr>
        <w:instrText xml:space="preserve">ocess. Left posterior/dorsal putamen showed hyperactivation during executive processing tasks, while predominantly right anterior/ventral putamen showed hyperactivation during emotional processing tasks. Interestingly, age was significantly associated with increased right putamen volume. Finally, the left dorsolateral prefrontal cortex was hyperactive in both functional domains. Our findings highlight task-specific correlates of brain structure and function in OCD and help integrate a growing literature.","container-title":"Neuroscience &amp; Biobehavioral Reviews","DOI":"10.1016/j.neubiorev.2020.01.033","ISSN":"0149-7634","journalAbbreviation":"Neuroscience &amp; Biobehavioral Reviews","page":"83-94","source":"ScienceDirect","title":"Modality-specific overlaps in brain structure and function in obsessive-compulsive disorder: Multimodal meta-analysis of case-control MRI studies","title-short":"Modality-specific overlaps in brain structure and function in obsessive-compulsive disorder","volume":"112","author":[{"family":"Picó-Pérez","given":"Maria"},{"family":"Moreira","given":"Pedro Silva"},{"family":"Melo Ferreira","given":"Vanessa","non-dropping-particle":"de"},{"family":"Radua","given":"Joaquim"},{"family":"Mataix-Cols","given":"David"},{"family":"Sousa","given":"Nuno"},{"family":"Soriano-Mas","given":"Carles"},{"family":"Morgado","given":"Pedro"}],"issued":{"date-parts":[["2020",5,1]]}}}],"schema":"https://github.com/citation-style-language/schema/raw/master/csl-citation.json"} </w:instrText>
      </w:r>
      <w:r w:rsidR="00CD2BE5" w:rsidRPr="00CD2BE5">
        <w:fldChar w:fldCharType="separate"/>
      </w:r>
      <w:r w:rsidR="00CD2BE5" w:rsidRPr="002E6E2B">
        <w:rPr>
          <w:lang w:val="nb-NO"/>
        </w:rPr>
        <w:t>(de Wit et al., 2014; Hu et al., 2017; Picó-Pérez et al., 2020)</w:t>
      </w:r>
      <w:r w:rsidR="00CD2BE5" w:rsidRPr="00CD2BE5">
        <w:fldChar w:fldCharType="end"/>
      </w:r>
      <w:r w:rsidR="00CD2BE5" w:rsidRPr="002E6E2B">
        <w:rPr>
          <w:lang w:val="nb-NO"/>
        </w:rPr>
        <w:t>.</w:t>
      </w:r>
      <w:r w:rsidR="00CD2BE5" w:rsidRPr="00CD2BE5">
        <w:rPr>
          <w:lang w:val="nb-NO"/>
        </w:rPr>
        <w:t xml:space="preserve"> </w:t>
      </w:r>
      <w:r w:rsidR="00CD2BE5" w:rsidRPr="00CD2BE5">
        <w:t xml:space="preserve">Such findings suggest that neuroimaging biomarkers hold promise for </w:t>
      </w:r>
      <w:r w:rsidR="00CD2BE5" w:rsidRPr="007519F6">
        <w:rPr>
          <w:color w:val="000000" w:themeColor="text1"/>
        </w:rPr>
        <w:t xml:space="preserve">enhancing diagnostic accuracy and understanding the neurobiological underpinnings of OCD. </w:t>
      </w:r>
    </w:p>
    <w:p w14:paraId="2E38A526" w14:textId="078BD780" w:rsidR="000E5EBF" w:rsidRPr="003279D7" w:rsidRDefault="000E5EBF" w:rsidP="000E5EBF">
      <w:pPr>
        <w:pStyle w:val="Style3"/>
      </w:pPr>
      <w:bookmarkStart w:id="9" w:name="_Toc192525372"/>
      <w:r>
        <w:lastRenderedPageBreak/>
        <w:t>Neurobiological Theori</w:t>
      </w:r>
      <w:r w:rsidR="004F6F8B">
        <w:t>e</w:t>
      </w:r>
      <w:r>
        <w:t>s of OCD</w:t>
      </w:r>
      <w:bookmarkEnd w:id="9"/>
    </w:p>
    <w:p w14:paraId="50B5E908" w14:textId="737F6C03" w:rsidR="00DE53A5" w:rsidRDefault="009550FB" w:rsidP="000E5EBF">
      <w:r>
        <w:rPr>
          <w:noProof/>
        </w:rPr>
        <w:drawing>
          <wp:inline distT="0" distB="0" distL="0" distR="0" wp14:anchorId="7A5F9CDB" wp14:editId="144F2E07">
            <wp:extent cx="5943600" cy="4653915"/>
            <wp:effectExtent l="0" t="0" r="0" b="0"/>
            <wp:docPr id="956311040" name="Picture 1" descr="A diagram of a br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311040" name="Picture 1" descr="A diagram of a brain&#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4653915"/>
                    </a:xfrm>
                    <a:prstGeom prst="rect">
                      <a:avLst/>
                    </a:prstGeom>
                  </pic:spPr>
                </pic:pic>
              </a:graphicData>
            </a:graphic>
          </wp:inline>
        </w:drawing>
      </w:r>
    </w:p>
    <w:p w14:paraId="530897AB" w14:textId="22FEBD15" w:rsidR="00CF1159" w:rsidRDefault="00CF1159" w:rsidP="009550FB">
      <w:pPr>
        <w:spacing w:line="360" w:lineRule="auto"/>
      </w:pPr>
      <w:r w:rsidRPr="008B4445">
        <w:t>OCD is a clinically and etiologically highly heterogeneous disorder with multiple</w:t>
      </w:r>
      <w:r>
        <w:t xml:space="preserve"> </w:t>
      </w:r>
      <w:r w:rsidRPr="008B4445">
        <w:t>overlapping symptom dimensions</w:t>
      </w:r>
      <w:r>
        <w:t xml:space="preserve"> </w:t>
      </w:r>
      <w:r>
        <w:fldChar w:fldCharType="begin"/>
      </w:r>
      <w:r>
        <w:instrText xml:space="preserve"> ADDIN ZOTERO_ITEM CSL_CITATION {"citationID":"mYvt4PCk","properties":{"formattedCitation":"(Bragdon &amp; Coles, 2017)","plainCitation":"(Bragdon &amp; Coles, 2017)","noteIndex":0},"citationItems":[{"id":3880,"uris":["http://zotero.org/users/13126831/items/GZYY3HZ8"],"itemData":{"id":3880,"type":"article-journal","abstract":"Obsessive-compulsive disorder (OCD) is a heterogeneous illness and evidence suggests that different clinical characteristics may relate to varying treatment outcomes. This study was designed to identify subgroups based on core motivational domains in a clinical sample of individuals with OCD, and to compare groups on clinical characteristics. Cluster analyses identified four subgroups including groups with relatively high or low levels of both harm avoidance (HA) and incompleteness (INC) motivations. A subgroup was identified that demonstrated a \"traditional profile\" marked by high motivation to avoid harm, and elevated levels of beliefs about responsibility/overestimation of threat. The model also contained a subgroup characterized by high incompleteness, low motivation to avoid harm, and higher levels of perfectionistic beliefs and intolerance of uncertainty. Findings reemphasize that current cognitive and behavioral models of OCD may be enhanced by integrating incompleteness/NJREs.","container-title":"Journal of Anxiety Disorders","DOI":"10.1016/j.janxdis.2016.12.002","ISSN":"1873-7897","journalAbbreviation":"J Anxiety Disord","language":"eng","note":"PMID: 27960103","page":"64-71","source":"PubMed","title":"Examining heterogeneity of obsessive-compulsive disorder: Evidence for subgroups based on motivations","title-short":"Examining heterogeneity of obsessive-compulsive disorder","volume":"45","author":[{"family":"Bragdon","given":"Laura B."},{"family":"Coles","given":"Meredith E."}],"issued":{"date-parts":[["2017",1]]}}}],"schema":"https://github.com/citation-style-language/schema/raw/master/csl-citation.json"} </w:instrText>
      </w:r>
      <w:r>
        <w:fldChar w:fldCharType="separate"/>
      </w:r>
      <w:r>
        <w:rPr>
          <w:noProof/>
        </w:rPr>
        <w:t>(Bragdon &amp; Coles, 2017)</w:t>
      </w:r>
      <w:r>
        <w:fldChar w:fldCharType="end"/>
      </w:r>
      <w:r>
        <w:t xml:space="preserve">. </w:t>
      </w:r>
      <w:r w:rsidRPr="008B4445">
        <w:t>These symptoms are mediated by partially distinct neural systems</w:t>
      </w:r>
      <w:r>
        <w:t xml:space="preserve"> </w:t>
      </w:r>
      <w:r>
        <w:fldChar w:fldCharType="begin"/>
      </w:r>
      <w:r>
        <w:instrText xml:space="preserve"> ADDIN ZOTERO_ITEM CSL_CITATION {"citationID":"TCp7CHeP","properties":{"formattedCitation":"(van den Heuvel et al., 2009)","plainCitation":"(van den Heuvel et al., 2009)","noteIndex":0},"citationItems":[{"id":3882,"uris":["http://zotero.org/users/13126831/items/ENZ39LLN"],"itemData":{"id":3882,"type":"article-journal","abstract":"Obsessive-compulsive disorder (OCD) is a clinically heterogeneous disorder characterized by multiple, temporally stable symptom dimensions. Preliminary functional neuroimaging studies suggest that these symptom dimensions may have distinct neural substrates. Whole-brain voxel-based morphometry was used to examine the common and distinct neuroanatomical (structural) substrates of the major symptom dimensions of OCD. First, we compared 55 medication-free patients with OCD and 50 age-matched healthy control subjects. Multiple regression analyses were then used to examine the relationship between global and regional grey matter (GM) and white matter (WM) volumes and symptom dimension scores within the patient group. OCD patients showed decreased GM volume in left lateral orbitofrontal (BA47), left inferior frontal (BA44/45), left dorsolateral prefrontal (BA9) and right medial prefrontal (BA10) cortices and decreased bilateral prefrontal WM volume. Scores on the 'symmetry/ordering' dimension were negatively correlated with 'global' GM and WM volumes. Scores on the 'contamination/washing' dimension were negatively correlated with 'regional' GM volume in bilateral caudate nucleus and WM volume in right parietal region. Scores on the 'harm/checking' dimension were negatively correlated with regional GM and WM volume in bilateral temporal lobes. Scores on the 'symmetry/ordering' dimension were negatively correlated with regional GM volume in right motor cortex, left insula and left parietal cortex and positively correlated with bilateral temporal GM and WM volume. The results remained significant after controlling for age, sex, educational level, overall illness severity, global WM and GM volumes and excluding patients with comorbid depression. The reported symptom dimension-specific GM and WM alterations support the hypothesis that OCD is an etiologically heterogeneous disorder, with both overlapping and distinct neural correlates across symptom dimensions. These results have clear implications for the current neuroanatomical model of OCD and call for a substantial revision of such model which takes into account the heterogeneity of the disorder.","container-title":"Brain: A Journal of Neurology","DOI":"10.1093/brain/awn267","ISSN":"1460-2156","issue":"Pt 4","journalAbbreviation":"Brain","language":"eng","note":"PMID: 18952675","page":"853-868","source":"PubMed","title":"The major symptom dimensions of obsessive-compulsive disorder are mediated by partially distinct neural systems","volume":"132","author":[{"family":"Heuvel","given":"Odile A.","non-dropping-particle":"van den"},{"family":"Remijnse","given":"Peter L."},{"family":"Mataix-Cols","given":"David"},{"family":"Vrenken","given":"Hugo"},{"family":"Groenewegen","given":"Henk J."},{"family":"Uylings","given":"Harry B. M."},{"family":"Balkom","given":"Anton J. L. M.","non-dropping-particle":"van"},{"family":"Veltman","given":"Dick J."}],"issued":{"date-parts":[["2009",4]]}}}],"schema":"https://github.com/citation-style-language/schema/raw/master/csl-citation.json"} </w:instrText>
      </w:r>
      <w:r>
        <w:fldChar w:fldCharType="separate"/>
      </w:r>
      <w:r>
        <w:rPr>
          <w:noProof/>
        </w:rPr>
        <w:t>(van den Heuvel et al., 2009)</w:t>
      </w:r>
      <w:r>
        <w:fldChar w:fldCharType="end"/>
      </w:r>
      <w:r>
        <w:t xml:space="preserve">. </w:t>
      </w:r>
      <w:r w:rsidR="00DE53A5" w:rsidRPr="00841CE0">
        <w:t xml:space="preserve">The </w:t>
      </w:r>
      <w:r>
        <w:t>CSTC</w:t>
      </w:r>
      <w:r w:rsidR="00DE53A5" w:rsidRPr="00841CE0">
        <w:t xml:space="preserve"> model is the most widely accepted explanation for the neurobiological underpinnings of </w:t>
      </w:r>
      <w:r w:rsidR="00DE53A5">
        <w:t xml:space="preserve">OCD </w:t>
      </w:r>
      <w:r w:rsidR="00DE53A5">
        <w:fldChar w:fldCharType="begin"/>
      </w:r>
      <w:r w:rsidR="00DE53A5">
        <w:instrText xml:space="preserve"> ADDIN ZOTERO_ITEM CSL_CITATION {"citationID":"uEV4Y2Gl","properties":{"formattedCitation":"(Graybiel &amp; Rauch, 2000; van den Heuvel et al., 2016)","plainCitation":"(Graybiel &amp; Rauch, 2000; van den Heuvel et al., 2016)","noteIndex":0},"citationItems":[{"id":3803,"uris":["http://zotero.org/users/13126831/items/DRRQ9SNF"],"itemData":{"id":3803,"type":"article-journal","container-title":"Neuron","DOI":"10.1016/S0896-6273(00)00113-6","ISSN":"0896-6273","issue":"2","journalAbbreviation":"Neuron","language":"English","note":"publisher: Elsevier\nPMID: 11144344","page":"343-347","source":"www.cell.com","title":"Toward a Neurobiology of Obsessive-Compulsive Disorder","volume":"28","author":[{"family":"Graybiel","given":"Ann M."},{"family":"Rauch","given":"Scott L."}],"issued":{"date-parts":[["2000",11,1]]}}},{"id":3800,"uris":["http://zotero.org/users/13126831/items/W3BLZDW9"],"itemData":{"id":3800,"type":"article-journal","abstract":"Compulsivity is associated with alterations in the structure and the function of parallel and interacting brain circuits involved in emotional processing (involving both the reward and the fear circuits), cognitive control, and motor functioning. These brain circuits develop during the pre-natal period and early childhood under strong genetic and environmental influences. In this review we bring together literature on cognitive, emotional, and behavioral processes in compulsivity, based mainly on studies in patients with obsessive-compulsive disorder and addiction. Disease symptoms normally change over time. Goal-directed behaviors, in response to reward or anxiety, often become more habitual over time. During the course of compulsive disorders the mental processes and repetitive behaviors themselves contribute to the neuroplastic changes in the involved circuits, mainly in case of chronicity. On the other hand, successful treatment is able to normalize altered circuit functioning or to induce compensatory mechanisms. We conclude that insight in the neurobiological characteristics of the individual symptom profile and disease course, including the potential targets for neuroplasticity is an unmet need to advance the field.","container-title":"European Neuropsychopharmacology: The Journal of the European College of Neuropsychopharmacology","DOI":"10.1016/j.euroneuro.2015.12.005","ISSN":"1873-7862","issue":"5","journalAbbreviation":"Eur Neuropsychopharmacol","language":"eng","note":"PMID: 26711687","page":"810-827","source":"PubMed","title":"Brain circuitry of compulsivity","volume":"26","author":[{"family":"Heuvel","given":"Odile A.","non-dropping-particle":"van den"},{"family":"Wingen","given":"Guido","non-dropping-particle":"van"},{"family":"Soriano-Mas","given":"Carles"},{"family":"Alonso","given":"Pino"},{"family":"Chamberlain","given":"Samuel R."},{"family":"Nakamae","given":"Takashi"},{"family":"Denys","given":"Damiaan"},{"family":"Goudriaan","given":"Anna E."},{"family":"Veltman","given":"Dick J."}],"issued":{"date-parts":[["2016",5]]}}}],"schema":"https://github.com/citation-style-language/schema/raw/master/csl-citation.json"} </w:instrText>
      </w:r>
      <w:r w:rsidR="00DE53A5">
        <w:fldChar w:fldCharType="separate"/>
      </w:r>
      <w:r w:rsidR="00DE53A5">
        <w:rPr>
          <w:noProof/>
        </w:rPr>
        <w:t>(Graybiel &amp; Rauch, 2000; van den Heuvel et al., 2016)</w:t>
      </w:r>
      <w:r w:rsidR="00DE53A5">
        <w:fldChar w:fldCharType="end"/>
      </w:r>
      <w:r w:rsidR="00DE53A5">
        <w:t xml:space="preserve">. </w:t>
      </w:r>
      <w:r w:rsidR="00DE53A5" w:rsidRPr="00DE53A5">
        <w:t>The CTSC model describes how loops between the cortex, striatum, thalamus, and back to the cortex regulate thought patterns and behaviors</w:t>
      </w:r>
      <w:r w:rsidR="00DE53A5">
        <w:t xml:space="preserve"> </w:t>
      </w:r>
      <w:r w:rsidR="00DE53A5">
        <w:fldChar w:fldCharType="begin"/>
      </w:r>
      <w:r w:rsidR="00DE53A5">
        <w:instrText xml:space="preserve"> ADDIN ZOTERO_ITEM CSL_CITATION {"citationID":"S6K2a66Y","properties":{"formattedCitation":"(Brennan &amp; Rauch, 2017)","plainCitation":"(Brennan &amp; Rauch, 2017)","noteIndex":0},"citationItems":[{"id":3877,"uris":["http://zotero.org/users/13126831/items/4RLVMTN9"],"itemData":{"id":3877,"type":"chapter","abstract":"Studies using functional neuroimaging have played a critical role in the current understanding of the neurobiology of obsessive-compulsive disorder (OCD). Early studies using positron emission tomography (PET) identified a core cortico-striatal-thalamo-cortical circuit that is dysfunctional in OCD. Subsequent studies using behavioral paradigms in conjunction with functional magnetic resonance imaging (fMRI) have provided additional information about the neural substrates underlying specific psychological processes relevant to OCD. More recently, studies utilizing resting state fMRI have identified abnormal functional connectivity within intrinsic brain networks including the default mode and frontoparietal networks in OCD patients. Although these studies, as a whole, clearly substantiate the model of cortico-striatal-thalamo-cortical circuit dysfunction in OCD and support the continued investigation of neuromodulatory treatments targeting these brain regions, there is also growing evidence that brain regions outside this core circuit, particularly frontoparietal regions involved in cognitive control processes, may also play a significant role in the pathophysiology of OCD.","container-title":"Obsessive-compulsive Disorder: Phenomenology, Pathophysiology, and Treatment","ISBN":"978-0-19-022816-3","note":"DOI: 10.1093/med/9780190228163.003.0021","page":"0","publisher":"Oxford University Press","source":"Silverchair","title":"Functional Neuroimaging Studies in Obsessive-Compulsive Disorder: Overview and Synthesis","title-short":"Functional Neuroimaging Studies in Obsessive-Compulsive Disorder","URL":"https://doi.org/10.1093/med/9780190228163.003.0021","author":[{"family":"Brennan","given":"Brian P."},{"family":"Rauch","given":"Scott L."}],"editor":[{"family":"Pittenger","given":"Christopher"},{"family":"Pittenger","given":"Christopher"}],"accessed":{"date-parts":[["2025",3,6]]},"issued":{"date-parts":[["2017",9,1]]}}}],"schema":"https://github.com/citation-style-language/schema/raw/master/csl-citation.json"} </w:instrText>
      </w:r>
      <w:r w:rsidR="00DE53A5">
        <w:fldChar w:fldCharType="separate"/>
      </w:r>
      <w:r w:rsidR="00DE53A5">
        <w:rPr>
          <w:noProof/>
        </w:rPr>
        <w:t>(Brennan &amp; Rauch, 2017)</w:t>
      </w:r>
      <w:r w:rsidR="00DE53A5">
        <w:fldChar w:fldCharType="end"/>
      </w:r>
      <w:r w:rsidR="00DE53A5" w:rsidRPr="008D24F5">
        <w:t>.</w:t>
      </w:r>
      <w:r w:rsidR="00DE53A5" w:rsidRPr="00DE53A5">
        <w:t xml:space="preserve"> </w:t>
      </w:r>
      <w:r>
        <w:t xml:space="preserve">The neurocircuit-based model of OCD builds upon the traditional CSTC model by incorporating additional brain circuits that contribute to the diverse symptom profiles of the disorder </w:t>
      </w:r>
      <w:r>
        <w:fldChar w:fldCharType="begin"/>
      </w:r>
      <w:r>
        <w:instrText xml:space="preserve"> ADDIN ZOTERO_ITEM CSL_CITATION {"citationID":"JlSEbwYJ","properties":{"formattedCitation":"(Shephard et al., 2021)","plainCitation":"(Shephard et al., 2021)","noteIndex":0},"citationItems":[{"id":3773,"uris":["http://zotero.org/users/13126831/items/4ZQSFPMA"],"itemData":{"id":3773,"type":"article-journal","abstract":"An important challenge in mental health research is to translate findings from cognitive neuroscience and neuroimaging research into effective treatments that target the neurobiological alterations involved in psychiatric symptoms. To address this challenge, in this review we propose a heuristic neurocircuit-based taxonomy to guide the treatment of obsessive–compulsive disorder (OCD). We do this by integrating information from several sources. First, we provide case vignettes in which patients with OCD describe their symptoms and discuss different clinical profiles in the phenotypic expression of the condition. Second, we link variations in these clinical profiles to underlying neurocircuit dysfunctions, drawing on findings from neuropsychological and neuroimaging studies in OCD. Third, we consider behavioral, pharmacological, and neuromodulatory treatments that could target those specific neurocircuit dysfunctions. Finally, we suggest methods of testing this neurocircuit-based taxonomy as well as important limitations to this approach that should be considered in future research.","container-title":"Mol Psychiatry","DOI":"10.1038/s41380-020-01007-8","ISSN":"1359-4184","issue":"9","journalAbbreviation":"Mol Psychiatry","note":"publisher-place: London\npublisher: London: Nature Publishing Group UK","page":"4583-4604","title":"Toward a neurocircuit-based taxonomy to guide treatment of obsessive–compulsive disorder","volume":"26","author":[{"family":"Shephard","given":"Elizabeth"},{"family":"Stern","given":"Emily R."},{"family":"Heuvel","given":"Odile A.","non-dropping-particle":"van den"},{"family":"Costa","given":"Daniel L. C."},{"family":"Batistuzzo","given":"Marcelo C."},{"family":"Godoy","given":"Priscilla B. G."},{"family":"Lopes","given":"Antonio C."},{"family":"Brunoni","given":"Andre R."},{"family":"Hoexter","given":"Marcelo Q."},{"family":"Shavitt","given":"Roseli G."},{"family":"Reddy","given":"Y. C. Janardhan"},{"family":"Lochner","given":"Christine"},{"family":"Stein","given":"Dan J."},{"family":"Simpson","given":"H. Blair"},{"family":"Miguel","given":"Euripedes C."}],"issued":{"date-parts":[["2021"]]}}}],"schema":"https://github.com/citation-style-language/schema/raw/master/csl-citation.json"} </w:instrText>
      </w:r>
      <w:r>
        <w:fldChar w:fldCharType="separate"/>
      </w:r>
      <w:r>
        <w:rPr>
          <w:noProof/>
        </w:rPr>
        <w:t>(Shephard et al., 2021)</w:t>
      </w:r>
      <w:r>
        <w:fldChar w:fldCharType="end"/>
      </w:r>
      <w:r w:rsidRPr="00DE53A5">
        <w:t xml:space="preserve">. </w:t>
      </w:r>
      <w:r>
        <w:t xml:space="preserve"> While the CSTC model primarily explains compulsions as failures in </w:t>
      </w:r>
      <w:commentRangeStart w:id="10"/>
      <w:r>
        <w:t xml:space="preserve">inhibitory control, </w:t>
      </w:r>
      <w:commentRangeEnd w:id="10"/>
      <w:r w:rsidR="004A4E1D">
        <w:rPr>
          <w:rStyle w:val="CommentReference"/>
        </w:rPr>
        <w:commentReference w:id="10"/>
      </w:r>
      <w:r>
        <w:t xml:space="preserve">the neurocircuit-based approach expands this by considering how emotional regulation, habit formation, sensory processing, and reward sensitivity play crucial roles in OCD. This model identifies five key circuits: fronto-limbic, sensorimotor, ventral cognitive, ventral affective, and dorsal cognitive circuits, each associated with specific symptom </w:t>
      </w:r>
      <w:r>
        <w:lastRenderedPageBreak/>
        <w:t xml:space="preserve">dimensions. </w:t>
      </w:r>
      <w:r w:rsidR="00321101" w:rsidRPr="00321101">
        <w:t xml:space="preserve">It is important to note that these neurocircuits have more complex functions beyond the specific neurocognitive alterations discussed in this </w:t>
      </w:r>
      <w:r w:rsidR="00321101">
        <w:t>short summary</w:t>
      </w:r>
      <w:r w:rsidR="00321101" w:rsidRPr="00321101">
        <w:t>. Additionally, these circuits are highly interconnected rather than functioning as isolated systems, despite how they may be presented in the following sections.</w:t>
      </w:r>
    </w:p>
    <w:p w14:paraId="2E7BF93B" w14:textId="451E5FDE" w:rsidR="002E6E2B" w:rsidRDefault="002E6E2B" w:rsidP="000E5EBF">
      <w:pPr>
        <w:pStyle w:val="Style4"/>
      </w:pPr>
      <w:bookmarkStart w:id="11" w:name="_Toc192525373"/>
      <w:r>
        <w:t>Fronto-Limbic Circuit</w:t>
      </w:r>
      <w:bookmarkEnd w:id="11"/>
    </w:p>
    <w:p w14:paraId="5C44BF2D" w14:textId="1DAFCE4C" w:rsidR="00600B06" w:rsidRPr="00876D6C" w:rsidRDefault="00CF1159" w:rsidP="00876D6C">
      <w:pPr>
        <w:spacing w:line="360" w:lineRule="auto"/>
      </w:pPr>
      <w:r>
        <w:t>The fronto-limbic circuit, involving the amygdala and ventromedial prefrontal cortex (</w:t>
      </w:r>
      <w:proofErr w:type="spellStart"/>
      <w:r>
        <w:t>vmPFC</w:t>
      </w:r>
      <w:proofErr w:type="spellEnd"/>
      <w:r>
        <w:t>), regulates fear and emotional responses</w:t>
      </w:r>
      <w:r w:rsidR="007A6798">
        <w:t xml:space="preserve"> </w:t>
      </w:r>
      <w:r w:rsidR="007A6798">
        <w:fldChar w:fldCharType="begin"/>
      </w:r>
      <w:r w:rsidR="007A6798">
        <w:instrText xml:space="preserve"> ADDIN ZOTERO_ITEM CSL_CITATION {"citationID":"66RI8lhp","properties":{"formattedCitation":"(Kohn et al., 2014)","plainCitation":"(Kohn et al., 2014)","noteIndex":0},"citationItems":[{"id":3885,"uris":["http://zotero.org/users/13126831/items/ZHZJB4DS"],"itemData":{"id":3885,"type":"article-journal","abstract":"Cognitive regulation of emotions is a fundamental prerequisite for intact social functioning which impacts on both well being and psychopathology. The neural underpinnings of this process have been studied intensively in recent years, without, however, a general consensus. We here quantitatively summarize the published literature on cognitive emotion regulation using activation likelihood estimation in fMRI and PET (23 studies/479 subjects). In addition, we assessed the particular functional contribution of identified regions and their interactions using quantitative functional inference and meta-analytic connectivity modeling, respectively. In doing so, we developed a model for the core brain network involved in emotion regulation of emotional reactivity. According to this, the superior temporal gyrus, angular gyrus and (pre) supplementary motor area should be involved in execution of regulation initiated by frontal areas. The dorsolateral prefrontal cortex may be related to regulation of cognitive processes such as attention, while the ventrolateral prefrontal cortex may not necessarily reflect the regulatory process per se, but signals salience and therefore the need to regulate. We also identified a cluster in the anterior middle cingulate cortex as a region, which is anatomically and functionally in an ideal position to influence behavior and subcortical structures related to affect generation. Hence this area may play a central, integrative role in emotion regulation. By focusing on regions commonly active across multiple studies, this proposed model should provide important a priori information for the assessment of dysregulated emotion regulation in psychiatric disorders.\n•We quantitatively summarize the literature on emotion regulation (ER) using ALE.•Using MACM and quantitative functional inference we develop a neural model of ER.•DLPFC is related to higher order “cold” regulatory processes.•VLPFC evaluates salience and indicates need to regulate.•STG, angular gyrus and SMA are associated to execution of regulation.","container-title":"Neuroimage","DOI":"10.1016/j.neuroimage.2013.11.001","ISSN":"1053-8119","note":"publisher-place: Amsterdam\npublisher: Amsterdam: Elsevier Inc","page":"345-355","title":"Neural network of cognitive emotion regulation — An ALE meta-analysis and MACM analysis","volume":"87","author":[{"family":"Kohn","given":"N."},{"family":"Eickhoff","given":"S.B."},{"family":"Scheller","given":"M."},{"family":"Laird","given":"A.R."},{"family":"Fox","given":"P.T."},{"family":"Habel","given":"U."}],"issued":{"date-parts":[["2014"]]}}}],"schema":"https://github.com/citation-style-language/schema/raw/master/csl-citation.json"} </w:instrText>
      </w:r>
      <w:r w:rsidR="007A6798">
        <w:fldChar w:fldCharType="separate"/>
      </w:r>
      <w:r w:rsidR="007A6798" w:rsidRPr="007A6798">
        <w:rPr>
          <w:noProof/>
        </w:rPr>
        <w:t>(Kohn et al., 2014)</w:t>
      </w:r>
      <w:r w:rsidR="007A6798">
        <w:fldChar w:fldCharType="end"/>
      </w:r>
      <w:r>
        <w:t xml:space="preserve">. In OCD, hyperactivity in the amygdala </w:t>
      </w:r>
      <w:r w:rsidR="006457A3">
        <w:t>strengthens</w:t>
      </w:r>
      <w:r>
        <w:t xml:space="preserve"> feelings of fear and anxiety, leading to excessive worry and intrusive thoughts, while impaired top-down regulation by the </w:t>
      </w:r>
      <w:proofErr w:type="spellStart"/>
      <w:r>
        <w:t>vmPFC</w:t>
      </w:r>
      <w:proofErr w:type="spellEnd"/>
      <w:r>
        <w:t xml:space="preserve"> makes it difficult to control these emotions</w:t>
      </w:r>
      <w:r w:rsidR="000E408D">
        <w:t xml:space="preserve"> </w:t>
      </w:r>
      <w:r w:rsidR="000E408D">
        <w:fldChar w:fldCharType="begin"/>
      </w:r>
      <w:r w:rsidR="000E408D">
        <w:instrText xml:space="preserve"> ADDIN ZOTERO_TEMP </w:instrText>
      </w:r>
      <w:r w:rsidR="000E408D">
        <w:fldChar w:fldCharType="separate"/>
      </w:r>
      <w:r w:rsidR="000E408D">
        <w:rPr>
          <w:noProof/>
        </w:rPr>
        <w:t>(Milad et al., 2013)</w:t>
      </w:r>
      <w:r w:rsidR="000E408D">
        <w:fldChar w:fldCharType="end"/>
      </w:r>
      <w:r w:rsidR="007A6798">
        <w:t>.</w:t>
      </w:r>
      <w:r w:rsidR="000E408D">
        <w:t xml:space="preserve"> </w:t>
      </w:r>
      <w:r w:rsidR="000E408D" w:rsidRPr="000E408D">
        <w:t xml:space="preserve">Dysregulated fear reactions to intrusive thoughts, controlled by </w:t>
      </w:r>
      <w:r w:rsidR="002E6E2B" w:rsidRPr="00876D6C">
        <w:t>this</w:t>
      </w:r>
      <w:r w:rsidR="000E408D" w:rsidRPr="00876D6C">
        <w:t xml:space="preserve"> circuitry, may be the initial cause of obsessions for some patients.</w:t>
      </w:r>
      <w:r w:rsidR="00876D6C">
        <w:t xml:space="preserve"> </w:t>
      </w:r>
      <w:r w:rsidR="00876D6C" w:rsidRPr="00876D6C">
        <w:t xml:space="preserve">Furthermore, </w:t>
      </w:r>
      <w:r w:rsidR="00876D6C">
        <w:t>s</w:t>
      </w:r>
      <w:r w:rsidR="00876D6C" w:rsidRPr="00876D6C">
        <w:t>tudies</w:t>
      </w:r>
      <w:r w:rsidR="00876D6C">
        <w:t xml:space="preserve"> </w:t>
      </w:r>
      <w:r w:rsidR="00876D6C" w:rsidRPr="006457A3">
        <w:rPr>
          <w:color w:val="45B0E1" w:themeColor="accent1" w:themeTint="99"/>
        </w:rPr>
        <w:t xml:space="preserve">indicate </w:t>
      </w:r>
      <w:r w:rsidR="00B35E28">
        <w:rPr>
          <w:color w:val="45B0E1" w:themeColor="accent1" w:themeTint="99"/>
        </w:rPr>
        <w:t>alterations</w:t>
      </w:r>
      <w:r w:rsidR="00876D6C" w:rsidRPr="006457A3">
        <w:rPr>
          <w:color w:val="45B0E1" w:themeColor="accent1" w:themeTint="99"/>
        </w:rPr>
        <w:t xml:space="preserve"> </w:t>
      </w:r>
      <w:r w:rsidR="00876D6C" w:rsidRPr="00876D6C">
        <w:t xml:space="preserve">in amygdala-prefrontal connectivity during the onset of symptoms </w:t>
      </w:r>
      <w:r w:rsidR="00B35E28">
        <w:t xml:space="preserve"> </w:t>
      </w:r>
      <w:r w:rsidR="00B35E28">
        <w:fldChar w:fldCharType="begin"/>
      </w:r>
      <w:r w:rsidR="00B35E28">
        <w:instrText xml:space="preserve"> ADDIN ZOTERO_ITEM CSL_CITATION {"citationID":"93mSjj5O","properties":{"formattedCitation":"(Paul et al., 2019)","plainCitation":"(Paul et al., 2019)","noteIndex":0},"citationItems":[{"id":4106,"uris":["http://zotero.org/users/13126831/items/DPU5PXVS"],"itemData":{"id":4106,"type":"article-journal","abstract":"Cognitive models of obsessive-compulsive disorder (OCD) posit dysfunctional appraisal of disorder-relevant stimuli in patients, suggesting disturbances in the processes relying on amygdala-prefrontal connectivity. Recent neuroanatomical models add to the traditional view of dysfunction in corticostriatal circuits by proposing alterations in an affective circuit including amygdala-prefrontal connections. However, abnormalities in amygdala-prefrontal coupling during symptom provocation, and particularly during conditions that require stimulus appraisal, remain to be demonstrated directly.\nAmygdala-prefrontal connectivity was examined in unmedicated OCD patients during appraisal (v. distraction) of symptom-provoking stimuli compared with an emotional control condition. Subsequent analyses tested whether hypothesized connectivity alterations could be also identified during passive viewing and the resting state in two independent samples.\nDuring symptom provocation, reductions in positive coupling between amygdala and orbitofrontal cortex were observed in OCD patients relative to healthy control participants during appraisal and passive viewing of OCD-relevant stimuli, whereas abnormally high amygdala-ventromedial prefrontal cortex coupling was found when appraisal was distracted by a secondary task. In contrast, there were no group differences in amygdala connectivity at rest.\nOur finding of abnormal amygdala-prefrontal connectivity during appraisal of symptom-related (relative to generally aversive) stimuli is consistent with the involvement of affective circuits in the functional neuroanatomy of OCD. Aberrant connectivity can be assumed to impact stimulus appraisal and emotion regulation, but might also relate to fear extinction deficits, which have recently been described in OCD. Taken together, we propose to integrate abnormalities in amygdala-prefrontal coupling in affective models of OCD.","container-title":"Psychol. Med","DOI":"10.1017/S003329171800079X","ISSN":"0033-2917","issue":"2","note":"publisher-place: Cambridge, UK\npublisher: Cambridge, UK: Cambridge University Press","page":"278-286","title":"Amygdala–prefrontal connectivity during appraisal of symptom-related stimuli in obsessive–compulsive disorder","volume":"49","author":[{"family":"Paul","given":"Sandra"},{"family":"Beucke","given":"Jan C."},{"family":"Kaufmann","given":"Christian"},{"family":"Mersov","given":"Anna"},{"family":"Heinzel","given":"Stephan"},{"family":"Kathmann","given":"Norbert"},{"family":"Simon","given":"Daniela"}],"issued":{"date-parts":[["2019"]]}}}],"schema":"https://github.com/citation-style-language/schema/raw/master/csl-citation.json"} </w:instrText>
      </w:r>
      <w:r w:rsidR="00B35E28">
        <w:fldChar w:fldCharType="separate"/>
      </w:r>
      <w:r w:rsidR="00B35E28">
        <w:rPr>
          <w:noProof/>
        </w:rPr>
        <w:t>(Paul et al., 2019)</w:t>
      </w:r>
      <w:r w:rsidR="00B35E28">
        <w:fldChar w:fldCharType="end"/>
      </w:r>
      <w:r w:rsidR="00B35E28">
        <w:rPr>
          <w:color w:val="4C94D8" w:themeColor="text2" w:themeTint="80"/>
        </w:rPr>
        <w:t>.</w:t>
      </w:r>
      <w:r w:rsidR="00876D6C" w:rsidRPr="00876D6C">
        <w:rPr>
          <w:color w:val="4C94D8" w:themeColor="text2" w:themeTint="80"/>
        </w:rPr>
        <w:t xml:space="preserve"> </w:t>
      </w:r>
      <w:r w:rsidR="00876D6C">
        <w:t>T</w:t>
      </w:r>
      <w:r w:rsidR="00876D6C" w:rsidRPr="00876D6C">
        <w:t xml:space="preserve">he connectivity within this neural pathway has been found to be predictive of therapy outcomes for OCD in youth </w:t>
      </w:r>
      <w:r w:rsidR="00B35E28">
        <w:fldChar w:fldCharType="begin"/>
      </w:r>
      <w:r w:rsidR="00B35E28">
        <w:instrText xml:space="preserve"> ADDIN ZOTERO_ITEM CSL_CITATION {"citationID":"MTrEnzfb","properties":{"formattedCitation":"(Cyr et al., 2021)","plainCitation":"(Cyr et al., 2021)","noteIndex":0},"citationItems":[{"id":4101,"uris":["http://zotero.org/users/13126831/items/E3VNRG76"],"itemData":{"id":4101,"type":"article-journal","abstract":"Background Based on findings from adults with obsessive-compulsive disorder (OCD), this study examined alterations in resting-state functional connectivity (rs-fc) between the basolateral amygdala (BLA) and the ventromedial prefrontal cortex (vmPFC) in children and adolescents with OCD. We also assessed whether such BLA-vmPFC connectivity changed with or predicted response to exposure and response prevention (E/RP), the first-line treatment for pediatric OCD, given the involvement of these regions in fear processing, regulation, and extinction learning—a probable mechanism of action of E/RP. Methods Resting state functional magnetic resonance imaging scans were acquired from 25 unmedicated, treatment-naïve pediatric patients with OCD (12.8 ± 2.9 years) and 23 age- and sex-matched healthy controls (HCs; 11.0 ± 3.3 years). Patients completed a 12–16-week E/RP intervention for OCD. Participants were rescanned after the 12–16-week period. ANCOVAs tested group differences in baseline rs-fc. Cross-lagged panel models examined relationships between BLA-vmPFC rs-fc and OCD symptoms pre- and posttreatment. All tests were adjusted for participants' age, sex, and head motion. Results Right BLA-vmPFC rs-fc was significantly reduced (more negative) in patients with OCD relative to HCs at baseline, and increased following treatment. In patients, more positive (less negative) right BLA-vmPFC rs-fc pretreatment predicted greater OCD symptoms reduction posttreatment. Changes in BLA-vmPFC rs-fc was unassociated with change in OCD symptoms pre- to posttreatment. Conclusions These results provide further evidence of the BLA-vmPFC pathway as a potential target for novel treatments or prevention strategies aimed at facilitating adaptive learning and fear extinction in children with OCD or subclinical OCD symptoms.","container-title":"Depression and Anxiety","DOI":"10.1002/da.23187","ISSN":"1520-6394","issue":"8","language":"en","license":"© 2021 Wiley Periodicals LLC","note":"_eprint: https://onlinelibrary.wiley.com/doi/pdf/10.1002/da.23187","page":"836-845","source":"Wiley Online Library","title":"Altered fronto-amygdalar functional connectivity predicts response to cognitive behavioral therapy in pediatric obsessive-compulsive disorder","volume":"38","author":[{"family":"Cyr","given":"Marilyn"},{"family":"Pagliaccio","given":"David"},{"family":"Yanes-Lukin","given":"Paula"},{"family":"Goldberg","given":"Pablo"},{"family":"Fontaine","given":"Martine"},{"family":"Rynn","given":"Moira A."},{"family":"Marsh","given":"Rachel"}],"issued":{"date-parts":[["2021"]]}}}],"schema":"https://github.com/citation-style-language/schema/raw/master/csl-citation.json"} </w:instrText>
      </w:r>
      <w:r w:rsidR="00B35E28">
        <w:fldChar w:fldCharType="separate"/>
      </w:r>
      <w:r w:rsidR="00B35E28">
        <w:rPr>
          <w:noProof/>
        </w:rPr>
        <w:t>(Cyr et al., 2021)</w:t>
      </w:r>
      <w:r w:rsidR="00B35E28">
        <w:fldChar w:fldCharType="end"/>
      </w:r>
      <w:r w:rsidR="00B35E28">
        <w:t>.</w:t>
      </w:r>
    </w:p>
    <w:p w14:paraId="573DA8F7" w14:textId="2E30A263" w:rsidR="002E6E2B" w:rsidRDefault="002E6E2B" w:rsidP="000E5EBF">
      <w:pPr>
        <w:pStyle w:val="Style4"/>
      </w:pPr>
      <w:bookmarkStart w:id="12" w:name="_Toc192525374"/>
      <w:r>
        <w:t>Sensorimotor Circuit</w:t>
      </w:r>
      <w:bookmarkEnd w:id="12"/>
    </w:p>
    <w:p w14:paraId="086356A0" w14:textId="66D60689" w:rsidR="007A25CB" w:rsidRDefault="00CF1159" w:rsidP="002E6E2B">
      <w:pPr>
        <w:spacing w:line="360" w:lineRule="auto"/>
      </w:pPr>
      <w:r>
        <w:t xml:space="preserve">The sensorimotor circuit, which includes the supplementary motor area (SMA), putamen, </w:t>
      </w:r>
      <w:r w:rsidR="00B937D2">
        <w:t xml:space="preserve">pallidum, </w:t>
      </w:r>
      <w:r>
        <w:t>and thalamus, governs motor behaviors and sensory integration</w:t>
      </w:r>
      <w:r w:rsidR="007A25CB">
        <w:t xml:space="preserve"> </w:t>
      </w:r>
      <w:r w:rsidR="007A25CB">
        <w:fldChar w:fldCharType="begin"/>
      </w:r>
      <w:r w:rsidR="007A25CB">
        <w:instrText xml:space="preserve"> ADDIN ZOTERO_ITEM CSL_CITATION {"citationID":"DTfiRS6n","properties":{"formattedCitation":"(van den Heuvel et al., 2016)","plainCitation":"(van den Heuvel et al., 2016)","noteIndex":0},"citationItems":[{"id":3800,"uris":["http://zotero.org/users/13126831/items/W3BLZDW9"],"itemData":{"id":3800,"type":"article-journal","abstract":"Compulsivity is associated with alterations in the structure and the function of parallel and interacting brain circuits involved in emotional processing (involving both the reward and the fear circuits), cognitive control, and motor functioning. These brain circuits develop during the pre-natal period and early childhood under strong genetic and environmental influences. In this review we bring together literature on cognitive, emotional, and behavioral processes in compulsivity, based mainly on studies in patients with obsessive-compulsive disorder and addiction. Disease symptoms normally change over time. Goal-directed behaviors, in response to reward or anxiety, often become more habitual over time. During the course of compulsive disorders the mental processes and repetitive behaviors themselves contribute to the neuroplastic changes in the involved circuits, mainly in case of chronicity. On the other hand, successful treatment is able to normalize altered circuit functioning or to induce compensatory mechanisms. We conclude that insight in the neurobiological characteristics of the individual symptom profile and disease course, including the potential targets for neuroplasticity is an unmet need to advance the field.","container-title":"European Neuropsychopharmacology: The Journal of the European College of Neuropsychopharmacology","DOI":"10.1016/j.euroneuro.2015.12.005","ISSN":"1873-7862","issue":"5","journalAbbreviation":"Eur Neuropsychopharmacol","language":"eng","note":"PMID: 26711687","page":"810-827","source":"PubMed","title":"Brain circuitry of compulsivity","volume":"26","author":[{"family":"Heuvel","given":"Odile A.","non-dropping-particle":"van den"},{"family":"Wingen","given":"Guido","non-dropping-particle":"van"},{"family":"Soriano-Mas","given":"Carles"},{"family":"Alonso","given":"Pino"},{"family":"Chamberlain","given":"Samuel R."},{"family":"Nakamae","given":"Takashi"},{"family":"Denys","given":"Damiaan"},{"family":"Goudriaan","given":"Anna E."},{"family":"Veltman","given":"Dick J."}],"issued":{"date-parts":[["2016",5]]}}}],"schema":"https://github.com/citation-style-language/schema/raw/master/csl-citation.json"} </w:instrText>
      </w:r>
      <w:r w:rsidR="007A25CB">
        <w:fldChar w:fldCharType="separate"/>
      </w:r>
      <w:r w:rsidR="007A25CB">
        <w:rPr>
          <w:noProof/>
        </w:rPr>
        <w:t>(van den Heuvel et al., 2016)</w:t>
      </w:r>
      <w:r w:rsidR="007A25CB">
        <w:fldChar w:fldCharType="end"/>
      </w:r>
      <w:r>
        <w:t>. Dysfunction in this circuit explains why some OCD symptoms stem from</w:t>
      </w:r>
      <w:r w:rsidR="00B937D2">
        <w:t xml:space="preserve"> </w:t>
      </w:r>
      <w:r>
        <w:t>sensory-driven urges, such as "not-just-right" feelings</w:t>
      </w:r>
      <w:r w:rsidR="007A25CB">
        <w:t>, averse or uncomfortable sensations</w:t>
      </w:r>
      <w:r>
        <w:t xml:space="preserve"> </w:t>
      </w:r>
      <w:r w:rsidRPr="00B937D2">
        <w:t>that drive</w:t>
      </w:r>
      <w:r w:rsidR="00B937D2" w:rsidRPr="00B937D2">
        <w:t xml:space="preserve"> </w:t>
      </w:r>
      <w:r w:rsidRPr="00B937D2">
        <w:t>compulsions like excessive touching or arranging objects</w:t>
      </w:r>
      <w:r w:rsidR="007A25CB" w:rsidRPr="00B937D2">
        <w:t xml:space="preserve"> </w:t>
      </w:r>
      <w:r w:rsidR="007A25CB" w:rsidRPr="00B937D2">
        <w:fldChar w:fldCharType="begin"/>
      </w:r>
      <w:r w:rsidR="00197600" w:rsidRPr="00B937D2">
        <w:instrText xml:space="preserve"> ADDIN ZOTERO_ITEM CSL_CITATION {"citationID":"IrqL3dgq","properties":{"formattedCitation":"(Stern et al., 2025)","plainCitation":"(Stern et al., 2025)","noteIndex":0},"citationItems":[{"id":3894,"uris":["http://zotero.org/users/13126831/items/V98CJCEY"],"itemData":{"id":3894,"type":"article-journal","abstract":"Objective:\n\nSensory phenomena (SP) are aversive sensations driving repetitive behaviors in obsessive-compulsive disorder (OCD) and Tourette’s disorder that are not well addressed by standard treatments. SP are related to the functioning of an interoceptive-sensorimotor circuit that may be modulated by the 5-HT3 receptor antagonist ondansetron. The present study employed an experimental medicine approach to test the effects of 4 weeks of high-dose ondansetron compared to placebo on SP severity and brain connectivity in a cohort of individuals with OCD and/or Tourette’s disorder.\nMethods:\n\nOf 51 participants who completed the study, 27 were assigned to receive 24 mg/day of ondansetron and 24 to receive placebo. Analyses examined changes in SP severity and, for participants with OCD, overall OCD severity from baseline to final visit. Functional MRI data were collected at both visits for analysis of intrinsic functional connectivity metrics characterizing global correlation (reflecting area “hubness”) and local correlation (reflecting near-neighbor coherence).\nResults:\n\nThere were no significant differences between ondansetron and placebo in the reduction of SP or overall OCD severity in the full sample. In a subsample of participants with OCD taking concomitant serotonin reuptake inhibitors (SRIs), ondansetron was associated with a significant decrease in overall OCD severity and global connectivity of the medial sensorimotor cortex compared with placebo. Longitudinal reductions in SP severity were related to decreases in right sensorimotor hubness in both groups, and to brainstem local coherence only in participants taking ondansetron.\nConclusions:\n\nThere was no effect of high-dose ondansetron on SP. However, when used as an augmentation to SRIs, ondansetron reduced overall OCD severity, which may be related to changes in the “hubness” of the sensorimotor cortex. Ondansetron’s ability to modulate brainstem connectivity may underlie its variable effectiveness in reducing SP.","container-title":"American Journal of Psychiatry","DOI":"10.1176/appi.ajp.20240294","ISSN":"0002-953X","issue":"3","journalAbbreviation":"AJP","note":"publisher: American Psychiatric Publishing","page":"285-296","source":"psychiatryonline.org (Atypon)","title":"Randomized Controlled Trial of the Effects of High-Dose Ondansetron on Clinical Symptoms and Brain Connectivity in Obsessive-Compulsive and Tic Disorders","volume":"182","author":[{"family":"Stern","given":"Emily R."},{"family":"Collins","given":"Katherine A."},{"family":"Bragdon","given":"Laura B."},{"family":"Eng","given":"Goi Khia"},{"family":"Recchia","given":"Nicolette"},{"family":"Coffey","given":"Barbara J."},{"family":"Leibu","given":"Evan"},{"family":"Murrough","given":"James W."},{"family":"Tobe","given":"Russell H."},{"family":"Iosifescu","given":"Dan V."},{"family":"Burdick","given":"Katherine E."},{"family":"Goodman","given":"Wayne K."}],"issued":{"date-parts":[["2025",3]]}}}],"schema":"https://github.com/citation-style-language/schema/raw/master/csl-citation.json"} </w:instrText>
      </w:r>
      <w:r w:rsidR="007A25CB" w:rsidRPr="00B937D2">
        <w:fldChar w:fldCharType="separate"/>
      </w:r>
      <w:r w:rsidR="00197600" w:rsidRPr="00B937D2">
        <w:t>(Stern et al., 2025)</w:t>
      </w:r>
      <w:r w:rsidR="007A25CB" w:rsidRPr="00B937D2">
        <w:fldChar w:fldCharType="end"/>
      </w:r>
      <w:r w:rsidRPr="00B937D2">
        <w:t xml:space="preserve">. </w:t>
      </w:r>
      <w:r w:rsidR="00B937D2" w:rsidRPr="00B937D2">
        <w:t xml:space="preserve">This is particularly evident in compulsions related to cleanliness, where patients may feel a tactile sensation of dirtiness, prompting excessive washing or cleaning. </w:t>
      </w:r>
      <w:r w:rsidR="00197600" w:rsidRPr="00B937D2">
        <w:t>T</w:t>
      </w:r>
      <w:r w:rsidR="00197600" w:rsidRPr="00197600">
        <w:t>his circuit is also implicated in</w:t>
      </w:r>
      <w:r w:rsidR="00197600" w:rsidRPr="00197600">
        <w:rPr>
          <w:rFonts w:eastAsiaTheme="majorEastAsia"/>
        </w:rPr>
        <w:t> habit formation</w:t>
      </w:r>
      <w:r w:rsidR="00197600" w:rsidRPr="00197600">
        <w:t>, where repeated compulsions become</w:t>
      </w:r>
      <w:r w:rsidR="00197600" w:rsidRPr="00197600">
        <w:rPr>
          <w:rFonts w:eastAsiaTheme="majorEastAsia"/>
        </w:rPr>
        <w:t> automatic and disconnected from their original triggers</w:t>
      </w:r>
      <w:r w:rsidR="00197600" w:rsidRPr="00197600">
        <w:t>, leading to rigid,</w:t>
      </w:r>
      <w:r w:rsidR="00197600" w:rsidRPr="00197600">
        <w:rPr>
          <w:rFonts w:eastAsiaTheme="majorEastAsia"/>
        </w:rPr>
        <w:t> motor-driven rituals </w:t>
      </w:r>
      <w:r w:rsidR="00197600" w:rsidRPr="00197600">
        <w:t>that persist even when anxiety is no longer present</w:t>
      </w:r>
      <w:r w:rsidR="00197600">
        <w:t xml:space="preserve"> </w:t>
      </w:r>
      <w:r w:rsidR="00197600">
        <w:fldChar w:fldCharType="begin"/>
      </w:r>
      <w:r w:rsidR="00197600">
        <w:instrText xml:space="preserve"> ADDIN ZOTERO_ITEM CSL_CITATION {"citationID":"bDlA6fPv","properties":{"formattedCitation":"(Gillan &amp; Robbins, 2014)","plainCitation":"(Gillan &amp; Robbins, 2014)","noteIndex":0},"citationItems":[{"id":3898,"uris":["http://zotero.org/users/13126831/items/27N9CN3R"],"itemData":{"id":3898,"type":"article-journal","abstract":"Obsessive–compulsive disorder (OCD) has become a paradigmatic case of goal-directed dysfunction in psychiatry. In this article, we review the neurobiological evidence, historical and recent, that originally led to this supposition and continues to support a habit hypothesis of OCD. We will then discuss a number of recent studies that have directly tested this hypothesis, using behavioural experiments in patient populations. Based on this research evidence, which suggests that rather than goal-directed avoidance behaviours, compulsions in OCD may derive from manifestations of excessive habit formation, we present the details of a novel account of the functional relationship between these habits and the full symptom profile of the disorder. Borrowing from a cognitive dissonance framework, we propose that the irrational threat beliefs (obsessions) characteristic of OCD may be a consequence, rather than an instigator, of compulsive behaviour in these patients. This lays the foundation for a potential shift in both clinical and neuropsychological conceptualization of OCD and related disorders. This model may also prove relevant to other putative disorders of compulsivity, such as substance dependence, where the experience of ‘wanting’ drugs may be better understood as post hoc rationalizations of otherwise goal-insensitive, stimulus-driven behaviour.","container-title":"Phil. Trans. R. Soc. B","DOI":"10.1098/rstb.2013.0475","ISSN":"0962-8436","issue":"1655","journalAbbreviation":"Phil. Trans. R. Soc. B","note":"publisher-place: England\npublisher: England: The Royal Society","page":"20130475-20130475","title":"Goal-directed learning and obsessive–compulsive disorder","volume":"369","author":[{"family":"Gillan","given":"Claire M."},{"family":"Robbins","given":"Trevor W."}],"issued":{"date-parts":[["2014"]]}}}],"schema":"https://github.com/citation-style-language/schema/raw/master/csl-citation.json"} </w:instrText>
      </w:r>
      <w:r w:rsidR="00197600">
        <w:fldChar w:fldCharType="separate"/>
      </w:r>
      <w:r w:rsidR="00197600">
        <w:rPr>
          <w:noProof/>
        </w:rPr>
        <w:t>(Gillan &amp; Robbins, 2014)</w:t>
      </w:r>
      <w:r w:rsidR="00197600">
        <w:fldChar w:fldCharType="end"/>
      </w:r>
      <w:r w:rsidR="00197600">
        <w:t>.</w:t>
      </w:r>
    </w:p>
    <w:p w14:paraId="48BD7D86" w14:textId="0CC65CFF" w:rsidR="002E6E2B" w:rsidRPr="00197600" w:rsidRDefault="002E6E2B" w:rsidP="000E5EBF">
      <w:pPr>
        <w:pStyle w:val="Style4"/>
      </w:pPr>
      <w:bookmarkStart w:id="13" w:name="_Toc192525375"/>
      <w:r>
        <w:t>Ventral Cognitive Circuit</w:t>
      </w:r>
      <w:bookmarkEnd w:id="13"/>
    </w:p>
    <w:p w14:paraId="4628B9A1" w14:textId="131115FA" w:rsidR="00636550" w:rsidRDefault="00876D6C" w:rsidP="002E6E2B">
      <w:pPr>
        <w:spacing w:line="360" w:lineRule="auto"/>
      </w:pPr>
      <w:r w:rsidRPr="00876D6C">
        <w:t xml:space="preserve">The ventral cognitive circuit </w:t>
      </w:r>
      <w:r w:rsidR="004A4E1D">
        <w:t>includes</w:t>
      </w:r>
      <w:r w:rsidRPr="00876D6C">
        <w:t xml:space="preserve"> prefrontal areas such as the inferior frontal gyrus </w:t>
      </w:r>
      <w:r>
        <w:t xml:space="preserve">(IFG) </w:t>
      </w:r>
      <w:r w:rsidRPr="00876D6C">
        <w:t xml:space="preserve">and ventrolateral prefrontal cortex, alongside subcortical regions like the </w:t>
      </w:r>
      <w:r w:rsidRPr="006457A3">
        <w:rPr>
          <w:color w:val="45B0E1" w:themeColor="accent1" w:themeTint="99"/>
        </w:rPr>
        <w:t>subthalamic nucleus (STN), ventral caudate</w:t>
      </w:r>
      <w:r w:rsidR="00DF551A">
        <w:rPr>
          <w:color w:val="45B0E1" w:themeColor="accent1" w:themeTint="99"/>
        </w:rPr>
        <w:t>,</w:t>
      </w:r>
      <w:r w:rsidRPr="006457A3">
        <w:rPr>
          <w:color w:val="45B0E1" w:themeColor="accent1" w:themeTint="99"/>
        </w:rPr>
        <w:t xml:space="preserve"> and thalamus,</w:t>
      </w:r>
      <w:r w:rsidRPr="00876D6C">
        <w:t xml:space="preserve"> which are integral to self-regulation functions. </w:t>
      </w:r>
      <w:r w:rsidR="00DF551A" w:rsidRPr="00DF551A">
        <w:t>The IFG</w:t>
      </w:r>
      <w:r w:rsidR="00DF551A">
        <w:t xml:space="preserve"> and </w:t>
      </w:r>
      <w:r w:rsidR="00DF551A" w:rsidRPr="00DF551A">
        <w:t>the ventral caudate function as a "braking system" for response inhibition, facilitating the ability to suppress inappropriate reactions</w:t>
      </w:r>
      <w:r w:rsidRPr="00876D6C">
        <w:t xml:space="preserve"> (Shephard et al., 2021). </w:t>
      </w:r>
      <w:r w:rsidR="00DF551A">
        <w:t>This means</w:t>
      </w:r>
      <w:r>
        <w:t xml:space="preserve"> dysfunction here prevents </w:t>
      </w:r>
      <w:r>
        <w:lastRenderedPageBreak/>
        <w:t xml:space="preserve">individuals from stopping compulsions even when they recognize them as irrational </w:t>
      </w:r>
      <w:r>
        <w:fldChar w:fldCharType="begin"/>
      </w:r>
      <w:r>
        <w:instrText xml:space="preserve"> ADDIN ZOTERO_ITEM CSL_CITATION {"citationID":"CTF6pAZ7","properties":{"formattedCitation":"(van den Heuvel et al., 2016)","plainCitation":"(van den Heuvel et al., 2016)","noteIndex":0},"citationItems":[{"id":3800,"uris":["http://zotero.org/users/13126831/items/W3BLZDW9"],"itemData":{"id":3800,"type":"article-journal","abstract":"Compulsivity is associated with alterations in the structure and the function of parallel and interacting brain circuits involved in emotional processing (involving both the reward and the fear circuits), cognitive control, and motor functioning. These brain circuits develop during the pre-natal period and early childhood under strong genetic and environmental influences. In this review we bring together literature on cognitive, emotional, and behavioral processes in compulsivity, based mainly on studies in patients with obsessive-compulsive disorder and addiction. Disease symptoms normally change over time. Goal-directed behaviors, in response to reward or anxiety, often become more habitual over time. During the course of compulsive disorders the mental processes and repetitive behaviors themselves contribute to the neuroplastic changes in the involved circuits, mainly in case of chronicity. On the other hand, successful treatment is able to normalize altered circuit functioning or to induce compensatory mechanisms. We conclude that insight in the neurobiological characteristics of the individual symptom profile and disease course, including the potential targets for neuroplasticity is an unmet need to advance the field.","container-title":"European Neuropsychopharmacology: The Journal of the European College of Neuropsychopharmacology","DOI":"10.1016/j.euroneuro.2015.12.005","ISSN":"1873-7862","issue":"5","journalAbbreviation":"Eur Neuropsychopharmacol","language":"eng","note":"PMID: 26711687","page":"810-827","source":"PubMed","title":"Brain circuitry of compulsivity","volume":"26","author":[{"family":"Heuvel","given":"Odile A.","non-dropping-particle":"van den"},{"family":"Wingen","given":"Guido","non-dropping-particle":"van"},{"family":"Soriano-Mas","given":"Carles"},{"family":"Alonso","given":"Pino"},{"family":"Chamberlain","given":"Samuel R."},{"family":"Nakamae","given":"Takashi"},{"family":"Denys","given":"Damiaan"},{"family":"Goudriaan","given":"Anna E."},{"family":"Veltman","given":"Dick J."}],"issued":{"date-parts":[["2016",5]]}}}],"schema":"https://github.com/citation-style-language/schema/raw/master/csl-citation.json"} </w:instrText>
      </w:r>
      <w:r>
        <w:fldChar w:fldCharType="separate"/>
      </w:r>
      <w:r>
        <w:rPr>
          <w:noProof/>
        </w:rPr>
        <w:t>(van den Heuvel et al., 2016)</w:t>
      </w:r>
      <w:r>
        <w:fldChar w:fldCharType="end"/>
      </w:r>
      <w:r>
        <w:t xml:space="preserve">. </w:t>
      </w:r>
    </w:p>
    <w:p w14:paraId="537611F1" w14:textId="0B472D48" w:rsidR="002E6E2B" w:rsidRDefault="002E6E2B" w:rsidP="000E5EBF">
      <w:pPr>
        <w:pStyle w:val="Style4"/>
      </w:pPr>
      <w:bookmarkStart w:id="14" w:name="_Toc192525376"/>
      <w:r>
        <w:t>Ventral Affective Circuit</w:t>
      </w:r>
      <w:bookmarkEnd w:id="14"/>
    </w:p>
    <w:p w14:paraId="7A5E1DE4" w14:textId="4112074C" w:rsidR="002E6E2B" w:rsidRPr="00371F45" w:rsidRDefault="00CF1159" w:rsidP="002E6E2B">
      <w:pPr>
        <w:spacing w:line="360" w:lineRule="auto"/>
        <w:rPr>
          <w:rFonts w:eastAsiaTheme="majorEastAsia"/>
        </w:rPr>
      </w:pPr>
      <w:r>
        <w:t>The ventral affective circuit</w:t>
      </w:r>
      <w:r w:rsidR="004A4E1D">
        <w:t xml:space="preserve"> including</w:t>
      </w:r>
      <w:r>
        <w:t xml:space="preserve"> the orbitofrontal cortex (OFC) and nucleus accumbens (NAcc</w:t>
      </w:r>
      <w:r w:rsidR="00321101">
        <w:t>)</w:t>
      </w:r>
      <w:r>
        <w:t>, is responsible for reward processing and motivation</w:t>
      </w:r>
      <w:r w:rsidR="00321101">
        <w:t xml:space="preserve"> </w:t>
      </w:r>
      <w:r w:rsidR="00321101">
        <w:fldChar w:fldCharType="begin"/>
      </w:r>
      <w:r w:rsidR="00371F45">
        <w:instrText xml:space="preserve"> ADDIN ZOTERO_ITEM CSL_CITATION {"citationID":"LShGhhQr","properties":{"formattedCitation":"(van den Heuvel et al., 2016)","plainCitation":"(van den Heuvel et al., 2016)","noteIndex":0},"citationItems":[{"id":3800,"uris":["http://zotero.org/users/13126831/items/W3BLZDW9"],"itemData":{"id":3800,"type":"article-journal","abstract":"Compulsivity is associated with alterations in the structure and the function of parallel and interacting brain circuits involved in emotional processing (involving both the reward and the fear circuits), cognitive control, and motor functioning. These brain circuits develop during the pre-natal period and early childhood under strong genetic and environmental influences. In this review we bring together literature on cognitive, emotional, and behavioral processes in compulsivity, based mainly on studies in patients with obsessive-compulsive disorder and addiction. Disease symptoms normally change over time. Goal-directed behaviors, in response to reward or anxiety, often become more habitual over time. During the course of compulsive disorders the mental processes and repetitive behaviors themselves contribute to the neuroplastic changes in the involved circuits, mainly in case of chronicity. On the other hand, successful treatment is able to normalize altered circuit functioning or to induce compensatory mechanisms. We conclude that insight in the neurobiological characteristics of the individual symptom profile and disease course, including the potential targets for neuroplasticity is an unmet need to advance the field.","container-title":"European Neuropsychopharmacology: The Journal of the European College of Neuropsychopharmacology","DOI":"10.1016/j.euroneuro.2015.12.005","ISSN":"1873-7862","issue":"5","journalAbbreviation":"Eur Neuropsychopharmacol","language":"eng","note":"PMID: 26711687","page":"810-827","source":"PubMed","title":"Brain circuitry of compulsivity","volume":"26","author":[{"family":"Heuvel","given":"Odile A.","non-dropping-particle":"van den"},{"family":"Wingen","given":"Guido","non-dropping-particle":"van"},{"family":"Soriano-Mas","given":"Carles"},{"family":"Alonso","given":"Pino"},{"family":"Chamberlain","given":"Samuel R."},{"family":"Nakamae","given":"Takashi"},{"family":"Denys","given":"Damiaan"},{"family":"Goudriaan","given":"Anna E."},{"family":"Veltman","given":"Dick J."}],"issued":{"date-parts":[["2016",5]]}}}],"schema":"https://github.com/citation-style-language/schema/raw/master/csl-citation.json"} </w:instrText>
      </w:r>
      <w:r w:rsidR="00321101">
        <w:fldChar w:fldCharType="separate"/>
      </w:r>
      <w:r w:rsidR="00371F45">
        <w:rPr>
          <w:noProof/>
        </w:rPr>
        <w:t>(van den Heuvel et al., 2016)</w:t>
      </w:r>
      <w:r w:rsidR="00321101">
        <w:fldChar w:fldCharType="end"/>
      </w:r>
      <w:r>
        <w:t>. In some OCD cases, compulsions may not just alleviate anxiety but become rewarding behaviors themselves, reinforcing habitual and compulsive loops</w:t>
      </w:r>
      <w:r w:rsidRPr="00371F45">
        <w:t xml:space="preserve">. </w:t>
      </w:r>
      <w:r w:rsidR="00371F45" w:rsidRPr="00371F45">
        <w:t>Consistent with these clinical findings, studies have reported</w:t>
      </w:r>
      <w:r w:rsidR="00371F45" w:rsidRPr="00371F45">
        <w:rPr>
          <w:rFonts w:eastAsiaTheme="majorEastAsia"/>
        </w:rPr>
        <w:t> heightened connectivity </w:t>
      </w:r>
      <w:r w:rsidR="00371F45" w:rsidRPr="00371F45">
        <w:t>between the</w:t>
      </w:r>
      <w:r w:rsidR="00371F45" w:rsidRPr="00371F45">
        <w:rPr>
          <w:rFonts w:eastAsiaTheme="majorEastAsia"/>
        </w:rPr>
        <w:t> NAcc and other reward-processing regions</w:t>
      </w:r>
      <w:r w:rsidR="00371F45" w:rsidRPr="00371F45">
        <w:t>, such as the</w:t>
      </w:r>
      <w:r w:rsidR="00371F45" w:rsidRPr="00371F45">
        <w:rPr>
          <w:rFonts w:eastAsiaTheme="majorEastAsia"/>
        </w:rPr>
        <w:t> </w:t>
      </w:r>
      <w:r w:rsidR="00371F45">
        <w:rPr>
          <w:rFonts w:eastAsiaTheme="majorEastAsia"/>
        </w:rPr>
        <w:t>OFC</w:t>
      </w:r>
      <w:r w:rsidR="00371F45" w:rsidRPr="00371F45">
        <w:rPr>
          <w:rFonts w:eastAsiaTheme="majorEastAsia"/>
        </w:rPr>
        <w:t> </w:t>
      </w:r>
      <w:r w:rsidR="00371F45" w:rsidRPr="00371F45">
        <w:t>during resting-state brain activity, with this increased connectivity correlating with the severity of OCD symptoms</w:t>
      </w:r>
      <w:r w:rsidR="00371F45">
        <w:t xml:space="preserve"> </w:t>
      </w:r>
      <w:r w:rsidR="00371F45">
        <w:fldChar w:fldCharType="begin"/>
      </w:r>
      <w:r w:rsidR="00371F45">
        <w:instrText xml:space="preserve"> ADDIN ZOTERO_ITEM CSL_CITATION {"citationID":"6QEgYm1v","properties":{"formattedCitation":"(Xie et al., 2017)","plainCitation":"(Xie et al., 2017)","noteIndex":0},"citationItems":[{"id":3901,"uris":["http://zotero.org/users/13126831/items/SCFR98UK"],"itemData":{"id":3901,"type":"article-journal","abstract":"Altered reward processing and cognitive deficits are often observed in patients with obsessive-compulsive disorder (OCD)","container-title":"Brain Imaging Behav","DOI":"10.1007/s11682-016-9585-7","ISSN":"1931-7557","issue":"4","journalAbbreviation":"Brain Imaging and Behavior","note":"publisher-place: New York\npublisher: New York: Springer US","page":"1099-1109","title":"Imbalanced functional link between reward circuits and the cognitive control system in patients with obsessive-compulsive disorder","volume":"11","author":[{"family":"Xie","given":"Chunming"},{"family":"Ma","given":"Lisha"},{"family":"Jiang","given":"Nan"},{"family":"Huang","given":"Ruyan"},{"family":"Li","given":"Li"},{"family":"Gong","given":"Liang"},{"family":"He","given":"Cancan"},{"family":"Xiao","given":"Chaoyong"},{"family":"Liu","given":"Wen"},{"family":"Xu","given":"Shu"},{"family":"Zhang","given":"Zhijun"}],"issued":{"date-parts":[["2017"]]}}}],"schema":"https://github.com/citation-style-language/schema/raw/master/csl-citation.json"} </w:instrText>
      </w:r>
      <w:r w:rsidR="00371F45">
        <w:fldChar w:fldCharType="separate"/>
      </w:r>
      <w:r w:rsidR="00371F45">
        <w:rPr>
          <w:noProof/>
        </w:rPr>
        <w:t>(Xie et al., 2017)</w:t>
      </w:r>
      <w:r w:rsidR="00371F45">
        <w:fldChar w:fldCharType="end"/>
      </w:r>
      <w:r w:rsidR="00371F45" w:rsidRPr="00371F45">
        <w:t>.</w:t>
      </w:r>
    </w:p>
    <w:p w14:paraId="2643FCC2" w14:textId="6FE04B2D" w:rsidR="002E6E2B" w:rsidRDefault="002E6E2B" w:rsidP="000E5EBF">
      <w:pPr>
        <w:pStyle w:val="Style4"/>
      </w:pPr>
      <w:bookmarkStart w:id="15" w:name="_Toc192525377"/>
      <w:r>
        <w:t>Dorsal Cognitive Circuit</w:t>
      </w:r>
      <w:bookmarkEnd w:id="15"/>
    </w:p>
    <w:p w14:paraId="130205D4" w14:textId="24FEEB2E" w:rsidR="006008E8" w:rsidRDefault="00CF1159" w:rsidP="002E6E2B">
      <w:pPr>
        <w:spacing w:line="360" w:lineRule="auto"/>
      </w:pPr>
      <w:r>
        <w:t>Lastly, the dorsal cognitive circuit, involving the dorsolateral prefrontal cortex (</w:t>
      </w:r>
      <w:proofErr w:type="spellStart"/>
      <w:r>
        <w:t>dlPFC</w:t>
      </w:r>
      <w:proofErr w:type="spellEnd"/>
      <w:r>
        <w:t>) and dorsomedial prefrontal cortex (</w:t>
      </w:r>
      <w:proofErr w:type="spellStart"/>
      <w:r>
        <w:t>dmPFC</w:t>
      </w:r>
      <w:proofErr w:type="spellEnd"/>
      <w:r>
        <w:t>), is essential for executive functioning and cognitive flexibility</w:t>
      </w:r>
      <w:r w:rsidR="006008E8">
        <w:t xml:space="preserve"> </w:t>
      </w:r>
      <w:r w:rsidR="006008E8" w:rsidRPr="006008E8">
        <w:fldChar w:fldCharType="begin"/>
      </w:r>
      <w:r w:rsidR="006008E8" w:rsidRPr="006008E8">
        <w:instrText xml:space="preserve"> ADDIN ZOTERO_ITEM CSL_CITATION {"citationID":"EpgUnwWN","properties":{"formattedCitation":"(van den Heuvel et al., 2016)","plainCitation":"(van den Heuvel et al., 2016)","noteIndex":0},"citationItems":[{"id":3800,"uris":["http://zotero.org/users/13126831/items/W3BLZDW9"],"itemData":{"id":3800,"type":"article-journal","abstract":"Compulsivity is associated with alterations in the structure and the function of parallel and interacting brain circuits involved in emotional processing (involving both the reward and the fear circuits), cognitive control, and motor functioning. These brain circuits develop during the pre-natal period and early childhood under strong genetic and environmental influences. In this review we bring together literature on cognitive, emotional, and behavioral processes in compulsivity, based mainly on studies in patients with obsessive-compulsive disorder and addiction. Disease symptoms normally change over time. Goal-directed behaviors, in response to reward or anxiety, often become more habitual over time. During the course of compulsive disorders the mental processes and repetitive behaviors themselves contribute to the neuroplastic changes in the involved circuits, mainly in case of chronicity. On the other hand, successful treatment is able to normalize altered circuit functioning or to induce compensatory mechanisms. We conclude that insight in the neurobiological characteristics of the individual symptom profile and disease course, including the potential targets for neuroplasticity is an unmet need to advance the field.","container-title":"European Neuropsychopharmacology: The Journal of the European College of Neuropsychopharmacology","DOI":"10.1016/j.euroneuro.2015.12.005","ISSN":"1873-7862","issue":"5","journalAbbreviation":"Eur Neuropsychopharmacol","language":"eng","note":"PMID: 26711687","page":"810-827","source":"PubMed","title":"Brain circuitry of compulsivity","volume":"26","author":[{"family":"Heuvel","given":"Odile A.","non-dropping-particle":"van den"},{"family":"Wingen","given":"Guido","non-dropping-particle":"van"},{"family":"Soriano-Mas","given":"Carles"},{"family":"Alonso","given":"Pino"},{"family":"Chamberlain","given":"Samuel R."},{"family":"Nakamae","given":"Takashi"},{"family":"Denys","given":"Damiaan"},{"family":"Goudriaan","given":"Anna E."},{"family":"Veltman","given":"Dick J."}],"issued":{"date-parts":[["2016",5]]}}}],"schema":"https://github.com/citation-style-language/schema/raw/master/csl-citation.json"} </w:instrText>
      </w:r>
      <w:r w:rsidR="006008E8" w:rsidRPr="006008E8">
        <w:fldChar w:fldCharType="separate"/>
      </w:r>
      <w:r w:rsidR="006008E8" w:rsidRPr="006008E8">
        <w:t>(van den Heuvel et al., 2016)</w:t>
      </w:r>
      <w:r w:rsidR="006008E8" w:rsidRPr="006008E8">
        <w:fldChar w:fldCharType="end"/>
      </w:r>
      <w:r w:rsidRPr="006008E8">
        <w:t xml:space="preserve">. </w:t>
      </w:r>
      <w:r w:rsidR="00DF551A" w:rsidRPr="00DF551A">
        <w:t>Due to this circuit's broad and fundamental role, specific dorsal cognitive dysfunctions are not linked to distinct OCD symptom profiles but rather general impairments that interact with other neurocircuit disruption</w:t>
      </w:r>
      <w:r w:rsidR="006008E8" w:rsidRPr="006008E8">
        <w:t>s</w:t>
      </w:r>
      <w:r w:rsidR="006008E8">
        <w:t xml:space="preserve"> </w:t>
      </w:r>
      <w:r w:rsidR="006008E8">
        <w:fldChar w:fldCharType="begin"/>
      </w:r>
      <w:r w:rsidR="006008E8">
        <w:instrText xml:space="preserve"> ADDIN ZOTERO_ITEM CSL_CITATION {"citationID":"DyBcKXje","properties":{"formattedCitation":"(Shephard et al., 2021)","plainCitation":"(Shephard et al., 2021)","noteIndex":0},"citationItems":[{"id":3773,"uris":["http://zotero.org/users/13126831/items/4ZQSFPMA"],"itemData":{"id":3773,"type":"article-journal","abstract":"An important challenge in mental health research is to translate findings from cognitive neuroscience and neuroimaging research into effective treatments that target the neurobiological alterations involved in psychiatric symptoms. To address this challenge, in this review we propose a heuristic neurocircuit-based taxonomy to guide the treatment of obsessive–compulsive disorder (OCD). We do this by integrating information from several sources. First, we provide case vignettes in which patients with OCD describe their symptoms and discuss different clinical profiles in the phenotypic expression of the condition. Second, we link variations in these clinical profiles to underlying neurocircuit dysfunctions, drawing on findings from neuropsychological and neuroimaging studies in OCD. Third, we consider behavioral, pharmacological, and neuromodulatory treatments that could target those specific neurocircuit dysfunctions. Finally, we suggest methods of testing this neurocircuit-based taxonomy as well as important limitations to this approach that should be considered in future research.","container-title":"Mol Psychiatry","DOI":"10.1038/s41380-020-01007-8","ISSN":"1359-4184","issue":"9","journalAbbreviation":"Mol Psychiatry","note":"publisher-place: London\npublisher: London: Nature Publishing Group UK","page":"4583-4604","title":"Toward a neurocircuit-based taxonomy to guide treatment of obsessive–compulsive disorder","volume":"26","author":[{"family":"Shephard","given":"Elizabeth"},{"family":"Stern","given":"Emily R."},{"family":"Heuvel","given":"Odile A.","non-dropping-particle":"van den"},{"family":"Costa","given":"Daniel L. C."},{"family":"Batistuzzo","given":"Marcelo C."},{"family":"Godoy","given":"Priscilla B. G."},{"family":"Lopes","given":"Antonio C."},{"family":"Brunoni","given":"Andre R."},{"family":"Hoexter","given":"Marcelo Q."},{"family":"Shavitt","given":"Roseli G."},{"family":"Reddy","given":"Y. C. Janardhan"},{"family":"Lochner","given":"Christine"},{"family":"Stein","given":"Dan J."},{"family":"Simpson","given":"H. Blair"},{"family":"Miguel","given":"Euripedes C."}],"issued":{"date-parts":[["2021"]]}}}],"schema":"https://github.com/citation-style-language/schema/raw/master/csl-citation.json"} </w:instrText>
      </w:r>
      <w:r w:rsidR="006008E8">
        <w:fldChar w:fldCharType="separate"/>
      </w:r>
      <w:r w:rsidR="006008E8">
        <w:rPr>
          <w:noProof/>
        </w:rPr>
        <w:t>(Shephard et al., 2021)</w:t>
      </w:r>
      <w:r w:rsidR="006008E8">
        <w:fldChar w:fldCharType="end"/>
      </w:r>
      <w:r w:rsidR="006008E8" w:rsidRPr="006008E8">
        <w:t>.</w:t>
      </w:r>
      <w:r w:rsidR="006008E8">
        <w:t xml:space="preserve"> </w:t>
      </w:r>
      <w:r>
        <w:t>When this circuit is impaired, individuals struggle with rigid thinking, difficulty shifting attention, and poor emotional regulation, which can contribute to the persistence of obsessions and repetitive behaviors</w:t>
      </w:r>
      <w:r w:rsidR="006008E8">
        <w:t xml:space="preserve"> </w:t>
      </w:r>
      <w:r w:rsidR="006008E8">
        <w:fldChar w:fldCharType="begin"/>
      </w:r>
      <w:r w:rsidR="006008E8">
        <w:instrText xml:space="preserve"> ADDIN ZOTERO_ITEM CSL_CITATION {"citationID":"GKyFJ5CG","properties":{"formattedCitation":"(Van Schalkwyk et al., 2016)","plainCitation":"(Van Schalkwyk et al., 2016)","noteIndex":0},"citationItems":[{"id":3902,"uris":["http://zotero.org/users/13126831/items/VH8XN399"],"itemData":{"id":3902,"type":"article-journal","abstract":"Background:\nCurrent attempts at understanding the heterogeneity in obsessive-compulsive disorder have relied on quantitative methods. The results of such work point toward a dimensional structure for obsessive-compulsive disorder. Existing qualitative work in obsessive-compulsive disorder has focused on understanding specific aspects of the obsessive-compulsive disorder experience in greater depth. However, qualitative methods are also of potential value in furthering our understanding of obsessive-compulsive disorder heterogeneity by allowing for open-ended exploration of the obsessive-compulsive disorder experience and correlating identified subtypes with patient narratives.\nObjective:\nWe explored variations in patients’ experience prior to, during and immediately after performing their compulsions.\nMethod:\nSemi-structured interviews were conducted with 20 adults with obsessive-compulsive disorder, followed by inductive thematic analysis. Participant responses were not analyzed within the context of an existing theoretical framework, and themes were labeled descriptively.\nResults:\nThe previous dichotomy of ‘anxiety’ vs ‘incompleteness’ emerged organically during narrative analysis. In addition, we found that some individuals with obsessive-compulsive disorder utilized their behaviors as a way to cope with stress and anxiety more generally. Other participants did not share this experience and denied finding any comfort in their obsessive-compulsive behaviors. The consequences of attentional difficulties were highlighted, with some participants describing how difficulty focusing on a task could influence the need for it to be repeated multiple times.\nConclusions:\nThe extent to which patients use obsessive-compulsive disorder as a coping mechanism is a relevant distinction with potential implications for treatment engagement. Patients may experience ambivalence about suppressing behaviors that they have come to rely upon for management of stress and anxiety, even if these behaviors represent symptoms of a psychiatric illness.","container-title":"Aust N Z J Psychiatry","DOI":"10.1177/0004867415579919","ISSN":"0004-8674","issue":"1","note":"publisher-place: London, England\npublisher: London, England: SAGE Publications","page":"74-81","title":"Toward understanding the heterogeneity in obsessive-compulsive disorder: Evidence from narratives in adult patients","volume":"50","author":[{"family":"Van Schalkwyk","given":"Gerrit I"},{"family":"Bhalla","given":"Ish P"},{"family":"Griepp","given":"Matthew"},{"family":"Kelmendi","given":"Benjamin"},{"family":"Davidson","given":"Larry"},{"family":"Pittenger","given":"Christopher"}],"issued":{"date-parts":[["2016"]]}}}],"schema":"https://github.com/citation-style-language/schema/raw/master/csl-citation.json"} </w:instrText>
      </w:r>
      <w:r w:rsidR="006008E8">
        <w:fldChar w:fldCharType="separate"/>
      </w:r>
      <w:r w:rsidR="006008E8">
        <w:rPr>
          <w:noProof/>
        </w:rPr>
        <w:t>(Van Schalkwyk et al., 2016)</w:t>
      </w:r>
      <w:r w:rsidR="006008E8">
        <w:fldChar w:fldCharType="end"/>
      </w:r>
      <w:r>
        <w:t xml:space="preserve">. </w:t>
      </w:r>
    </w:p>
    <w:p w14:paraId="169183C7" w14:textId="1BBA29E1" w:rsidR="00DE53A5" w:rsidRPr="00DE53A5" w:rsidRDefault="002E6E2B" w:rsidP="002E6E2B">
      <w:pPr>
        <w:pStyle w:val="Style3"/>
      </w:pPr>
      <w:bookmarkStart w:id="16" w:name="_Toc192525378"/>
      <w:r>
        <w:t>Adolescent OCD</w:t>
      </w:r>
      <w:bookmarkEnd w:id="16"/>
    </w:p>
    <w:p w14:paraId="42D52234" w14:textId="42D62F7E" w:rsidR="00DE53A5" w:rsidRPr="00DE53A5" w:rsidRDefault="00DF551A" w:rsidP="000E5EBF">
      <w:pPr>
        <w:spacing w:line="360" w:lineRule="auto"/>
      </w:pPr>
      <w:r w:rsidRPr="00DF551A">
        <w:t xml:space="preserve">This expanded model is especially relevant for adolescents because their brains are still developing, particularly in areas like the prefrontal cortex, which governs impulse control and emotional regulation </w:t>
      </w:r>
      <w:r w:rsidR="006008E8" w:rsidRPr="006008E8">
        <w:rPr>
          <w:color w:val="92D050"/>
        </w:rPr>
        <w:t>(ref)</w:t>
      </w:r>
      <w:r w:rsidR="00DE53A5" w:rsidRPr="00DE53A5">
        <w:t xml:space="preserve">. </w:t>
      </w:r>
      <w:r w:rsidR="006008E8">
        <w:t>By mapping specific OCD symptoms to these circuits, the neurocircuit-based model provides a more comprehensive understanding of the disorder and allows for the development of targeted</w:t>
      </w:r>
      <w:r w:rsidR="004A4E1D">
        <w:t xml:space="preserve"> interventions</w:t>
      </w:r>
      <w:r w:rsidR="006008E8">
        <w:t xml:space="preserve"> </w:t>
      </w:r>
      <w:r w:rsidR="006008E8">
        <w:fldChar w:fldCharType="begin"/>
      </w:r>
      <w:r w:rsidR="006008E8">
        <w:instrText xml:space="preserve"> ADDIN ZOTERO_ITEM CSL_CITATION {"citationID":"c6x0Ychh","properties":{"formattedCitation":"(Shephard et al., 2021)","plainCitation":"(Shephard et al., 2021)","noteIndex":0},"citationItems":[{"id":3773,"uris":["http://zotero.org/users/13126831/items/4ZQSFPMA"],"itemData":{"id":3773,"type":"article-journal","abstract":"An important challenge in mental health research is to translate findings from cognitive neuroscience and neuroimaging research into effective treatments that target the neurobiological alterations involved in psychiatric symptoms. To address this challenge, in this review we propose a heuristic neurocircuit-based taxonomy to guide the treatment of obsessive–compulsive disorder (OCD). We do this by integrating information from several sources. First, we provide case vignettes in which patients with OCD describe their symptoms and discuss different clinical profiles in the phenotypic expression of the condition. Second, we link variations in these clinical profiles to underlying neurocircuit dysfunctions, drawing on findings from neuropsychological and neuroimaging studies in OCD. Third, we consider behavioral, pharmacological, and neuromodulatory treatments that could target those specific neurocircuit dysfunctions. Finally, we suggest methods of testing this neurocircuit-based taxonomy as well as important limitations to this approach that should be considered in future research.","container-title":"Mol Psychiatry","DOI":"10.1038/s41380-020-01007-8","ISSN":"1359-4184","issue":"9","journalAbbreviation":"Mol Psychiatry","note":"publisher-place: London\npublisher: London: Nature Publishing Group UK","page":"4583-4604","title":"Toward a neurocircuit-based taxonomy to guide treatment of obsessive–compulsive disorder","volume":"26","author":[{"family":"Shephard","given":"Elizabeth"},{"family":"Stern","given":"Emily R."},{"family":"Heuvel","given":"Odile A.","non-dropping-particle":"van den"},{"family":"Costa","given":"Daniel L. C."},{"family":"Batistuzzo","given":"Marcelo C."},{"family":"Godoy","given":"Priscilla B. G."},{"family":"Lopes","given":"Antonio C."},{"family":"Brunoni","given":"Andre R."},{"family":"Hoexter","given":"Marcelo Q."},{"family":"Shavitt","given":"Roseli G."},{"family":"Reddy","given":"Y. C. Janardhan"},{"family":"Lochner","given":"Christine"},{"family":"Stein","given":"Dan J."},{"family":"Simpson","given":"H. Blair"},{"family":"Miguel","given":"Euripedes C."}],"issued":{"date-parts":[["2021"]]}}}],"schema":"https://github.com/citation-style-language/schema/raw/master/csl-citation.json"} </w:instrText>
      </w:r>
      <w:r w:rsidR="006008E8">
        <w:fldChar w:fldCharType="separate"/>
      </w:r>
      <w:r w:rsidR="006008E8">
        <w:rPr>
          <w:noProof/>
        </w:rPr>
        <w:t>(Shephard et al., 2021)</w:t>
      </w:r>
      <w:r w:rsidR="006008E8">
        <w:fldChar w:fldCharType="end"/>
      </w:r>
      <w:r w:rsidR="006008E8">
        <w:t xml:space="preserve">. </w:t>
      </w:r>
    </w:p>
    <w:p w14:paraId="1E08F244" w14:textId="1689185C" w:rsidR="00207A9C" w:rsidRDefault="00207A9C" w:rsidP="00207A9C">
      <w:pPr>
        <w:pStyle w:val="Style4"/>
      </w:pPr>
      <w:bookmarkStart w:id="17" w:name="_Toc192525379"/>
      <w:r>
        <w:t>Structural abnormalities</w:t>
      </w:r>
      <w:bookmarkEnd w:id="17"/>
    </w:p>
    <w:p w14:paraId="1877DAF0" w14:textId="72442440" w:rsidR="00A75285" w:rsidRPr="00A75285" w:rsidRDefault="00A75285" w:rsidP="00A75285">
      <w:pPr>
        <w:spacing w:line="360" w:lineRule="auto"/>
      </w:pPr>
      <w:r w:rsidRPr="00A75285">
        <w:t xml:space="preserve">Many studies highlight structural differences in the brains of individuals with OCD, particularly in regions like the thalamus, parietal cortices, striatal regions, and fronto-parietal areas </w:t>
      </w:r>
      <w:r w:rsidRPr="00A75285">
        <w:fldChar w:fldCharType="begin"/>
      </w:r>
      <w:r w:rsidRPr="00A75285">
        <w:instrText xml:space="preserve"> ADDIN ZOTERO_ITEM CSL_CITATION {"citationID":"W59eUPZ8","properties":{"formattedCitation":"(van den Heuvel et al., 2022; Wang et al., 2022; Wu et al., 2022)","plainCitation":"(van den Heuvel et al., 2022; Wang et al., 2022; Wu et al., 2022)","noteIndex":0},"citationItems":[{"id":3993,"uris":["http://zotero.org/users/13126831/items/YZL2XY2V"],"itemData":{"id":3993,"type":"article-journal","abstract":"Neuroimaging has played an important part in advancing our understanding of the neurobiology of obsessive-compulsive disorder (OCD). At the same time, neuroimaging studies of OCD have had notable limitations, including reliance on relatively small samples. International collaborative efforts to increase statistical power by combining samples from across sites have been bolstered by the ENIGMA consortium; this provides specific technical expertise for conducting multi-site analyses, as well as access to a collaborative community of neuroimaging scientists. In this article, we outline the background to, development of, and initial findings from ENIGMA's OCD working group, which currently consists of 47 samples from 34 institutes in 15 countries on 5 continents, with a total sample of 2,323 OCD patients and 2,325 healthy controls. Initial work has focused on studies of cortical thickness and subcortical volumes, structural connectivity, and brain lateralization in children, adolescents and adults with OCD, also including the study on the commonalities and distinctions across different neurodevelopment disorders. Additional work is ongoing, employing machine learning techniques. Findings to date have contributed to the development of neurobiological models of OCD, have provided an important model of global scientific collaboration, and have had a number of clinical implications. Importantly, our work has shed new light on questions about whether structural and functional alterations found in OCD reflect neurodevelopmental changes, effects of the disease process, or medication impacts. We conclude with a summary of ongoing work by ENIGMA-OCD, and a consideration of future directions for neuroimaging research on OCD within and beyond ENIGMA.","container-title":"Human Brain Mapping","DOI":"10.1002/hbm.24972","ISSN":"1097-0193","issue":"1","journalAbbreviation":"Hum Brain Mapp","language":"eng","note":"PMID: 32154629\nPMCID: PMC8675414","page":"23-36","source":"PubMed","title":"An overview of the first 5 years of the ENIGMA obsessive-compulsive disorder working group: The power of worldwide collaboration","title-short":"An overview of the first 5 years of the ENIGMA obsessive-compulsive disorder working group","volume":"43","author":[{"family":"Heuvel","given":"Odile A.","non-dropping-particle":"van den"},{"family":"Boedhoe","given":"Premika S. W."},{"family":"Bertolin","given":"Sara"},{"family":"Bruin","given":"Willem B."},{"family":"Francks","given":"Clyde"},{"family":"Ivanov","given":"Iliyan"},{"family":"Jahanshad","given":"Neda"},{"family":"Kong","given":"Xiang-Zhen"},{"family":"Kwon","given":"Jun Soo"},{"family":"O'Neill","given":"Joseph"},{"family":"Paus","given":"Tomas"},{"family":"Patel","given":"Yash"},{"family":"Piras","given":"Fabrizio"},{"family":"Schmaal","given":"Lianne"},{"family":"Soriano-Mas","given":"Carles"},{"family":"Spalletta","given":"Gianfranco"},{"family":"Wingen","given":"Guido A.","non-dropping-particle":"van"},{"family":"Yun","given":"Je-Yeon"},{"family":"Vriend","given":"Chris"},{"family":"Simpson","given":"H. Blair"},{"family":"Rooij","given":"Daan","non-dropping-particle":"van"},{"family":"Hoexter","given":"Marcelo Q."},{"family":"Hoogman","given":"Martine"},{"family":"Buitelaar","given":"Jan K."},{"family":"Arnold","given":"Paul"},{"family":"Beucke","given":"Jan C."},{"family":"Benedetti","given":"Francesco"},{"family":"Bollettini","given":"Irene"},{"family":"Bose","given":"Anushree"},{"family":"Brennan","given":"Brian P."},{"family":"De Nadai","given":"Alessandro S."},{"family":"Fitzgerald","given":"Kate"},{"family":"Gruner","given":"Patricia"},{"family":"Grünblatt","given":"Edna"},{"family":"Hirano","given":"Yoshiyuki"},{"family":"Huyser","given":"Chaim"},{"family":"James","given":"Anthony"},{"family":"Koch","given":"Kathrin"},{"family":"Kvale","given":"Gerd"},{"family":"Lazaro","given":"Luisa"},{"family":"Lochner","given":"Christine"},{"family":"Marsh","given":"Rachel"},{"family":"Mataix-Cols","given":"David"},{"family":"Morgado","given":"Pedro"},{"family":"Nakamae","given":"Takashi"},{"family":"Nakao","given":"Tomohiro"},{"family":"Narayanaswamy","given":"Janardhanan C."},{"family":"Nurmi","given":"Erika"},{"family":"Pittenger","given":"Christopher"},{"family":"Reddy","given":"Y. C. Janardhan"},{"family":"Sato","given":"João R."},{"family":"Soreni","given":"Noam"},{"family":"Stewart","given":"S. Evelyn"},{"family":"Taylor","given":"Stephan F."},{"family":"Tolin","given":"David"},{"family":"Thomopoulos","given":"Sophia I."},{"family":"Veltman","given":"Dick J."},{"family":"Venkatasubramanian","given":"Ganesan"},{"family":"Walitza","given":"Susanne"},{"family":"Wang","given":"Zhen"},{"family":"Thompson","given":"Paul M."},{"family":"Stein","given":"Dan J."},{"literal":"ENIGMA-OCD working group"}],"issued":{"date-parts":[["2022",1]]}}},{"id":3725,"uris":["http://zotero.org/users/13126831/items/KHTIZSJH"],"itemData":{"id":3725,"type":"article-journal","abstract":"Background Obsessive-compulsive disorder (OCD) implicates alterations in cortico-striato-thalamo-cortical and fronto-limbic circuits. Building on prior structural findings, this is the largest study to date examining subcortical surface morphometry in OCD. Methods Structural magnetic resonance imaging data were collected from 200 participants across development (5–55 years): 28 youth and 75 adults with OCD and 27 psychiatrically healthy youth and 70 adults. General linear models were used to assess group differences and group-by-age interactions on subcortical shape (FSL FIRST). Results Compared to healthy participants, those with OCD exhibited surface expansions on the right nucleus accumbens and inward left amygdala deformations, which were associated with greater OCD symptom severity ([Children's] Yale-Brown Obsessive-Compulsive Scale). Group-by-age interactions indicated that accumbens group differences were driven by younger participants and that right pallidum shape was associated inversely with age in healthy participants, but not in participants with OCD. No differences in the shape of other subcortical regions or in volumes (FreeSurfer) were detected in supplementary analyses. Conclusions This study is the largest to date examining subcortical shape in OCD and the first to do so across the developmental spectrum. NAcc and amygdala shape deformation builds on extant neuroimaging findings and suggests subtle, subregional alterations beyond volumetric findings. Results shed light on morphometric alterations in OCD, informing current pathophysiological models.","container-title":"Depression and Anxiety","DOI":"10.1002/da.23261","ISSN":"1520-6394","issue":"6","language":"en","license":"© 2022 Wiley Periodicals LLC.","note":"_eprint: https://onlinelibrary.wiley.com/doi/pdf/10.1002/da.23261","page":"504-514","source":"Wiley Online Library","title":"Subcortical shape in pediatric and adult obsessive-compulsive disorder","volume":"39","author":[{"family":"Wang","given":"Zhishun"},{"family":"Fontaine","given":"Martine"},{"family":"Cyr","given":"Marilyn"},{"family":"Rynn","given":"Moira A."},{"family":"Simpson","given":"Helen Blair"},{"family":"Marsh","given":"Rachel"},{"family":"Pagliaccio","given":"David"}],"issued":{"date-parts":[["2022"]]}}},{"id":3224,"uris":["http://zotero.org/users/13126831/items/I6C7WA4E"],"itemData":{"id":3224,"type":"article-journal","abstract":"Obsessive-compulsive disorder (OCD) is characterized by both internalizing (anxiety) and externalizing (compulsivity) symptoms. Currently, little is known about their interrelationships and their relative contributions to disease heterogeneity. Our goal is to resolve affective and cognitive symptom heterogeneity related to internalized and externalized symptom dimensions by determining subtypes of children with OCD symptoms, and to identify any corresponding neural differences.\nA total of 1269 children with OCD symptoms screened using the Child Behavior Checklist Obsessive-Compulsive Symptom scale and 3987 matched control subjects were obtained from the Adolescent Brain Cognitive Development (ABCD) Study. Consensus hierarchical clustering was used to cluster children with OCD symptoms into distinct subtypes. Ten neurocognitive task scores and 20 Child Behavior Checklist syndrome scales were used to characterize cognitive/behavioral differences. Gray matter volume, fractional anisotropy of major white matter fiber tracts, and functional connectivity among networks were used in case-control studies.\nWe identified two subgroups with contrasting patterns in internalized and externalized dimensions. Group 1 showed compulsive thoughts and repeated acts but relatively low anxiety symptoms, whereas group 2 exhibited higher anxiety and perfectionism and relatively low repetitive behavi</w:instrText>
      </w:r>
      <w:r w:rsidRPr="00E67DA0">
        <w:rPr>
          <w:lang w:val="nb-NO"/>
        </w:rPr>
        <w:instrText xml:space="preserve">or. Only group 1 had significant cognitive impairments and gray matter volume reductions in the bilateral inferior parietal lobe, precentral gyrus, and precuneus gyrus, and had white matter tract fractional anisotropy reductions in the corticostriatal fasciculus.\nChildren with OCD symptoms are heterogeneous at the level of symptom clustering and its underlying neural basis. Two subgroups represent distinct patterns of externalizing and internalizing symptoms, suggesting that anxiety is not its major predisposing factor. These results may have implications for the nosology and treatment of preteenage OCD.","container-title":"Biological psychiatry : cognitive neuroscience and neuroimaging","DOI":"10.1016/j.bpsc.2021.06.011","ISSN":"2451-9022","issue":"11","journalAbbreviation":"BIOL PSYCHIAT-COGN N","note":"publisher-place: AMSTERDAM\npublisher: AMSTERDAM: Elsevier Inc","page":"1078-1089","title":"Symptom-Based Profiling and Multimodal Neuroimaging of a Large Preteenage Population Identifies Distinct Obsessive-Compulsive Disorder–like Subtypes With Neurocognitive Differences","volume":"7","author":[{"family":"Wu","given":"Xinran"},{"family":"Yu","given":"Gechang"},{"family":"Zhang","given":"Kai"},{"family":"Feng","given":"Jianfeng"},{"family":"Zhang","given":"Jie"},{"family":"Sahakian","given":"Barbara J."},{"family":"Robbins","given":"Trevor W."}],"issued":{"date-parts":[["2022"]]}}}],"schema":"https://github.com/citation-style-language/schema/raw/master/csl-citation.json"} </w:instrText>
      </w:r>
      <w:r w:rsidRPr="00A75285">
        <w:fldChar w:fldCharType="separate"/>
      </w:r>
      <w:r w:rsidRPr="00E67DA0">
        <w:rPr>
          <w:lang w:val="nb-NO"/>
        </w:rPr>
        <w:t xml:space="preserve">(van den </w:t>
      </w:r>
      <w:proofErr w:type="spellStart"/>
      <w:r w:rsidRPr="00E67DA0">
        <w:rPr>
          <w:lang w:val="nb-NO"/>
        </w:rPr>
        <w:t>Heuvel</w:t>
      </w:r>
      <w:proofErr w:type="spellEnd"/>
      <w:r w:rsidRPr="00E67DA0">
        <w:rPr>
          <w:lang w:val="nb-NO"/>
        </w:rPr>
        <w:t xml:space="preserve"> et al., 2022; Wang et al., 2022; Wu et al., 2022)</w:t>
      </w:r>
      <w:r w:rsidRPr="00A75285">
        <w:fldChar w:fldCharType="end"/>
      </w:r>
      <w:r w:rsidRPr="00E67DA0">
        <w:rPr>
          <w:lang w:val="nb-NO"/>
        </w:rPr>
        <w:t xml:space="preserve">. </w:t>
      </w:r>
      <w:r w:rsidRPr="00E67DA0">
        <w:rPr>
          <w:color w:val="8DD873" w:themeColor="accent6" w:themeTint="99"/>
        </w:rPr>
        <w:t>Some studies note mixed findings and developmental differences, while others focus more on surface shape alterations</w:t>
      </w:r>
      <w:r w:rsidR="00DF551A" w:rsidRPr="00E67DA0">
        <w:rPr>
          <w:color w:val="8DD873" w:themeColor="accent6" w:themeTint="99"/>
        </w:rPr>
        <w:t>,</w:t>
      </w:r>
      <w:r w:rsidRPr="00E67DA0">
        <w:rPr>
          <w:color w:val="8DD873" w:themeColor="accent6" w:themeTint="99"/>
        </w:rPr>
        <w:t xml:space="preserve"> specifically in pediatric samples. </w:t>
      </w:r>
      <w:r w:rsidRPr="00A75285">
        <w:t xml:space="preserve">Multiple studies agree that adolescents with OCD tend to show a reduction in </w:t>
      </w:r>
      <w:r w:rsidRPr="00A75285">
        <w:lastRenderedPageBreak/>
        <w:t xml:space="preserve">cortical thickness or volume in parietal and frontal regions </w:t>
      </w:r>
      <w:r w:rsidRPr="00A75285">
        <w:fldChar w:fldCharType="begin"/>
      </w:r>
      <w:r w:rsidRPr="00A75285">
        <w:instrText xml:space="preserve"> ADDIN ZOTERO_ITEM CSL_CITATION {"citationID":"xwSdIPb6","properties":{"formattedCitation":"(Pagliaccio et al., 2021; Wu et al., 2022)","plainCitation":"(Pagliaccio et al., 2021; Wu et al., 2022)","noteIndex":0},"citationItems":[{"id":3728,"uris":["http://zotero.org/users/13126831/items/TKHY4D9J"],"itemData":{"id":3728,"type":"article-journal","abstract":"Background\nChildhood obsessive-compulsive symptoms (OCSs) are common and can be an early risk marker for obsessive-compulsive disorder. The Adolescent Brain and Cognitive Development (ABCD) Study provides a unique opportunity to characterize OCSs in a large normative sample of school-age children and to explore corticostriatal and task-control circuits implicated in pediatric obsessive-compulsive disorder.\nMethods\nThe ABCD Study acquired data from 9- and 10-year-olds (N = 11,876). Linear mixed-effects models probed associations between OCSs (Child Behavior Checklist) and cognition (NIH Toolbox), brain structure (subcortical volume, cortical thickness), white matter (diffusion tensor imaging), and resting-state functional connectivity.\nResults\nOCS scores showed good psychometric properties and high prevalence, and they were related to familial/parental factors, including family conflict. Higher OCS scores related to better cognitive performance (β = .06, t9966.60 = 6.28, p &lt; .001, ηp2 = .01), particularly verbal, when controlling for attention-deficit/hyperactivity disorder, which related to worse performance. OCSs did not significantly relate to brain structure but did relate to lower superior corticostriatal tract fractional anisotropy (β = −.03, t = −3.07, p = .002, ηp2 = .02). Higher OCS scores were related to altered functional connectivity, including weaker connectivity within the dorsal attention network (β = −.04, t7262.87 = −3.71, p &lt; .001, ηp2 = .002) and weaker dorsal attention–default mode anticorrelation (β = .04, t7251.95 = 3.94, p &lt; .001, ηp2 = .002). Dorsal attention–default mode connectivity predicted OCS scores at 1 year (β = −.04, t2407.61 = −2.23, p = .03, ηp2 = .03).\nConclusions\nOCSs are common and may persist throughout childhood. Corticostriatal connectivity and attention network connectivity are likely mechanisms in the subclinical-to-clinical spectrum of OCSs. Understanding correlates and mechanisms of OCSs may elucidate their role in childhood psychiatric risk and suggest potential utility of neuroimaging, e.g., dorsal attention–default mode connectivity, for identifying children at increased risk for obsessive-compulsive disorder.","container-title":"Biological Psychiatry: Cognitive Neuroscience and Neuroimaging","DOI":"10.1016/j.bpsc.2020.10.019","ISSN":"2451-9022","issue":"4","journalAbbreviation":"Biological Psychiatry: Cognitive Neuroscience and Neuroimaging","page":"399-409","source":"ScienceDirect","title":"Obsessive-Compulsive Symptoms Among Children in the Adolescent Brain and Cognitive Development Study: Clinical, Cognitive, and Brain Connectivity Correlates","title-short":"Obsessive-Compulsive Symptoms Among Children in the Adolescent Brain and Cognitive Development Study","volume":"6","author":[{"family":"Pagliaccio","given":"David"},{"family":"Durham","given":"Katherine"},{"family":"Fitzgerald","given":"Kate D."},{"family":"Marsh","given":"Rachel"}],"issued":{"date-parts":[["2021",4,1]]}}},{"id":3224,"uris":["http://zotero.org/users/13126831/items/I6C7WA4E"],"itemData":{"id":3224,"type":"article-journal","abstract":"Obsessive-compulsive disorder (OCD) is characterized by both internalizing (anxiety) and externalizing (compulsivity) symptoms. Currently, little is known about their interrelationships and their relative contributions to disease heterogeneity. Our goal is to resolve affective and cognitive symptom heterogeneity related to internalized and externalized symptom dimensions by determining subtypes of children with OCD symptoms, and to identify any corresponding neural differences.\nA total of 1269 children with OCD symptoms screened using the Child Behavior Checklist Obsessive-Compulsive Symptom scale and 3987 matched control subjects were obtained from the Adolescent Brain Cognitive Development (ABCD) Study. Consensus hierarchical clustering was used to cluster children with OCD symptoms into distinct subtypes. Ten neurocognitive task scores and 20 Child Behavior Checklist syndrome scales were used to characterize cognitive/behavioral differences. Gray matter volume, fractional anisotropy of major white matter fiber tracts, and functional connectivity among networks were used in case-control studies.\nWe identified two subgroups with contrasting patterns in internalized and externalized dimensions. Group 1 showed compulsive thoughts and repeated acts but relatively low anxiety symptoms, whereas group 2 exhibited higher anxiety and perfectionism and relatively low repetitive behavior. Only group 1 had significant cognitive impairments and gray matter volume reductions in the bilateral inferior parietal lobe, precentral gyrus, and precuneus gyrus, and had white matter tract fractional anisotropy reductions in the corticostriatal fasciculus.\nChildren with OCD symptoms are heterogeneous at the level of symptom clustering and its underlying neural basis. Two subgroups represent distinct patterns of externalizing and internalizing symptoms, suggesting that anxiety is not its major predisposing factor. These results may have implications for the nosology and treatment of preteenage OCD.","container-title":"Biological psychiatry : cognitive neuroscience and neuroimaging","DOI":"10.1016/j.bpsc.2021.06.011","ISSN":"2451-9022","issue":"11","journalAbbreviation":"BIOL PSYCHIAT-COGN N","note":"publisher-place: AMSTERDAM\npublisher: AMSTERDAM: Elsevier Inc","page":"1078-1089","title":"Symptom-Based Profiling and Multimodal Neuroimaging of a Large Preteenage Population Identifies Distinct Obsessive-Compulsive Disorder–like Subtypes With Neurocognitive Differences","volume":"7","author":[{"family":"Wu","given":"Xinran"},{"family":"Yu","given":"Gechang"},{"family":"Zhang","given":"Kai"},{"family":"Feng","given":"Jianfeng"},{"family":"Zhang","given":"Jie"},{"family":"Sahakian","given":"Barbara J."},{"family":"Robbins","given":"Trevor W."}],"issued":{"date-parts":[["2022"]]}}}],"schema":"https://github.com/citation-style-language/schema/raw/master/csl-citation.json"} </w:instrText>
      </w:r>
      <w:r w:rsidRPr="00A75285">
        <w:fldChar w:fldCharType="separate"/>
      </w:r>
      <w:r w:rsidRPr="00A75285">
        <w:t>(Pagliaccio et al., 2021; Wu et al., 2022)</w:t>
      </w:r>
      <w:r w:rsidRPr="00A75285">
        <w:fldChar w:fldCharType="end"/>
      </w:r>
      <w:r w:rsidRPr="00A75285">
        <w:t>. This is particularly noted in areas such as the inferior and superior parietal cortices and certain frontal gyri. There is general agreement that the thalamus may show increased volume in adolescents with OCD</w:t>
      </w:r>
      <w:r w:rsidR="00DF551A">
        <w:t>;</w:t>
      </w:r>
      <w:r w:rsidRPr="00A75285">
        <w:t xml:space="preserve"> however, the degree of enlargement and the specific subnuclei involved can vary across studies </w:t>
      </w:r>
      <w:r w:rsidRPr="00A75285">
        <w:fldChar w:fldCharType="begin"/>
      </w:r>
      <w:r w:rsidRPr="00A75285">
        <w:instrText xml:space="preserve"> ADDIN ZOTERO_ITEM CSL_CITATION {"citationID":"UjVyaTcB","properties":{"formattedCitation":"(van den Heuvel et al., 2022)","plainCitation":"(van den Heuvel et al., 2022)","noteIndex":0},"citationItems":[{"id":3993,"uris":["http://zotero.org/users/13126831/items/YZL2XY2V"],"itemData":{"id":3993,"type":"article-journal","abstract":"Neuroimaging has played an important part in advancing our understanding of the neurobiology of obsessive-compulsive disorder (OCD). At the same time, neuroimaging studies of OCD have had notable limitations, including reliance on relatively small samples. International collaborative efforts to increase statistical power by combining samples from across sites have been bolstered by the ENIGMA consortium; this provides specific technical expertise for conducting multi-site analyses, as well as access to a collaborative community of neuroimaging scientists. In this article, we outline the background to, development of, and initial findings from ENIGMA's OCD working group, which currently consists of 47 samples from 34 institutes in 15 countries on 5 continents, with a total sample of 2,323 OCD patients and 2,325 healthy controls. Initial work has focused on studies of cortical thickness and subcortical volumes, structural connectivity, and brain lateralization in children, adolescents and adults with OCD, also including the study on the commonalities and distinctions across different neurodevelopment disorders. Additional work is ongoing, employing machine learning techniques. Findings to date have contributed to the development of neurobiological models of OCD, have provided an important model of global scientific collaboration, and have had a number of clinical implications. Importantly, our work has shed new light on questions about whether structural and functional alterations found in OCD reflect neurodevelopmental changes, effects of the disease process, or medication impacts. We conclude with a summary of ongoing work by ENIGMA-OCD, and a consideration of future directions for neuroimaging research on OCD within and beyond ENIGMA.","container-title":"Human Brain Mapping","DOI":"10.1002/hbm.24972","ISSN":"1097-0193","issue":"1","journalAbbreviation":"Hum Brain Mapp","language":"eng","note":"PMID: 32154629\nPMCID: PMC8675414","page":"23-36","source":"PubMed","title":"An overview of the first 5 years of the ENIGMA obsessive-compulsive disorder working group: The power of worldwide collaboration","title-short":"An overview of the first 5 years of the ENIGMA obsessive-compulsive disorder working group","volume":"43","author":[{"family":"Heuvel","given":"Odile A.","non-dropping-particle":"van den"},{"family":"Boedhoe","given":"Premika S. W."},{"family":"Bertolin","given":"Sara"},{"family":"Bruin","given":"Willem B."},{"family":"Francks","given":"Clyde"},{"family":"Ivanov","given":"Iliyan"},{"family":"Jahanshad","given":"Neda"},{"family":"Kong","given":"Xiang-Zhen"},{"family":"Kwon","given":"Jun Soo"},{"family":"O'Neill","given":"Joseph"},{"family":"Paus","given":"Tomas"},{"family":"Patel","given":"Yash"},{"family":"Piras","given":"Fabrizio"},{"family":"Schmaal","given":"Lianne"},{"family":"Soriano-Mas","given":"Carles"},{"family":"Spalletta","given":"Gianfranco"},{"family":"Wingen","given":"Guido A.","non-dropping-particle":"van"},{"family":"Yun","given":"Je-Yeon"},{"family":"Vriend","given":"Chris"},{"family":"Simpson","given":"H. Blair"},{"family":"Rooij","given":"Daan","non-dropping-particle":"van"},{"family":"Hoexter","given":"Marcelo Q."},{"family":"Hoogman","given":"Martine"},{"family":"Buitelaar","given":"Jan K."},{"family":"Arnold","given":"Paul"},{"family":"Beucke","given":"Jan C."},{"family":"Benedetti","given":"Francesco"},{"family":"Bollettini","given":"Irene"},{"family":"Bose","given":"Anushree"},{"family":"Brennan","given":"Brian P."},{"family":"De Nadai","given":"Alessandro S."},{"family":"Fitzgerald","given":"Kate"},{"family":"Gruner","given":"Patricia"},{"family":"Grünblatt","given":"Edna"},{"family":"Hirano","given":"Yoshiyuki"},{"family":"Huyser","given":"Chaim"},{"family":"James","given":"Anthony"},{"family":"Koch","given":"Kathrin"},{"family":"Kvale","given":"Gerd"},{"family":"Lazaro","given":"Luisa"},{"family":"Lochner","given":"Christine"},{"family":"Marsh","given":"Rachel"},{"family":"Mataix-Cols","given":"David"},{"family":"Morgado","given":"Pedro"},{"family":"Nakamae","given":"Takashi"},{"family":"Nakao","given":"Tomohiro"},{"family":"Narayanaswamy","given":"Janardhanan C."},{"family":"Nurmi","given":"Erika"},{"family":"Pittenger","given":"Christopher"},{"family":"Reddy","given":"Y. C. Janardhan"},{"family":"Sato","given":"João R."},{"family":"Soreni","given":"Noam"},{"family":"Stewart","given":"S. Evelyn"},{"family":"Taylor","given":"Stephan F."},{"family":"Tolin","given":"David"},{"family":"Thomopoulos","given":"Sophia I."},{"family":"Veltman","given":"Dick J."},{"family":"Venkatasubramanian","given":"Ganesan"},{"family":"Walitza","given":"Susanne"},{"family":"Wang","given":"Zhen"},{"family":"Thompson","given":"Paul M."},{"family":"Stein","given":"Dan J."},{"literal":"ENIGMA-OCD working group"}],"issued":{"date-parts":[["2022",1]]}}}],"schema":"https://github.com/citation-style-language/schema/raw/master/csl-citation.json"} </w:instrText>
      </w:r>
      <w:r w:rsidRPr="00A75285">
        <w:fldChar w:fldCharType="separate"/>
      </w:r>
      <w:r w:rsidRPr="00A75285">
        <w:t>(van den Heuvel et al., 2022)</w:t>
      </w:r>
      <w:r w:rsidRPr="00A75285">
        <w:fldChar w:fldCharType="end"/>
      </w:r>
      <w:r w:rsidRPr="00A75285">
        <w:t>. There are consistent findings of structural alterations in several subcortical regions, including the caudate nucleus, putamen, and pallidum, which are implicated in OCD</w:t>
      </w:r>
      <w:r>
        <w:t xml:space="preserve"> </w:t>
      </w:r>
      <w:r>
        <w:fldChar w:fldCharType="begin"/>
      </w:r>
      <w:r>
        <w:instrText xml:space="preserve"> ADDIN ZOTERO_ITEM CSL_CITATION {"citationID":"kYxt6do0","properties":{"formattedCitation":"(Wang et al., 2022)","plainCitation":"(Wang et al., 2022)","noteIndex":0},"citationItems":[{"id":3725,"uris":["http://zotero.org/users/13126831/items/KHTIZSJH"],"itemData":{"id":3725,"type":"article-journal","abstract":"Background Obsessive-compulsive disorder (OCD) implicates alterations in cortico-striato-thalamo-cortical and fronto-limbic circuits. Building on prior structural findings, this is the largest study to date examining subcortical surface morphometry in OCD. Methods Structural magnetic resonance imaging data were collected from 200 participants across development (5–55 years): 28 youth and 75 adults with OCD and 27 psychiatrically healthy youth and 70 adults. General linear models were used to assess group differences and group-by-age interactions on subcortical shape (FSL FIRST). Results Compared to healthy participants, those with OCD exhibited surface expansions on the right nucleus accumbens and inward left amygdala deformations, which were associated with greater OCD symptom severity ([Children's] Yale-Brown Obsessive-Compulsive Scale). Group-by-age interactions indicated that accumbens group differences were driven by younger participants and that right pallidum shape was associated inversely with age in healthy participants, but not in participants with OCD. No differences in the shape of other subcortical regions or in volumes (FreeSurfer) were detected in supplementary analyses. Conclusions This study is the largest to date examining subcortical shape in OCD and the first to do so across the developmental spectrum. NAcc and amygdala shape deformation builds on extant neuroimaging findings and suggests subtle, subregional alterations beyond volumetric findings. Results shed light on morphometric alterations in OCD, informing current pathophysiological models.","container-title":"Depression and Anxiety","DOI":"10.1002/da.23261","ISSN":"1520-6394","issue":"6","language":"en","license":"© 2022 Wiley Periodicals LLC.","note":"_eprint: https://onlinelibrary.wiley.com/doi/pdf/10.1002/da.23261","page":"504-514","source":"Wiley Online Library","title":"Subcortical shape in pediatric and adult obsessive-compulsive disorder","volume":"39","author":[{"family":"Wang","given":"Zhishun"},{"family":"Fontaine","given":"Martine"},{"family":"Cyr","given":"Marilyn"},{"family":"Rynn","given":"Moira A."},{"family":"Simpson","given":"Helen Blair"},{"family":"Marsh","given":"Rachel"},{"family":"Pagliaccio","given":"David"}],"issued":{"date-parts":[["2022"]]}}}],"schema":"https://github.com/citation-style-language/schema/raw/master/csl-citation.json"} </w:instrText>
      </w:r>
      <w:r>
        <w:fldChar w:fldCharType="separate"/>
      </w:r>
      <w:r>
        <w:rPr>
          <w:noProof/>
        </w:rPr>
        <w:t>(Wang et al., 2022)</w:t>
      </w:r>
      <w:r>
        <w:fldChar w:fldCharType="end"/>
      </w:r>
      <w:r w:rsidRPr="00A75285">
        <w:t>.</w:t>
      </w:r>
    </w:p>
    <w:p w14:paraId="4BD27817" w14:textId="77777777" w:rsidR="00CE3570" w:rsidRDefault="00876D6C" w:rsidP="00876D6C">
      <w:pPr>
        <w:spacing w:line="360" w:lineRule="auto"/>
        <w:ind w:firstLine="720"/>
      </w:pPr>
      <w:r w:rsidRPr="00876D6C">
        <w:t xml:space="preserve">Wang et al. (2022) identified specific structural changes in subcortical brain regions in individuals diagnosed with OCD, noting variations in the </w:t>
      </w:r>
      <w:r>
        <w:t>NAcc</w:t>
      </w:r>
      <w:r w:rsidR="006457A3">
        <w:t>,</w:t>
      </w:r>
      <w:r w:rsidRPr="00876D6C">
        <w:t xml:space="preserve"> amygdala, and pallidum. </w:t>
      </w:r>
    </w:p>
    <w:p w14:paraId="4051E1BA" w14:textId="7977202C" w:rsidR="00531398" w:rsidRPr="004A4E1D" w:rsidRDefault="00CE3570" w:rsidP="004A4E1D">
      <w:pPr>
        <w:spacing w:line="360" w:lineRule="auto"/>
      </w:pPr>
      <w:r>
        <w:t xml:space="preserve">Importantly, they found </w:t>
      </w:r>
      <w:r w:rsidRPr="00CE3570">
        <w:t>structural</w:t>
      </w:r>
      <w:r w:rsidR="00DF551A">
        <w:t>-</w:t>
      </w:r>
      <w:r w:rsidRPr="00CE3570">
        <w:t xml:space="preserve">developmental variations in the pallidum and </w:t>
      </w:r>
      <w:r w:rsidR="00E67DA0">
        <w:t xml:space="preserve">NAcc </w:t>
      </w:r>
      <w:r w:rsidRPr="00CE3570">
        <w:t xml:space="preserve">associated with the presence of an OCD diagnosis. Adolescents show more pronounced structural deviations in the </w:t>
      </w:r>
      <w:r w:rsidR="00F41CE1" w:rsidRPr="00CE3570">
        <w:t>NAcc</w:t>
      </w:r>
      <w:r w:rsidRPr="00CE3570">
        <w:t xml:space="preserve"> and pallidum surfaces </w:t>
      </w:r>
      <w:r w:rsidR="00DF551A">
        <w:t>than</w:t>
      </w:r>
      <w:r w:rsidRPr="00CE3570">
        <w:t xml:space="preserve"> adults</w:t>
      </w:r>
      <w:r w:rsidR="00876D6C" w:rsidRPr="00876D6C">
        <w:t xml:space="preserve">, which </w:t>
      </w:r>
      <w:r>
        <w:t>relates to</w:t>
      </w:r>
      <w:r w:rsidR="00876D6C" w:rsidRPr="00876D6C">
        <w:t xml:space="preserve"> the </w:t>
      </w:r>
      <w:r>
        <w:t>sensorimotor circuit</w:t>
      </w:r>
      <w:r w:rsidR="00F41CE1">
        <w:t xml:space="preserve"> and </w:t>
      </w:r>
      <w:r w:rsidR="00DF551A">
        <w:t xml:space="preserve">ventral </w:t>
      </w:r>
      <w:r w:rsidR="00F41CE1">
        <w:t xml:space="preserve">affective circuit. </w:t>
      </w:r>
      <w:r w:rsidR="004A4E1D">
        <w:t>They noted</w:t>
      </w:r>
      <w:r w:rsidR="00F41CE1">
        <w:t xml:space="preserve"> </w:t>
      </w:r>
      <w:r w:rsidR="00DF551A">
        <w:t xml:space="preserve">that </w:t>
      </w:r>
      <w:r w:rsidR="00F41CE1">
        <w:t>the NAcc could</w:t>
      </w:r>
      <w:r>
        <w:t xml:space="preserve"> </w:t>
      </w:r>
      <w:r w:rsidR="00876D6C" w:rsidRPr="00876D6C">
        <w:t>potentially serv</w:t>
      </w:r>
      <w:r>
        <w:t>e</w:t>
      </w:r>
      <w:r w:rsidR="00876D6C" w:rsidRPr="00876D6C">
        <w:t xml:space="preserve"> as a biomarker for OCD development. </w:t>
      </w:r>
      <w:r w:rsidR="00B82808" w:rsidRPr="00876D6C">
        <w:t>Additionally, they found an</w:t>
      </w:r>
      <w:r w:rsidR="00B82808" w:rsidRPr="00876D6C">
        <w:rPr>
          <w:rFonts w:eastAsiaTheme="majorEastAsia"/>
        </w:rPr>
        <w:t> inward deformation of the amygdala</w:t>
      </w:r>
      <w:r w:rsidR="00B82808" w:rsidRPr="00876D6C">
        <w:t>,</w:t>
      </w:r>
      <w:r w:rsidR="00285782">
        <w:t xml:space="preserve"> most substantially in adults, </w:t>
      </w:r>
      <w:r w:rsidR="00B82808" w:rsidRPr="00876D6C">
        <w:t>which correlated with symptom severity</w:t>
      </w:r>
      <w:r w:rsidR="00285782">
        <w:t>. This</w:t>
      </w:r>
      <w:r w:rsidR="00B82808" w:rsidRPr="00876D6C">
        <w:t xml:space="preserve"> aligns</w:t>
      </w:r>
      <w:r w:rsidR="00B82808" w:rsidRPr="00B82808">
        <w:t xml:space="preserve"> with the</w:t>
      </w:r>
      <w:r w:rsidR="00B82808" w:rsidRPr="00B82808">
        <w:rPr>
          <w:rFonts w:eastAsiaTheme="majorEastAsia"/>
        </w:rPr>
        <w:t> fronto-limbic circuit</w:t>
      </w:r>
      <w:r w:rsidR="00B82808" w:rsidRPr="00B82808">
        <w:t>, emphasizing the role of</w:t>
      </w:r>
      <w:r w:rsidR="00B82808" w:rsidRPr="00B82808">
        <w:rPr>
          <w:rFonts w:eastAsiaTheme="majorEastAsia"/>
        </w:rPr>
        <w:t> fear and emotional dysregulation in OCD</w:t>
      </w:r>
      <w:r w:rsidR="00B82808" w:rsidRPr="00B82808">
        <w:t xml:space="preserve">. </w:t>
      </w:r>
      <w:r w:rsidR="00B308AD">
        <w:t xml:space="preserve"> </w:t>
      </w:r>
      <w:r w:rsidR="00B82808" w:rsidRPr="00B82808">
        <w:t>These findings suggest that OCD is not</w:t>
      </w:r>
      <w:r w:rsidR="00B82808" w:rsidRPr="00B82808">
        <w:rPr>
          <w:rFonts w:eastAsiaTheme="majorEastAsia"/>
        </w:rPr>
        <w:t> only a disorder of habit formation </w:t>
      </w:r>
      <w:r w:rsidR="00B82808" w:rsidRPr="00B82808">
        <w:t xml:space="preserve">(as CSTC </w:t>
      </w:r>
      <w:r w:rsidR="00E67DA0">
        <w:t xml:space="preserve">model </w:t>
      </w:r>
      <w:r w:rsidR="00B82808" w:rsidRPr="00B82808">
        <w:t>emphasizes) but also</w:t>
      </w:r>
      <w:r w:rsidR="00F41CE1">
        <w:t xml:space="preserve"> </w:t>
      </w:r>
      <w:r w:rsidR="00B82808" w:rsidRPr="00B82808">
        <w:t>involves</w:t>
      </w:r>
      <w:r w:rsidR="00B82808" w:rsidRPr="00B82808">
        <w:rPr>
          <w:rFonts w:eastAsiaTheme="majorEastAsia"/>
        </w:rPr>
        <w:t> dysfunctional emotional regulation and altered motivation systems</w:t>
      </w:r>
      <w:r w:rsidR="00B82808" w:rsidRPr="00B82808">
        <w:t>.</w:t>
      </w:r>
      <w:r w:rsidR="000E5EBF">
        <w:t xml:space="preserve"> </w:t>
      </w:r>
      <w:r w:rsidR="00B82808">
        <w:t>Furthermore, t</w:t>
      </w:r>
      <w:r w:rsidR="00B82808" w:rsidRPr="00B82808">
        <w:t>he</w:t>
      </w:r>
      <w:r w:rsidR="000E5EBF">
        <w:t>se</w:t>
      </w:r>
      <w:r w:rsidR="00B82808" w:rsidRPr="00B82808">
        <w:t xml:space="preserve"> findings in</w:t>
      </w:r>
      <w:r w:rsidR="00B82808" w:rsidRPr="00B82808">
        <w:rPr>
          <w:rFonts w:eastAsiaTheme="majorEastAsia"/>
        </w:rPr>
        <w:t> pediatric OC</w:t>
      </w:r>
      <w:r w:rsidR="00600B06">
        <w:rPr>
          <w:rFonts w:eastAsiaTheme="majorEastAsia"/>
        </w:rPr>
        <w:t xml:space="preserve">D </w:t>
      </w:r>
      <w:r w:rsidR="00B82808" w:rsidRPr="00B82808">
        <w:t>suggest that</w:t>
      </w:r>
      <w:r w:rsidR="00B82808" w:rsidRPr="00B82808">
        <w:rPr>
          <w:rFonts w:eastAsiaTheme="majorEastAsia"/>
        </w:rPr>
        <w:t> OCD symptoms in youth may be more habit-driven and sensory-based</w:t>
      </w:r>
      <w:r w:rsidR="00B82808" w:rsidRPr="00B82808">
        <w:t>, aligning with the</w:t>
      </w:r>
      <w:r w:rsidR="00B82808" w:rsidRPr="00B82808">
        <w:rPr>
          <w:rFonts w:eastAsiaTheme="majorEastAsia"/>
        </w:rPr>
        <w:t> sensorimotor circuit </w:t>
      </w:r>
      <w:r w:rsidR="00B82808" w:rsidRPr="00B82808">
        <w:t>in the expanded model. Meanwhile, the</w:t>
      </w:r>
      <w:r w:rsidR="00B82808" w:rsidRPr="00B82808">
        <w:rPr>
          <w:rFonts w:eastAsiaTheme="majorEastAsia"/>
        </w:rPr>
        <w:t> amygdala findings in adults suggest a shift toward fear-based compulsions</w:t>
      </w:r>
      <w:r w:rsidR="00B82808" w:rsidRPr="00B82808">
        <w:t xml:space="preserve"> consistent with the</w:t>
      </w:r>
      <w:r w:rsidR="00B82808" w:rsidRPr="00B82808">
        <w:rPr>
          <w:rFonts w:eastAsiaTheme="majorEastAsia"/>
        </w:rPr>
        <w:t> fronto-limbic circuit</w:t>
      </w:r>
      <w:r w:rsidR="00B82808" w:rsidRPr="00B82808">
        <w:t xml:space="preserve">. </w:t>
      </w:r>
      <w:r w:rsidR="00B82808" w:rsidRPr="00F318C6">
        <w:rPr>
          <w:color w:val="000000" w:themeColor="text1"/>
        </w:rPr>
        <w:t>This supports a</w:t>
      </w:r>
      <w:r w:rsidR="00B82808" w:rsidRPr="00F318C6">
        <w:rPr>
          <w:rFonts w:eastAsiaTheme="majorEastAsia"/>
          <w:color w:val="000000" w:themeColor="text1"/>
        </w:rPr>
        <w:t> developmental progression in OCD</w:t>
      </w:r>
      <w:r w:rsidR="00B82808" w:rsidRPr="00F318C6">
        <w:rPr>
          <w:color w:val="000000" w:themeColor="text1"/>
        </w:rPr>
        <w:t>, where younger individuals may struggle more with</w:t>
      </w:r>
      <w:r w:rsidR="00B82808" w:rsidRPr="00F318C6">
        <w:rPr>
          <w:rFonts w:eastAsiaTheme="majorEastAsia"/>
          <w:color w:val="000000" w:themeColor="text1"/>
        </w:rPr>
        <w:t> automatic, sensory-driven compulsions</w:t>
      </w:r>
      <w:r w:rsidR="00B82808" w:rsidRPr="00F318C6">
        <w:rPr>
          <w:color w:val="000000" w:themeColor="text1"/>
        </w:rPr>
        <w:t>, whereas adults may experience</w:t>
      </w:r>
      <w:r w:rsidR="002B0C5B">
        <w:rPr>
          <w:rFonts w:eastAsiaTheme="majorEastAsia"/>
          <w:color w:val="000000" w:themeColor="text1"/>
        </w:rPr>
        <w:t xml:space="preserve"> more</w:t>
      </w:r>
      <w:r w:rsidR="00B82808" w:rsidRPr="00F318C6">
        <w:rPr>
          <w:rFonts w:eastAsiaTheme="majorEastAsia"/>
          <w:color w:val="000000" w:themeColor="text1"/>
        </w:rPr>
        <w:t xml:space="preserve"> emotional dysregulation and cognitive rigidity</w:t>
      </w:r>
      <w:r w:rsidR="009550FB" w:rsidRPr="00F318C6">
        <w:rPr>
          <w:rFonts w:eastAsiaTheme="majorEastAsia"/>
          <w:color w:val="000000" w:themeColor="text1"/>
        </w:rPr>
        <w:t xml:space="preserve"> </w:t>
      </w:r>
      <w:r w:rsidR="009550FB">
        <w:rPr>
          <w:rFonts w:eastAsiaTheme="majorEastAsia"/>
          <w:color w:val="000000" w:themeColor="text1"/>
        </w:rPr>
        <w:fldChar w:fldCharType="begin"/>
      </w:r>
      <w:r w:rsidR="009550FB">
        <w:rPr>
          <w:rFonts w:eastAsiaTheme="majorEastAsia"/>
          <w:color w:val="000000" w:themeColor="text1"/>
        </w:rPr>
        <w:instrText xml:space="preserve"> ADDIN ZOTERO_ITEM CSL_CITATION {"citationID":"nhr7eOX7","properties":{"formattedCitation":"(Wang et al., 2022)","plainCitation":"(Wang et al., 2022)","noteIndex":0},"citationItems":[{"id":3725,"uris":["http://zotero.org/users/13126831/items/KHTIZSJH"],"itemData":{"id":3725,"type":"article-journal","abstract":"Background Obsessive-compulsive disorder (OCD) implicates alterations in cortico-striato-thalamo-cortical and fronto-limbic circuits. Building on prior structural findings, this is the largest study to date examining subcortical surface morphometry in OCD. Methods Structural magnetic resonance imaging data were collected from 200 participants across development (5–55 years): 28 youth and 75 adults with OCD and 27 psychiatrically healthy youth and 70 adults. General linear models were used to assess group differences and group-by-age interactions on subcortical shape (FSL FIRST). Results Compared to healthy participants, those with OCD exhibited surface expansions on the right nucleus accumbens and inward left amygdala deformations, which were associated with greater OCD symptom severity ([Children's] Yale-Brown Obsessive-Compulsive Scale). Group-by-age interactions indicated that accumbens group differences were driven by younger participants and that right pallidum shape was associated inversely with age in healthy participants, but not in participants with OCD. No differences in the shape of other subcortical regions or in volumes (FreeSurfer) were detected in supplementary analyses. Conclusions This study is the largest to date examining subcortical shape in OCD and the first to do so across the developmental spectrum. NAcc and amygdala shape deformation builds on extant neuroimaging findings and suggests subtle, subregional alterations beyond volumetric findings. Results shed light on morphometric alterations in OCD, informing current pathophysiological models.","container-title":"Depression and Anxiety","DOI":"10.1002/da.23261","ISSN":"1520-6394","issue":"6","language":"en","license":"© 2022 Wiley Periodicals LLC.","note":"_eprint: https://onlinelibrary.wiley.com/doi/pdf/10.1002/da.23261","page":"504-514","source":"Wiley Online Library","title":"Subcortical shape in pediatric and adult obsessive-compulsive disorder","volume":"39","author":[{"family":"Wang","given":"Zhishun"},{"family":"Fontaine","given":"Martine"},{"family":"Cyr","given":"Marilyn"},{"family":"Rynn","given":"Moira A."},{"family":"Simpson","given":"Helen Blair"},{"family":"Marsh","given":"Rachel"},{"family":"Pagliaccio","given":"David"}],"issued":{"date-parts":[["2022"]]}}}],"schema":"https://github.com/citation-style-language/schema/raw/master/csl-citation.json"} </w:instrText>
      </w:r>
      <w:r w:rsidR="009550FB">
        <w:rPr>
          <w:rFonts w:eastAsiaTheme="majorEastAsia"/>
          <w:color w:val="000000" w:themeColor="text1"/>
        </w:rPr>
        <w:fldChar w:fldCharType="separate"/>
      </w:r>
      <w:r w:rsidR="009550FB">
        <w:rPr>
          <w:rFonts w:eastAsiaTheme="majorEastAsia"/>
          <w:noProof/>
          <w:color w:val="000000" w:themeColor="text1"/>
        </w:rPr>
        <w:t>(Wang et al., 2022)</w:t>
      </w:r>
      <w:r w:rsidR="009550FB">
        <w:rPr>
          <w:rFonts w:eastAsiaTheme="majorEastAsia"/>
          <w:color w:val="000000" w:themeColor="text1"/>
        </w:rPr>
        <w:fldChar w:fldCharType="end"/>
      </w:r>
      <w:r w:rsidR="00B82808" w:rsidRPr="009550FB">
        <w:rPr>
          <w:color w:val="000000" w:themeColor="text1"/>
        </w:rPr>
        <w:t xml:space="preserve">. </w:t>
      </w:r>
    </w:p>
    <w:p w14:paraId="0802BD3A" w14:textId="2F9F1A2F" w:rsidR="00F41CE1" w:rsidRDefault="00F41CE1" w:rsidP="00F41CE1">
      <w:pPr>
        <w:spacing w:line="360" w:lineRule="auto"/>
      </w:pPr>
    </w:p>
    <w:p w14:paraId="33BCCEE0" w14:textId="7843FB2D" w:rsidR="00ED00D8" w:rsidRPr="00ED00D8" w:rsidRDefault="00ED00D8" w:rsidP="00F41CE1">
      <w:pPr>
        <w:spacing w:line="360" w:lineRule="auto"/>
        <w:rPr>
          <w:color w:val="8DD873" w:themeColor="accent6" w:themeTint="99"/>
        </w:rPr>
      </w:pPr>
      <w:r w:rsidRPr="00ED00D8">
        <w:rPr>
          <w:color w:val="8DD873" w:themeColor="accent6" w:themeTint="99"/>
        </w:rPr>
        <w:t>Bridging paragraph: method of integrating multiple sources of data is by using ML</w:t>
      </w:r>
      <w:r>
        <w:rPr>
          <w:color w:val="8DD873" w:themeColor="accent6" w:themeTint="99"/>
        </w:rPr>
        <w:t xml:space="preserve"> as a statistical tool</w:t>
      </w:r>
      <w:r>
        <w:t xml:space="preserve">. </w:t>
      </w:r>
      <w:r w:rsidRPr="00055355">
        <w:t xml:space="preserve">The ability of neuroimaging to identify the neurological underpinnings of OCD has sparked interest in </w:t>
      </w:r>
      <w:r>
        <w:t>using</w:t>
      </w:r>
      <w:r w:rsidRPr="00055355">
        <w:t xml:space="preserve"> MRI </w:t>
      </w:r>
      <w:r w:rsidRPr="00E67DA0">
        <w:rPr>
          <w:color w:val="8DD873" w:themeColor="accent6" w:themeTint="99"/>
        </w:rPr>
        <w:t>indices to distinguish between healthy people and OCD patients</w:t>
      </w:r>
      <w:r w:rsidRPr="00531398">
        <w:t>.</w:t>
      </w:r>
      <w:r>
        <w:t xml:space="preserve"> Successful classification in autism and depression.</w:t>
      </w:r>
    </w:p>
    <w:p w14:paraId="020924D0" w14:textId="77777777" w:rsidR="00ED00D8" w:rsidRPr="00F41CE1" w:rsidRDefault="00ED00D8" w:rsidP="00F41CE1">
      <w:pPr>
        <w:spacing w:line="360" w:lineRule="auto"/>
      </w:pPr>
    </w:p>
    <w:p w14:paraId="3E808DA8" w14:textId="3CF92463" w:rsidR="008D1DCE" w:rsidRDefault="00531398" w:rsidP="007509D8">
      <w:pPr>
        <w:pStyle w:val="Style2"/>
        <w:spacing w:line="360" w:lineRule="auto"/>
        <w:rPr>
          <w:rFonts w:eastAsiaTheme="minorHAnsi"/>
        </w:rPr>
      </w:pPr>
      <w:bookmarkStart w:id="18" w:name="_Toc192525380"/>
      <w:r>
        <w:rPr>
          <w:rFonts w:eastAsiaTheme="minorHAnsi"/>
        </w:rPr>
        <w:lastRenderedPageBreak/>
        <w:t>Machine Learning</w:t>
      </w:r>
      <w:bookmarkEnd w:id="18"/>
    </w:p>
    <w:p w14:paraId="3BECA16E" w14:textId="30D3F902" w:rsidR="00531398" w:rsidRPr="00E3624F" w:rsidRDefault="00531398" w:rsidP="007509D8">
      <w:pPr>
        <w:spacing w:line="360" w:lineRule="auto"/>
        <w:rPr>
          <w:rFonts w:eastAsiaTheme="minorHAnsi"/>
          <w:noProof/>
          <w14:ligatures w14:val="standardContextual"/>
        </w:rPr>
      </w:pPr>
      <w:r w:rsidRPr="00531398">
        <w:t xml:space="preserve">In the most common machine learning paradigm, a computer program learns to associate brain imaging data with specific </w:t>
      </w:r>
      <w:r w:rsidR="00346646">
        <w:t>classifications</w:t>
      </w:r>
      <w:r w:rsidRPr="00531398">
        <w:t xml:space="preserve">, such as diagnostic groups. This approach can help identify key predictive features that differentiate between these categories </w:t>
      </w:r>
      <w:r>
        <w:fldChar w:fldCharType="begin"/>
      </w:r>
      <w:r>
        <w:instrText xml:space="preserve"> ADDIN ZOTERO_ITEM CSL_CITATION {"citationID":"6QXamXyM","properties":{"formattedCitation":"(Enrico et al., 2021)","plainCitation":"(Enrico et al., 2021)","noteIndex":0},"citationItems":[{"id":3703,"uris":["http://zotero.org/users/13126831/items/IXYC5M59"],"itemData":{"id":3703,"type":"article-journal","abstract":"For several years, the role of immune system in the pathophysiology of psychosis has been well-recognized, showing differences from the onset to chronic phases. Our study aims to implement a biomarker-based classification model suitable for the clinical management of psychotic patients. A machine learning algorithm was used to classify a cohort of 362 subjects, including 160 first-episode psychosis patients (FEP), 70 patients affected by chronic psychiatric disorders (schizophrenia, bipolar disorder, and major depressive disorder) with psychosis (CRO) and 132 health controls (HC), based on mRNA transcript levels of 56 immune genes. Models distinguished between FEP, CRO, and HC and between the subgroup of drug-free FEP and HC with a mean accuracy of 80.8% and 90.4%, respectively. Interestingly, by using the feature importance method, we identified some immune gene transcripts that contribute most to the classification accuracy, possibly giving new insights on the immunopathogenesis of psychosis. Therefore, our results suggest that our classification model has a high translational potential, which may pave the way for a personalized management of psychosis.","container-title":"Schizophrenia Bulletin","DOI":"10.1093/schbul/sbaa190","ISSN":"0586-7614","issue":"4","journalAbbreviation":"Schizophr Bull","note":"PMID: 33561292\nPMCID: PMC8266656","page":"1141-1155","source":"PubMed Central","title":"Classification of Psychoses Based on Immunological Features: A Machine Learning Study in a Large Cohort of First-Episode and Chronic Patients","title-short":"Classification of Psychoses Based on Immunological Features","volume":"47","author":[{"family":"Enrico","given":"Paolo"},{"family":"Delvecchio","given":"Giuseppe"},{"family":"Turtulici","given":"Nunzio"},{"family":"Pigoni","given":"Alessandro"},{"family":"Villa","given":"Filippo Maria"},{"family":"Perlini","given":"Cinzia"},{"family":"Rossetti","given":"Maria Gloria"},{"family":"Bellani","given":"Marcella"},{"family":"Lasalvia","given":"Antonio"},{"family":"Bonetto","given":"Chiara"},{"family":"Scocco","given":"Paolo"},{"family":"D’Agostino","given":"Armando"},{"family":"Torresani","given":"Stefano"},{"family":"Imbesi","given":"Massimiliano"},{"family":"Bellini","given":"Francesca"},{"family":"Veronese","given":"Angela"},{"family":"Bocchio-Chiavetto","given":"Luisella"},{"family":"Gennarelli","given":"Massimo"},{"family":"Balestrieri","given":"Matteo"},{"family":"Colombo","given":"Gualtiero I"},{"family":"Finardi","given":"Annamaria"},{"family":"Ruggeri","given":"Mirella"},{"family":"Furlan","given":"Roberto"},{"family":"Brambilla","given":"Paolo"}],"issued":{"date-parts":[["2021",2,9]]}}}],"schema":"https://github.com/citation-style-language/schema/raw/master/csl-citation.json"} </w:instrText>
      </w:r>
      <w:r>
        <w:fldChar w:fldCharType="separate"/>
      </w:r>
      <w:r>
        <w:rPr>
          <w:noProof/>
        </w:rPr>
        <w:t>(Enrico et al., 2021)</w:t>
      </w:r>
      <w:r>
        <w:fldChar w:fldCharType="end"/>
      </w:r>
      <w:r>
        <w:t xml:space="preserve">. </w:t>
      </w:r>
      <w:r w:rsidR="00723A5E" w:rsidRPr="00531398">
        <w:t>Effectively</w:t>
      </w:r>
      <w:r w:rsidRPr="00531398">
        <w:t>, machine learning aims to uncover patterns within data without requiring explicit instructions</w:t>
      </w:r>
      <w:r w:rsidR="00CE31A2">
        <w:t xml:space="preserve"> and </w:t>
      </w:r>
      <w:r w:rsidRPr="00531398">
        <w:t>minimal assumptions</w:t>
      </w:r>
      <w:r>
        <w:t xml:space="preserve"> </w:t>
      </w:r>
      <w:r>
        <w:fldChar w:fldCharType="begin"/>
      </w:r>
      <w:r>
        <w:instrText xml:space="preserve"> ADDIN ZOTERO_ITEM CSL_CITATION {"citationID":"7DAZtwiD","properties":{"formattedCitation":"(Nosari et al., 2024)","plainCitation":"(Nosari et al., 2024)","noteIndex":0},"citationItems":[{"id":3173,"uris":["http://zotero.org/users/13126831/items/JNF6Y4V5"],"itemData":{"id":3173,"type":"chapter","abstract":"In recent years, neuroimaging techniques in psychiatry have gained increasing importance as affordable and non-invasive assessment tools of value in both research and clinical contexts. Contemporary neuroimaging approaches can be divided into either structural (i.e., computer tomography – CT, structural magnetic resonance imaging – sMRI) or functional modalities (i.e., functional magnetic resonance imaging – fMRI, positron emission tomography – PET-). The present chapter (divided into two main sections) (a) summarizes the most common neuroimaging methods with an emphasis on their main technical features and fields of application, (b) provides a brief overview of specific imaging-based research findings and their contributions toward the understanding of the pathophysiology of psychiatric disorders, including bipolar disorder, schizophrenia, major depressive disorder, post-traumatic stress disorder, and generalized anxiety disorder. For each of these diseases a summary of the state-of-art knowledge concerning both structural imaging and functional imaging is provided. In the sMRI section, the main loci putatively involved in the pathogenesis of these conditions (in terms of morphological alterations) are pointed out, and current evidence from literature is reported. In the fMRI section, the main research findings derived from functional imaging, aimed to investigate the correlation between activity in certain brain areas and specific mental functions, are summarized.","container-title":"Tasman’s Psychiatry","event-place":"Cham","ISBN":"978-3-030-51366-5","language":"en","note":"DOI: 10.1007/978-3-030-51366-5_115","page":"1285-1316","publisher":"Springer International Publishing","publisher-place":"Cham","source":"Springer Link","title":"Brain Imaging in Psychiatry","URL":"https://doi.org/10.1007/978-3-030-51366-5_115","author":[{"family":"Nosari","given":"Guido"},{"family":"Delvecchio","given":"Giuseppe"},{"family":"Diwadkar","given":"Vaibhav A."},{"family":"Brambilla","given":"Paolo"}],"editor":[{"family":"Tasman","given":"Allan"},{"family":"Riba","given":"Michelle B."},{"family":"Alarcón","given":"Renato D."},{"family":"Alfonso","given":"César A."},{"family":"Kanba","given":"Shigenobu"},{"family":"Lecic-Tosevski","given":"Dusica"},{"family":"Ndetei","given":"David M."},{"family":"Ng","given":"Chee H."},{"family":"Schulze","given":"Thomas G."}],"accessed":{"date-parts":[["2024",12,2]]},"issued":{"date-parts":[["2024"]]}}}],"schema":"https://github.com/citation-style-language/schema/raw/master/csl-citation.json"} </w:instrText>
      </w:r>
      <w:r>
        <w:fldChar w:fldCharType="separate"/>
      </w:r>
      <w:r>
        <w:rPr>
          <w:noProof/>
        </w:rPr>
        <w:t>(Nosari et al., 2024)</w:t>
      </w:r>
      <w:r>
        <w:fldChar w:fldCharType="end"/>
      </w:r>
      <w:r w:rsidRPr="00531398">
        <w:t>.</w:t>
      </w:r>
      <w:r w:rsidR="00E3624F" w:rsidRPr="00E3624F">
        <w:rPr>
          <w:rFonts w:eastAsiaTheme="minorHAnsi"/>
          <w:noProof/>
          <w14:ligatures w14:val="standardContextual"/>
        </w:rPr>
        <w:t xml:space="preserve"> </w:t>
      </w:r>
    </w:p>
    <w:p w14:paraId="63E39B17" w14:textId="7B7F0FE3" w:rsidR="007509D8" w:rsidRDefault="007509D8" w:rsidP="00541CA3">
      <w:pPr>
        <w:pStyle w:val="Style3"/>
        <w:rPr>
          <w:rFonts w:eastAsiaTheme="minorHAnsi"/>
        </w:rPr>
      </w:pPr>
      <w:bookmarkStart w:id="19" w:name="_Toc192525381"/>
      <w:proofErr w:type="spellStart"/>
      <w:r>
        <w:rPr>
          <w:rFonts w:eastAsiaTheme="minorHAnsi"/>
        </w:rPr>
        <w:t>eXtreme</w:t>
      </w:r>
      <w:proofErr w:type="spellEnd"/>
      <w:r>
        <w:rPr>
          <w:rFonts w:eastAsiaTheme="minorHAnsi"/>
        </w:rPr>
        <w:t xml:space="preserve"> Gradient Boosting</w:t>
      </w:r>
      <w:bookmarkEnd w:id="19"/>
    </w:p>
    <w:p w14:paraId="5D61C116" w14:textId="77777777" w:rsidR="00E3624F" w:rsidRPr="00E3624F" w:rsidRDefault="00E3624F" w:rsidP="00E3624F">
      <w:pPr>
        <w:rPr>
          <w:rFonts w:eastAsiaTheme="minorHAnsi"/>
        </w:rPr>
      </w:pPr>
    </w:p>
    <w:p w14:paraId="0DE79C69" w14:textId="09C1ED17" w:rsidR="00E3624F" w:rsidRDefault="00E3624F" w:rsidP="00346646">
      <w:pPr>
        <w:spacing w:line="360" w:lineRule="auto"/>
      </w:pPr>
      <w:r>
        <w:rPr>
          <w:rFonts w:eastAsiaTheme="minorHAnsi"/>
          <w:noProof/>
          <w14:ligatures w14:val="standardContextual"/>
        </w:rPr>
        <w:drawing>
          <wp:inline distT="0" distB="0" distL="0" distR="0" wp14:anchorId="6FB12F65" wp14:editId="645A1F5C">
            <wp:extent cx="5943600" cy="1574800"/>
            <wp:effectExtent l="0" t="0" r="0" b="0"/>
            <wp:docPr id="1414358620"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58620" name="Picture 1" descr="A diagram of a flowchar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1574800"/>
                    </a:xfrm>
                    <a:prstGeom prst="rect">
                      <a:avLst/>
                    </a:prstGeom>
                  </pic:spPr>
                </pic:pic>
              </a:graphicData>
            </a:graphic>
          </wp:inline>
        </w:drawing>
      </w:r>
    </w:p>
    <w:p w14:paraId="33256D7C" w14:textId="77777777" w:rsidR="007519F6" w:rsidRDefault="007519F6" w:rsidP="00346646">
      <w:pPr>
        <w:spacing w:line="360" w:lineRule="auto"/>
      </w:pPr>
    </w:p>
    <w:p w14:paraId="170CB8D5" w14:textId="77777777" w:rsidR="00CE31A2" w:rsidRDefault="008313E5" w:rsidP="00577607">
      <w:pPr>
        <w:spacing w:line="360" w:lineRule="auto"/>
      </w:pPr>
      <w:commentRangeStart w:id="20"/>
      <w:r>
        <w:t xml:space="preserve">Gradient </w:t>
      </w:r>
      <w:r w:rsidR="008511C9">
        <w:t xml:space="preserve">tree </w:t>
      </w:r>
      <w:r>
        <w:t>boosting</w:t>
      </w:r>
      <w:r w:rsidRPr="008313E5">
        <w:t xml:space="preserve"> </w:t>
      </w:r>
      <w:commentRangeEnd w:id="20"/>
      <w:r w:rsidR="00CE31A2">
        <w:rPr>
          <w:rStyle w:val="CommentReference"/>
        </w:rPr>
        <w:commentReference w:id="20"/>
      </w:r>
      <w:r w:rsidRPr="008313E5">
        <w:t xml:space="preserve">is </w:t>
      </w:r>
      <w:r w:rsidR="002B0C5B">
        <w:t xml:space="preserve">a </w:t>
      </w:r>
      <w:r w:rsidR="005705FA">
        <w:t>tree-based model</w:t>
      </w:r>
      <w:r w:rsidRPr="008313E5">
        <w:t xml:space="preserve"> </w:t>
      </w:r>
      <w:r w:rsidR="005705FA">
        <w:t xml:space="preserve">widely </w:t>
      </w:r>
      <w:r w:rsidRPr="008313E5">
        <w:t>used for predictive modeling tasks</w:t>
      </w:r>
      <w:r w:rsidR="00346646">
        <w:t>. The</w:t>
      </w:r>
      <w:r w:rsidRPr="008313E5">
        <w:t xml:space="preserve"> objective is to determine a function (F(x)) that maps input variables (x</w:t>
      </w:r>
      <w:proofErr w:type="gramStart"/>
      <w:r w:rsidRPr="008313E5">
        <w:t>={</w:t>
      </w:r>
      <w:proofErr w:type="gramEnd"/>
      <w:r w:rsidRPr="008313E5">
        <w:t xml:space="preserve">x_1, ..., </w:t>
      </w:r>
      <w:proofErr w:type="spellStart"/>
      <w:r w:rsidRPr="008313E5">
        <w:t>x_n</w:t>
      </w:r>
      <w:proofErr w:type="spellEnd"/>
      <w:r w:rsidRPr="008313E5">
        <w:t>}) to an output variable (y). This is done by minimizing a specified loss function (L(</w:t>
      </w:r>
      <w:proofErr w:type="spellStart"/>
      <w:r w:rsidRPr="008313E5">
        <w:t>y,F</w:t>
      </w:r>
      <w:proofErr w:type="spellEnd"/>
      <w:r w:rsidRPr="008313E5">
        <w:t>(x))) to achieve the</w:t>
      </w:r>
      <w:r w:rsidR="00ED3E68">
        <w:t xml:space="preserve"> most accurate</w:t>
      </w:r>
      <w:r w:rsidRPr="008313E5">
        <w:t xml:space="preserve"> approximation of the function mapping </w:t>
      </w:r>
      <w:r w:rsidRPr="00ED3E68">
        <w:fldChar w:fldCharType="begin"/>
      </w:r>
      <w:r w:rsidRPr="00ED3E68">
        <w:instrText xml:space="preserve"> ADDIN ZOTERO_ITEM CSL_CITATION {"citationID":"HzBFTQag","properties":{"formattedCitation":"(Friedman, 2001)","plainCitation":"(Friedman, 2001)","noteIndex":0},"citationItems":[{"id":134,"uris":["http://zotero.org/users/13126831/items/UM25ML5C"],"itemData":{"id":134,"type":"article-journal","abstract":"Function estimation/approximation is viewed from the perspective of numerical optimization in function space, rather than parameter space. A connection is made between stagewise additive expansions and steepest-descent minimization. A general gradient descent \"boosting\" paradigm is developed for additive expansions based on any fitting criterion. Specific algorithms are presented for least-squares, least absolute deviation, and Huber-M loss functions for regression, and multiclass logistic likelihood for classification. Special enhancements are derived for the particular case where the individual additive components are regression trees, and tools for interpreting such \"TreeBoost\" models are presented. Gradient boosting of regression trees produces competitive, highly robust, interpretable procedures for both regression and classification, especially appropriate for mining less than clean data. Connections between this approach and the boosting methods of Freund and Shapire and Friedman, Hastie and Tibshirani are discussed.","container-title":"The Annals of Statistics","ISSN":"0090-5364","issue":"5","note":"publisher: Institute of Mathematical Statistics","page":"1189-1232","source":"JSTOR","title":"Greedy Function Approximation: A Gradient Boosting Machine","title-short":"Greedy Function Approximation","volume":"29","author":[{"family":"Friedman","given":"Jerome H."}],"issued":{"date-parts":[["2001"]]}}}],"schema":"https://github.com/citation-style-language/schema/raw/master/csl-citation.json"} </w:instrText>
      </w:r>
      <w:r w:rsidRPr="00ED3E68">
        <w:fldChar w:fldCharType="separate"/>
      </w:r>
      <w:r w:rsidRPr="00ED3E68">
        <w:t>(Friedman, 2001)</w:t>
      </w:r>
      <w:r w:rsidRPr="00ED3E68">
        <w:fldChar w:fldCharType="end"/>
      </w:r>
      <w:r w:rsidRPr="00ED3E68">
        <w:t>.</w:t>
      </w:r>
      <w:r w:rsidR="008511C9" w:rsidRPr="00ED3E68">
        <w:t xml:space="preserve"> </w:t>
      </w:r>
      <w:r w:rsidR="00CE31A2" w:rsidRPr="00ED3E68">
        <w:t>As an ensemble learning technique, it enhances prediction accuracy by aggregating multiple weak learners.</w:t>
      </w:r>
      <w:r w:rsidR="00CE31A2">
        <w:t xml:space="preserve"> B</w:t>
      </w:r>
      <w:r w:rsidR="00CE31A2" w:rsidRPr="00F41CE1">
        <w:t>oosting constructs trees sequentially, where each tree utilizes information from trees built previously</w:t>
      </w:r>
      <w:r w:rsidR="00CE31A2">
        <w:t xml:space="preserve"> </w:t>
      </w:r>
      <w:r w:rsidR="00CE31A2">
        <w:fldChar w:fldCharType="begin"/>
      </w:r>
      <w:r w:rsidR="00CE31A2">
        <w:instrText xml:space="preserve"> ADDIN ZOTERO_ITEM CSL_CITATION {"citationID":"X7PgYFIs","properties":{"formattedCitation":"(James et al., 2021)","plainCitation":"(James et al., 2021)","noteIndex":0},"citationItems":[{"id":145,"uris":["http://zotero.org/users/13126831/items/I8WDLR8I"],"itemData":{"id":145,"type":"book","collection-title":"Springer Texts in Statistics","event-place":"New York, NY","ISBN":"978-1-07-161417-4","language":"en","note":"DOI: 10.1007/978-1-0716-1418-1","publisher":"Springer US","publisher-place":"New York, NY","source":"DOI.org (Crossref)","title":"An Introduction to Statistical Learning: with Applications in R","title-short":"An Introduction to Statistical Learning","URL":"https://link.springer.com/10.1007/978-1-0716-1418-1","author":[{"family":"James","given":"Gareth"},{"family":"Witten","given":"Daniela"},{"family":"Hastie","given":"Trevor"},{"family":"Tibshirani","given":"Robert"}],"accessed":{"date-parts":[["2023",11,30]]},"issued":{"date-parts":[["2021"]]}}}],"schema":"https://github.com/citation-style-language/schema/raw/master/csl-citation.json"} </w:instrText>
      </w:r>
      <w:r w:rsidR="00CE31A2">
        <w:fldChar w:fldCharType="separate"/>
      </w:r>
      <w:r w:rsidR="00CE31A2">
        <w:rPr>
          <w:noProof/>
        </w:rPr>
        <w:t>(James et al., 2021)</w:t>
      </w:r>
      <w:r w:rsidR="00CE31A2">
        <w:fldChar w:fldCharType="end"/>
      </w:r>
      <w:r w:rsidR="00CE31A2" w:rsidRPr="00F41CE1">
        <w:t xml:space="preserve">. In the regression setting, </w:t>
      </w:r>
      <w:r w:rsidR="00CE31A2" w:rsidRPr="00577607">
        <w:t>boosting incrementally refines the model by fitting trees to the residuals rather than directly to the response variable. Small trees are used to target residuals, gradually improving areas where the model performs poorly.</w:t>
      </w:r>
      <w:r w:rsidR="00CE31A2">
        <w:t xml:space="preserve"> </w:t>
      </w:r>
    </w:p>
    <w:p w14:paraId="48484AA3" w14:textId="3A6C4949" w:rsidR="00B35E28" w:rsidRDefault="00B35E28" w:rsidP="00CE31A2">
      <w:pPr>
        <w:spacing w:line="360" w:lineRule="auto"/>
        <w:ind w:firstLine="720"/>
      </w:pPr>
      <w:proofErr w:type="spellStart"/>
      <w:r w:rsidRPr="00ED3E68">
        <w:t>XGBoost</w:t>
      </w:r>
      <w:proofErr w:type="spellEnd"/>
      <w:r w:rsidR="005705FA">
        <w:t xml:space="preserve"> is</w:t>
      </w:r>
      <w:r w:rsidRPr="00ED3E68">
        <w:t xml:space="preserve"> a</w:t>
      </w:r>
      <w:r w:rsidR="005705FA">
        <w:t xml:space="preserve">n </w:t>
      </w:r>
      <w:r w:rsidRPr="00ED3E68">
        <w:t>implementation of gradient boosting</w:t>
      </w:r>
      <w:r w:rsidR="002B0C5B">
        <w:t>,</w:t>
      </w:r>
      <w:r w:rsidR="005705FA">
        <w:t xml:space="preserve"> which </w:t>
      </w:r>
      <w:r w:rsidRPr="00ED3E68">
        <w:t>frames the boosting challenge as an optimization problem</w:t>
      </w:r>
      <w:r>
        <w:t xml:space="preserve"> </w:t>
      </w:r>
      <w:r>
        <w:fldChar w:fldCharType="begin"/>
      </w:r>
      <w:r>
        <w:instrText xml:space="preserve"> ADDIN ZOTERO_ITEM CSL_CITATION {"citationID":"X1uJBQiB","properties":{"formattedCitation":"(Ren et al., 2019)","plainCitation":"(Ren et al., 2019)","noteIndex":0},"citationItems":[{"id":3634,"uris":["http://zotero.org/users/13126831/items/C3PRCB5J"],"itemData":{"id":3634,"type":"paper-conference","abstract":"Ensemble learning aggregates a set of models to solve the same problem and usually gives better results than a single model. We apply the ensemble method to seek a better prediction in the Adolescent Brain Cognitive Development Neurocognitive Prediction Challenge (ABCD-NP-Challenge). We manage to obtain a much better predicting accuracy on the fluid intelligence with the proposed ensemble method using volumetric data from T1w brain image than a single prediction model. In addition, we compare the results of adolescents with young adults using data from the Human Connectome Project (HCP). We find that raw fluid intelligence scores in HCP without regressing out covariates such as age and brain volume can be much better predicted by brain structure. Also, the prediction, in general, is more accurate in young adults than adolescents.","container-title":"Adolescent Brain Cognitive Development Neurocognitive Prediction","event-place":"Cham","ISBN":"978-3-030-31901-4","page":"66-73","publisher":"Springer International Publishing","publisher-place":"Cham","title":"Predict Fluid Intelligence of Adolescent Using Ensemble Learning","author":[{"family":"Ren","given":"Huijing"},{"family":"Wang","given":"Xuelin"},{"family":"Wang","given":"Sheng"},{"family":"Zhang","given":"Zhengwu"}],"editor":[{"family":"Pohl","given":"Kilian M."},{"family":"Thompson","given":"Wesley K."},{"family":"Adeli","given":"Ehsan"},{"family":"Linguraru","given":"Marius George"}],"issued":{"date-parts":[["2019"]]}}}],"schema":"https://github.com/citation-style-language/schema/raw/master/csl-citation.json"} </w:instrText>
      </w:r>
      <w:r>
        <w:fldChar w:fldCharType="separate"/>
      </w:r>
      <w:r>
        <w:rPr>
          <w:noProof/>
        </w:rPr>
        <w:t>(Ren et al., 2019)</w:t>
      </w:r>
      <w:r>
        <w:fldChar w:fldCharType="end"/>
      </w:r>
      <w:r w:rsidRPr="00ED3E68">
        <w:t xml:space="preserve">. </w:t>
      </w:r>
      <w:r w:rsidR="00577607" w:rsidRPr="00577607">
        <w:t xml:space="preserve">When using </w:t>
      </w:r>
      <w:proofErr w:type="spellStart"/>
      <w:r w:rsidR="00577607" w:rsidRPr="00577607">
        <w:t>XGBoost</w:t>
      </w:r>
      <w:proofErr w:type="spellEnd"/>
      <w:r w:rsidR="00577607" w:rsidRPr="00577607">
        <w:t xml:space="preserve"> for regression tasks, several key parameters can be fine-tuned to optimize model performance</w:t>
      </w:r>
      <w:r w:rsidR="00C02322">
        <w:t xml:space="preserve"> </w:t>
      </w:r>
      <w:r w:rsidR="00C02322">
        <w:fldChar w:fldCharType="begin"/>
      </w:r>
      <w:r w:rsidR="00C02322">
        <w:instrText xml:space="preserve"> ADDIN ZOTERO_ITEM CSL_CITATION {"citationID":"jL7tcmZm","properties":{"formattedCitation":"(XGBoost Developers, 2022)","plainCitation":"(XGBoost Developers, 2022)","noteIndex":0},"citationItems":[{"id":4107,"uris":["http://zotero.org/users/13126831/items/8CYJDXX5"],"itemData":{"id":4107,"type":"webpage","title":"XGBoost Parameters — xgboost 3.1.0-dev documentation","URL":"https://xgboost.readthedocs.io/en/latest/parameter.html#general-parameters","author":[{"family":"XGBoost Developers","given":""}],"accessed":{"date-parts":[["2025",3,10]]},"issued":{"date-parts":[["2022"]]}}}],"schema":"https://github.com/citation-style-language/schema/raw/master/csl-citation.json"} </w:instrText>
      </w:r>
      <w:r w:rsidR="00C02322">
        <w:fldChar w:fldCharType="separate"/>
      </w:r>
      <w:r w:rsidR="00C02322">
        <w:rPr>
          <w:noProof/>
        </w:rPr>
        <w:t>(XGBoost Developers, 2022)</w:t>
      </w:r>
      <w:r w:rsidR="00C02322">
        <w:fldChar w:fldCharType="end"/>
      </w:r>
      <w:r w:rsidR="00577607" w:rsidRPr="00577607">
        <w:t xml:space="preserve">. It's important to note </w:t>
      </w:r>
      <w:r w:rsidR="00577607" w:rsidRPr="0031455B">
        <w:t>that this overview is</w:t>
      </w:r>
      <w:r w:rsidR="002B0C5B">
        <w:t xml:space="preserve"> not</w:t>
      </w:r>
      <w:r w:rsidR="00577607" w:rsidRPr="0031455B">
        <w:t xml:space="preserve"> exhaustive of all tuning parameters available in </w:t>
      </w:r>
      <w:proofErr w:type="spellStart"/>
      <w:r w:rsidR="00577607" w:rsidRPr="0031455B">
        <w:t>XGBoost</w:t>
      </w:r>
      <w:proofErr w:type="spellEnd"/>
      <w:r w:rsidR="00577607" w:rsidRPr="0031455B">
        <w:t xml:space="preserve">; rather, </w:t>
      </w:r>
      <w:r w:rsidR="002B0C5B">
        <w:t>it is</w:t>
      </w:r>
      <w:r w:rsidR="00577607" w:rsidRPr="0031455B">
        <w:t xml:space="preserve"> a </w:t>
      </w:r>
      <w:r w:rsidR="00CE31A2">
        <w:t>short</w:t>
      </w:r>
      <w:commentRangeStart w:id="21"/>
      <w:r w:rsidR="00577607" w:rsidRPr="0031455B">
        <w:t xml:space="preserve"> summary of some of the most impactful parameters to consider when optimizing regression model</w:t>
      </w:r>
      <w:r w:rsidR="00C02322">
        <w:t>s.</w:t>
      </w:r>
      <w:r w:rsidR="0031455B">
        <w:t xml:space="preserve"> </w:t>
      </w:r>
      <w:commentRangeEnd w:id="21"/>
      <w:r w:rsidR="0031455B">
        <w:rPr>
          <w:rStyle w:val="CommentReference"/>
        </w:rPr>
        <w:commentReference w:id="21"/>
      </w:r>
      <w:r w:rsidR="0031455B" w:rsidRPr="0031455B">
        <w:t xml:space="preserve">The learning rate, or eta, determines how quickly the model learns patterns, with smaller values allowing for more cautious learning to reduce </w:t>
      </w:r>
      <w:r w:rsidR="0031455B" w:rsidRPr="0031455B">
        <w:lastRenderedPageBreak/>
        <w:t xml:space="preserve">overconfidence and potential overfitting. </w:t>
      </w:r>
      <w:proofErr w:type="spellStart"/>
      <w:r w:rsidR="0031455B" w:rsidRPr="0031455B">
        <w:t>Max_depth</w:t>
      </w:r>
      <w:proofErr w:type="spellEnd"/>
      <w:r w:rsidR="0031455B" w:rsidRPr="0031455B">
        <w:t xml:space="preserve"> sets how complex each decision tree can be by limiting the number of splits, with deeper trees capturing more intricate patterns but risking overfitting. </w:t>
      </w:r>
      <w:proofErr w:type="spellStart"/>
      <w:r w:rsidR="0031455B" w:rsidRPr="0031455B">
        <w:t>Min_child_weight</w:t>
      </w:r>
      <w:proofErr w:type="spellEnd"/>
      <w:r w:rsidR="0031455B" w:rsidRPr="0031455B">
        <w:t xml:space="preserve"> requires a certain amount of data in a leaf node before further splitting, promoting simpler, less complex trees. </w:t>
      </w:r>
      <w:proofErr w:type="spellStart"/>
      <w:r w:rsidR="0031455B" w:rsidRPr="0031455B">
        <w:t>Colsample_bytree</w:t>
      </w:r>
      <w:proofErr w:type="spellEnd"/>
      <w:r w:rsidR="0031455B" w:rsidRPr="0031455B">
        <w:t xml:space="preserve"> decides how many features the model considers when building each tree, allowing for randomness that can enhance generalization. Gamma establishes the required improvement for a split to occur, encouraging simpler models by preventing unnecessary splits. Finally, subsample controls the fraction of the training data used per tree, adding variability and reducing overfitting by preventing the model from relying too heavily on specific data subsets. Together, these parameters help balance the model's ability to learn complex patterns with its ability to generalize well to new, unseen data.</w:t>
      </w:r>
    </w:p>
    <w:p w14:paraId="65A9A88C" w14:textId="569C19B5" w:rsidR="00F41CE1" w:rsidRDefault="002B0C5B" w:rsidP="002B0C5B">
      <w:pPr>
        <w:spacing w:line="360" w:lineRule="auto"/>
        <w:ind w:firstLine="720"/>
      </w:pPr>
      <w:proofErr w:type="spellStart"/>
      <w:r w:rsidRPr="002B0C5B">
        <w:t>XGBoost</w:t>
      </w:r>
      <w:proofErr w:type="spellEnd"/>
      <w:r w:rsidRPr="002B0C5B">
        <w:t xml:space="preserve"> can model complex interactions within datasets, providing a robust framework for integrating diverse data types, such as neuroimaging data with behavioral and demographic variables.</w:t>
      </w:r>
    </w:p>
    <w:p w14:paraId="4FA07800" w14:textId="77777777" w:rsidR="002B0C5B" w:rsidRPr="008511C9" w:rsidRDefault="002B0C5B" w:rsidP="002B0C5B">
      <w:pPr>
        <w:spacing w:line="360" w:lineRule="auto"/>
        <w:ind w:firstLine="720"/>
      </w:pPr>
    </w:p>
    <w:p w14:paraId="5CF37603" w14:textId="28D668C8" w:rsidR="009C1375" w:rsidRPr="009C1375" w:rsidRDefault="008D1DCE" w:rsidP="00346646">
      <w:pPr>
        <w:pStyle w:val="Style2"/>
        <w:spacing w:line="360" w:lineRule="auto"/>
      </w:pPr>
      <w:bookmarkStart w:id="22" w:name="_Toc192525382"/>
      <w:r w:rsidRPr="00207F5F">
        <w:t xml:space="preserve">The present </w:t>
      </w:r>
      <w:r w:rsidRPr="00195A4B">
        <w:t>study</w:t>
      </w:r>
      <w:r w:rsidR="00346646">
        <w:t xml:space="preserve"> (?)</w:t>
      </w:r>
      <w:bookmarkEnd w:id="22"/>
    </w:p>
    <w:p w14:paraId="331B671D" w14:textId="2900583F" w:rsidR="00346646" w:rsidRPr="00346646" w:rsidRDefault="00346646" w:rsidP="00346646">
      <w:pPr>
        <w:spacing w:line="360" w:lineRule="auto"/>
      </w:pPr>
      <w:r w:rsidRPr="00346646">
        <w:t xml:space="preserve">Despite advances in neuroimaging that emphasize the potential of structural MRI to uncover neurobiological correlates of OCD, discrepancies between parental and self-reports of OCD symptoms remain a significant challenge. Traditional diagnostic methods often overlook critical nuances in symptom severity and informant variability. </w:t>
      </w:r>
      <w:r w:rsidR="008F439F" w:rsidRPr="00346646">
        <w:t>Considering</w:t>
      </w:r>
      <w:r w:rsidRPr="00346646">
        <w:t xml:space="preserve"> these challenges, this study aims to address the research question: "To what extent does structural brain data explain the variation in OCD symptoms as reported by youths versus their parents?" </w:t>
      </w:r>
      <w:r w:rsidR="002B0C5B" w:rsidRPr="002B0C5B">
        <w:t xml:space="preserve">The study will use the ABCD dataset to explore whether the machine learning model </w:t>
      </w:r>
      <w:proofErr w:type="spellStart"/>
      <w:r w:rsidR="002B0C5B" w:rsidRPr="002B0C5B">
        <w:t>XGBoost</w:t>
      </w:r>
      <w:proofErr w:type="spellEnd"/>
      <w:r w:rsidR="002B0C5B" w:rsidRPr="002B0C5B">
        <w:t xml:space="preserve"> can detect established patterns of informant discrepancies commonly observed in psychiatric assessments.</w:t>
      </w:r>
    </w:p>
    <w:p w14:paraId="14944ADC" w14:textId="766EBD8E" w:rsidR="00195A4B" w:rsidRDefault="00A31557" w:rsidP="00346646">
      <w:pPr>
        <w:pStyle w:val="Style3"/>
        <w:spacing w:line="360" w:lineRule="auto"/>
      </w:pPr>
      <w:bookmarkStart w:id="23" w:name="_Toc192525383"/>
      <w:r w:rsidRPr="00207F5F">
        <w:t>Research</w:t>
      </w:r>
      <w:r w:rsidR="00863E57" w:rsidRPr="00207F5F">
        <w:t xml:space="preserve"> question</w:t>
      </w:r>
      <w:bookmarkEnd w:id="23"/>
    </w:p>
    <w:p w14:paraId="1775C4B0" w14:textId="30F549E3" w:rsidR="0072533D" w:rsidRPr="00207F5F" w:rsidRDefault="0072533D" w:rsidP="00346646">
      <w:pPr>
        <w:spacing w:line="360" w:lineRule="auto"/>
        <w:rPr>
          <w:rFonts w:eastAsiaTheme="majorEastAsia"/>
        </w:rPr>
      </w:pPr>
      <w:r w:rsidRPr="00207F5F">
        <w:rPr>
          <w:rFonts w:eastAsiaTheme="majorEastAsia"/>
        </w:rPr>
        <w:t xml:space="preserve">To what extent does structural brain </w:t>
      </w:r>
      <w:r w:rsidRPr="005F6551">
        <w:rPr>
          <w:rFonts w:eastAsiaTheme="majorEastAsia"/>
        </w:rPr>
        <w:t>data explain</w:t>
      </w:r>
      <w:r w:rsidRPr="00207F5F">
        <w:rPr>
          <w:rFonts w:eastAsiaTheme="majorEastAsia"/>
        </w:rPr>
        <w:t xml:space="preserve"> the variation in </w:t>
      </w:r>
      <w:r w:rsidR="005F6551">
        <w:rPr>
          <w:rFonts w:eastAsiaTheme="majorEastAsia"/>
        </w:rPr>
        <w:t xml:space="preserve">OCD </w:t>
      </w:r>
      <w:r w:rsidRPr="00207F5F">
        <w:rPr>
          <w:rFonts w:eastAsiaTheme="majorEastAsia"/>
        </w:rPr>
        <w:t>symptoms as reported by youths versus their parents?</w:t>
      </w:r>
    </w:p>
    <w:p w14:paraId="6FF2836B" w14:textId="017EA824" w:rsidR="008D1DCE" w:rsidRPr="00207F5F" w:rsidRDefault="008D1DCE" w:rsidP="00346646">
      <w:pPr>
        <w:pStyle w:val="Style3"/>
        <w:spacing w:line="360" w:lineRule="auto"/>
      </w:pPr>
      <w:bookmarkStart w:id="24" w:name="_Toc192525384"/>
      <w:r w:rsidRPr="00207F5F">
        <w:t>Hypothesis</w:t>
      </w:r>
      <w:bookmarkEnd w:id="24"/>
    </w:p>
    <w:p w14:paraId="410907FA" w14:textId="4D90F174" w:rsidR="00201BF6" w:rsidRPr="00207F5F" w:rsidRDefault="002B0C5B" w:rsidP="00346646">
      <w:pPr>
        <w:spacing w:line="360" w:lineRule="auto"/>
        <w:rPr>
          <w:rFonts w:eastAsiaTheme="majorEastAsia"/>
          <w:color w:val="000000" w:themeColor="text1"/>
        </w:rPr>
      </w:pPr>
      <w:r w:rsidRPr="002B0C5B">
        <w:rPr>
          <w:rFonts w:eastAsiaTheme="majorEastAsia"/>
          <w:color w:val="000000" w:themeColor="text1"/>
        </w:rPr>
        <w:t xml:space="preserve">There will be a significant difference in the prediction accuracy of structural brain data between self-reported and parent-reported OCD symptoms in adolescents with OCD, with an expectation </w:t>
      </w:r>
      <w:r w:rsidRPr="002B0C5B">
        <w:rPr>
          <w:rFonts w:eastAsiaTheme="majorEastAsia"/>
          <w:color w:val="000000" w:themeColor="text1"/>
        </w:rPr>
        <w:lastRenderedPageBreak/>
        <w:t>of higher accuracy for self-reported symptoms for the internalizing dimension and higher accuracy for parent-reported symptoms for the externalizing dimension.</w:t>
      </w:r>
    </w:p>
    <w:p w14:paraId="7874FA49" w14:textId="3055FCA3" w:rsidR="008D1DCE" w:rsidRDefault="008D1DCE" w:rsidP="00346646">
      <w:pPr>
        <w:pStyle w:val="Style1"/>
      </w:pPr>
      <w:bookmarkStart w:id="25" w:name="_Toc192525385"/>
      <w:r w:rsidRPr="00195A4B">
        <w:t>Methods</w:t>
      </w:r>
      <w:bookmarkEnd w:id="25"/>
    </w:p>
    <w:p w14:paraId="4395E2C6" w14:textId="456140E9" w:rsidR="00E95E86" w:rsidRPr="00201BF6" w:rsidRDefault="002A68E0" w:rsidP="00346646">
      <w:pPr>
        <w:pStyle w:val="Style2"/>
        <w:spacing w:line="360" w:lineRule="auto"/>
      </w:pPr>
      <w:bookmarkStart w:id="26" w:name="_Toc192525386"/>
      <w:r>
        <w:t>Data Source and Collection Procedures</w:t>
      </w:r>
      <w:bookmarkEnd w:id="26"/>
    </w:p>
    <w:p w14:paraId="6865D053" w14:textId="14287778" w:rsidR="002A68E0" w:rsidRDefault="00820317" w:rsidP="002A68E0">
      <w:pPr>
        <w:spacing w:line="360" w:lineRule="auto"/>
        <w:ind w:firstLine="720"/>
        <w:rPr>
          <w:color w:val="000000" w:themeColor="text1"/>
        </w:rPr>
      </w:pPr>
      <w:r>
        <w:rPr>
          <w:color w:val="000000" w:themeColor="text1"/>
        </w:rPr>
        <w:t>The</w:t>
      </w:r>
      <w:r w:rsidRPr="00B81AF5">
        <w:rPr>
          <w:color w:val="000000" w:themeColor="text1"/>
        </w:rPr>
        <w:t xml:space="preserve"> Adolescent Brain and Cognitive </w:t>
      </w:r>
      <w:r w:rsidRPr="00346646">
        <w:t xml:space="preserve">Development (ABCD) Study </w:t>
      </w:r>
      <w:r w:rsidR="00F30FA9">
        <w:t xml:space="preserve">is a </w:t>
      </w:r>
      <w:r w:rsidR="00346646" w:rsidRPr="00346646">
        <w:t>comprehensive decade-long research initiative in the United States</w:t>
      </w:r>
      <w:r w:rsidR="00201BF6" w:rsidRPr="00346646">
        <w:t>,</w:t>
      </w:r>
      <w:r w:rsidRPr="00346646">
        <w:t xml:space="preserve"> tracking</w:t>
      </w:r>
      <w:r w:rsidRPr="00B81AF5">
        <w:rPr>
          <w:color w:val="000000" w:themeColor="text1"/>
        </w:rPr>
        <w:t xml:space="preserve"> children from ages 9-10 through late adolescence and </w:t>
      </w:r>
      <w:r w:rsidR="00346646">
        <w:rPr>
          <w:color w:val="000000" w:themeColor="text1"/>
        </w:rPr>
        <w:t xml:space="preserve">into </w:t>
      </w:r>
      <w:r w:rsidRPr="00B81AF5">
        <w:rPr>
          <w:color w:val="000000" w:themeColor="text1"/>
        </w:rPr>
        <w:t xml:space="preserve">early adulthood. </w:t>
      </w:r>
      <w:r w:rsidR="00346646">
        <w:rPr>
          <w:color w:val="000000" w:themeColor="text1"/>
        </w:rPr>
        <w:t>It</w:t>
      </w:r>
      <w:r w:rsidRPr="00B81AF5">
        <w:rPr>
          <w:color w:val="000000" w:themeColor="text1"/>
        </w:rPr>
        <w:t xml:space="preserve"> conducts annual lab-based evaluations and biannual imaging scans to assess various mental and physical health metrics (Saragosa-Harris et al., 2022; Barch et al., 2018).</w:t>
      </w:r>
      <w:r>
        <w:rPr>
          <w:color w:val="000000" w:themeColor="text1"/>
        </w:rPr>
        <w:t xml:space="preserve"> </w:t>
      </w:r>
      <w:r w:rsidRPr="00B81AF5">
        <w:rPr>
          <w:color w:val="000000" w:themeColor="text1"/>
        </w:rPr>
        <w:t xml:space="preserve">The ABCD Study is designed to enhance our understanding of the behavioral, genetic, neurobiological, and environmental factors influencing health and risk factors for physical and mental health </w:t>
      </w:r>
      <w:r w:rsidR="003A5DF6">
        <w:rPr>
          <w:color w:val="000000" w:themeColor="text1"/>
        </w:rPr>
        <w:t>problem</w:t>
      </w:r>
      <w:r w:rsidR="00F30FA9">
        <w:rPr>
          <w:color w:val="000000" w:themeColor="text1"/>
        </w:rPr>
        <w:t>s during adolescence</w:t>
      </w:r>
      <w:r w:rsidRPr="00B81AF5">
        <w:rPr>
          <w:color w:val="000000" w:themeColor="text1"/>
        </w:rPr>
        <w:t xml:space="preserve">. </w:t>
      </w:r>
      <w:r w:rsidR="003A5DF6">
        <w:rPr>
          <w:color w:val="000000" w:themeColor="text1"/>
        </w:rPr>
        <w:t>The study</w:t>
      </w:r>
      <w:r w:rsidRPr="00B81AF5">
        <w:rPr>
          <w:color w:val="000000" w:themeColor="text1"/>
        </w:rPr>
        <w:t xml:space="preserve"> includes 12,000 children at baseline, recruited from 21 research sites across the United States (Karcher &amp; Barch, 2021). To ensure the cohort is diverse and representative, the ABCD Study employs a multi-stage probability sampling technique, along with weighting methods and stratified sampling within specific regions to minimize selection bias.</w:t>
      </w:r>
    </w:p>
    <w:p w14:paraId="6769901E" w14:textId="77777777" w:rsidR="008D1DCE" w:rsidRDefault="008D1DCE" w:rsidP="00AE2257">
      <w:pPr>
        <w:pStyle w:val="Style2"/>
      </w:pPr>
      <w:bookmarkStart w:id="27" w:name="_Toc192525387"/>
      <w:r w:rsidRPr="00207F5F">
        <w:t>Data acquisition</w:t>
      </w:r>
      <w:bookmarkEnd w:id="27"/>
    </w:p>
    <w:p w14:paraId="44C2D85E" w14:textId="14BCC7F8" w:rsidR="00F93A47" w:rsidRDefault="002A68E0" w:rsidP="00CD2BE5">
      <w:pPr>
        <w:pStyle w:val="Style3"/>
      </w:pPr>
      <w:bookmarkStart w:id="28" w:name="_Toc192525388"/>
      <w:r>
        <w:t>Questionaries</w:t>
      </w:r>
      <w:bookmarkEnd w:id="28"/>
      <w:r>
        <w:t xml:space="preserve"> </w:t>
      </w:r>
    </w:p>
    <w:p w14:paraId="4B847864" w14:textId="03B56155" w:rsidR="00E27AFF" w:rsidRDefault="00CD2BE5" w:rsidP="00541CA3">
      <w:pPr>
        <w:pStyle w:val="Style4"/>
      </w:pPr>
      <w:bookmarkStart w:id="29" w:name="_Toc192525389"/>
      <w:r>
        <w:t>Kiddie Affective</w:t>
      </w:r>
      <w:bookmarkEnd w:id="29"/>
      <w:r>
        <w:t xml:space="preserve"> </w:t>
      </w:r>
    </w:p>
    <w:p w14:paraId="6CD89864" w14:textId="3AE82896" w:rsidR="00CD2BE5" w:rsidRPr="00E27AFF" w:rsidRDefault="00CD2BE5" w:rsidP="00CD2BE5">
      <w:r>
        <w:t>Demographic variables</w:t>
      </w:r>
    </w:p>
    <w:p w14:paraId="364ED0A1" w14:textId="77777777" w:rsidR="00E27AFF" w:rsidRPr="00CD2BE5" w:rsidRDefault="00E27AFF" w:rsidP="00CD2BE5">
      <w:pPr>
        <w:pStyle w:val="Style4"/>
      </w:pPr>
    </w:p>
    <w:p w14:paraId="7F2F54AC" w14:textId="77777777" w:rsidR="00B94DB5" w:rsidRDefault="00F93A47" w:rsidP="00541CA3">
      <w:pPr>
        <w:pStyle w:val="Style4"/>
      </w:pPr>
      <w:bookmarkStart w:id="30" w:name="_Toc192525390"/>
      <w:r w:rsidRPr="00CD2BE5">
        <w:t xml:space="preserve">Achenbach System </w:t>
      </w:r>
      <w:r w:rsidRPr="00541CA3">
        <w:t>and</w:t>
      </w:r>
      <w:r w:rsidRPr="00CD2BE5">
        <w:t xml:space="preserve"> Empirically Based Assessment </w:t>
      </w:r>
      <w:r w:rsidR="00CD2BE5">
        <w:t>(</w:t>
      </w:r>
      <w:r w:rsidR="00CD2BE5" w:rsidRPr="00CD2BE5">
        <w:t>ASEBA</w:t>
      </w:r>
      <w:r w:rsidR="00CD2BE5">
        <w:t>)</w:t>
      </w:r>
      <w:bookmarkEnd w:id="30"/>
    </w:p>
    <w:p w14:paraId="36C03CA3" w14:textId="3E98B572" w:rsidR="00B94DB5" w:rsidRPr="00B94DB5" w:rsidRDefault="006623E6" w:rsidP="00B94DB5">
      <w:pPr>
        <w:pStyle w:val="Style5"/>
      </w:pPr>
      <w:r w:rsidRPr="003867A7">
        <w:t>Child Behavior Checklist (CBCL)</w:t>
      </w:r>
      <w:r w:rsidR="00B94DB5">
        <w:t>.</w:t>
      </w:r>
    </w:p>
    <w:p w14:paraId="19E9EED5" w14:textId="22C2B5A4" w:rsidR="003B224D" w:rsidRDefault="002B0C5B" w:rsidP="00207F5F">
      <w:pPr>
        <w:spacing w:line="360" w:lineRule="auto"/>
      </w:pPr>
      <w:r w:rsidRPr="002B0C5B">
        <w:t>The CBCL is a component of the ASEBA and is used to assess children's behavioral, emotional, or social problems</w:t>
      </w:r>
      <w:r>
        <w:t xml:space="preserve"> </w:t>
      </w:r>
      <w:r w:rsidR="006623E6" w:rsidRPr="003867A7">
        <w:fldChar w:fldCharType="begin"/>
      </w:r>
      <w:r w:rsidR="00DD3701">
        <w:instrText xml:space="preserve"> ADDIN ZOTERO_ITEM CSL_CITATION {"citationID":"VHkYyXov","properties":{"formattedCitation":"(T. M. Achenbach, 2001)","plainCitation":"(T. M. Achenbach, 2001)","noteIndex":0},"citationItems":[{"id":3258,"uris":["http://zotero.org/users/13126831/items/8SUUHJ2A"],"itemData":{"id":3258,"type":"book","event-place":"Burlington, Vt","ISBN":"0-938565-73-7","publisher":"ASEBA","publisher-place":"Burlington, Vt","title":"Manual for the ASEBA school-age forms &amp; profiles : child behavior checklist for ages 6-18, teacher's report form, youth self-report : an integrated system of multi-informant assessment","author":[{"family":"Achenbach","given":"Thomas M"}],"collection-editor":[{"family":"Rescorla","given":"Leslie"}],"issued":{"date-parts":[["2001"]]}}}],"schema":"https://github.com/citation-style-language/schema/raw/master/csl-citation.json"} </w:instrText>
      </w:r>
      <w:r w:rsidR="006623E6" w:rsidRPr="003867A7">
        <w:fldChar w:fldCharType="separate"/>
      </w:r>
      <w:r w:rsidR="00DD3701">
        <w:t>(Achenbach, 2001)</w:t>
      </w:r>
      <w:r w:rsidR="006623E6" w:rsidRPr="003867A7">
        <w:fldChar w:fldCharType="end"/>
      </w:r>
      <w:r w:rsidR="006623E6" w:rsidRPr="003867A7">
        <w:t>.</w:t>
      </w:r>
      <w:r w:rsidR="00F15741" w:rsidRPr="003867A7">
        <w:t xml:space="preserve"> </w:t>
      </w:r>
      <w:r w:rsidRPr="002B0C5B">
        <w:t>It is a 112-item parent-reported survey, which uses a 3-point Likert scale for responses: "Very True," "Somewhat True," or "Not True," where parents are asked to rate each item based on their child's behavior "now or within the past six months."</w:t>
      </w:r>
      <w:r>
        <w:t xml:space="preserve"> </w:t>
      </w:r>
      <w:r w:rsidR="008D3C01">
        <w:t>It</w:t>
      </w:r>
      <w:r w:rsidR="00162758" w:rsidRPr="003867A7">
        <w:t xml:space="preserve"> consis</w:t>
      </w:r>
      <w:r w:rsidR="008D3C01">
        <w:t>ts</w:t>
      </w:r>
      <w:r w:rsidR="00162758" w:rsidRPr="003867A7">
        <w:t xml:space="preserve"> of several dimensions categorized into Syndrome Scales </w:t>
      </w:r>
      <w:r w:rsidR="003A5DF6">
        <w:t>and</w:t>
      </w:r>
      <w:r w:rsidR="00162758" w:rsidRPr="003867A7">
        <w:t xml:space="preserve"> DSM-Oriented Scales. </w:t>
      </w:r>
      <w:r w:rsidR="00F15741" w:rsidRPr="003867A7">
        <w:t xml:space="preserve">The eight syndrome scales </w:t>
      </w:r>
      <w:r w:rsidR="003867A7" w:rsidRPr="003867A7">
        <w:t xml:space="preserve">are </w:t>
      </w:r>
      <w:r w:rsidR="00F15741" w:rsidRPr="003867A7">
        <w:t>established through factor analysis</w:t>
      </w:r>
      <w:r w:rsidR="0050526F">
        <w:t xml:space="preserve"> </w:t>
      </w:r>
      <w:r w:rsidR="0050526F" w:rsidRPr="0050526F">
        <w:rPr>
          <w:color w:val="8DD873" w:themeColor="accent6" w:themeTint="99"/>
        </w:rPr>
        <w:t>(ref)</w:t>
      </w:r>
      <w:r w:rsidR="00F15741" w:rsidRPr="0050526F">
        <w:rPr>
          <w:color w:val="8DD873" w:themeColor="accent6" w:themeTint="99"/>
        </w:rPr>
        <w:t xml:space="preserve">. </w:t>
      </w:r>
      <w:r w:rsidR="00162758" w:rsidRPr="003867A7">
        <w:t>The</w:t>
      </w:r>
      <w:r w:rsidR="003867A7" w:rsidRPr="003867A7">
        <w:t xml:space="preserve">y </w:t>
      </w:r>
      <w:r w:rsidR="00162758" w:rsidRPr="003867A7">
        <w:t xml:space="preserve">encompass clusters of common behaviors or symptoms, </w:t>
      </w:r>
      <w:r w:rsidR="003867A7">
        <w:t>including (1)</w:t>
      </w:r>
      <w:r w:rsidR="003867A7" w:rsidRPr="003867A7">
        <w:t xml:space="preserve"> Anxious</w:t>
      </w:r>
      <w:r w:rsidR="00162758" w:rsidRPr="003867A7">
        <w:t xml:space="preserve">/Depressed, </w:t>
      </w:r>
      <w:r w:rsidR="003867A7">
        <w:t xml:space="preserve">(2) </w:t>
      </w:r>
      <w:r w:rsidR="003867A7">
        <w:rPr>
          <w:rFonts w:ascii="inherit" w:hAnsi="inherit" w:cs="Open Sans"/>
          <w:color w:val="000000"/>
        </w:rPr>
        <w:t>Withdrawn/Depressed</w:t>
      </w:r>
      <w:r w:rsidR="003867A7">
        <w:t xml:space="preserve">, (3) </w:t>
      </w:r>
      <w:r w:rsidR="003867A7">
        <w:rPr>
          <w:rFonts w:ascii="inherit" w:hAnsi="inherit" w:cs="Open Sans"/>
          <w:color w:val="000000"/>
        </w:rPr>
        <w:t>Somatic Complaints,</w:t>
      </w:r>
      <w:r w:rsidR="003867A7">
        <w:t xml:space="preserve"> (4) </w:t>
      </w:r>
      <w:r w:rsidR="003867A7">
        <w:rPr>
          <w:rFonts w:ascii="inherit" w:hAnsi="inherit" w:cs="Open Sans"/>
          <w:color w:val="000000"/>
        </w:rPr>
        <w:t>Social Problems,</w:t>
      </w:r>
      <w:r w:rsidR="003867A7">
        <w:t xml:space="preserve"> (5) </w:t>
      </w:r>
      <w:r w:rsidR="003867A7">
        <w:rPr>
          <w:rFonts w:ascii="inherit" w:hAnsi="inherit" w:cs="Open Sans"/>
          <w:color w:val="000000"/>
        </w:rPr>
        <w:t xml:space="preserve">Thought </w:t>
      </w:r>
      <w:r w:rsidR="00A04208">
        <w:rPr>
          <w:rFonts w:ascii="inherit" w:hAnsi="inherit" w:cs="Open Sans"/>
          <w:color w:val="000000"/>
        </w:rPr>
        <w:t xml:space="preserve">Problems, </w:t>
      </w:r>
      <w:r w:rsidR="00A04208">
        <w:t>(</w:t>
      </w:r>
      <w:r w:rsidR="003867A7">
        <w:t xml:space="preserve">6) </w:t>
      </w:r>
      <w:r w:rsidR="003867A7">
        <w:rPr>
          <w:rFonts w:ascii="inherit" w:hAnsi="inherit" w:cs="Open Sans"/>
          <w:color w:val="000000"/>
        </w:rPr>
        <w:t>Attention Problems</w:t>
      </w:r>
      <w:r w:rsidR="003867A7">
        <w:t xml:space="preserve">, </w:t>
      </w:r>
      <w:r w:rsidR="003867A7">
        <w:lastRenderedPageBreak/>
        <w:t xml:space="preserve">(7) </w:t>
      </w:r>
      <w:r w:rsidR="003867A7">
        <w:rPr>
          <w:rFonts w:ascii="inherit" w:hAnsi="inherit" w:cs="Open Sans"/>
          <w:color w:val="000000"/>
        </w:rPr>
        <w:t>Rule</w:t>
      </w:r>
      <w:r>
        <w:rPr>
          <w:rFonts w:ascii="inherit" w:hAnsi="inherit" w:cs="Open Sans"/>
          <w:color w:val="000000"/>
        </w:rPr>
        <w:t>-</w:t>
      </w:r>
      <w:r w:rsidR="003867A7">
        <w:rPr>
          <w:rFonts w:ascii="inherit" w:hAnsi="inherit" w:cs="Open Sans"/>
          <w:color w:val="000000"/>
        </w:rPr>
        <w:t>Breaking Behavior</w:t>
      </w:r>
      <w:r w:rsidR="003867A7">
        <w:t xml:space="preserve">, (8) </w:t>
      </w:r>
      <w:r w:rsidR="003867A7">
        <w:rPr>
          <w:rFonts w:ascii="inherit" w:hAnsi="inherit" w:cs="Open Sans"/>
          <w:color w:val="000000"/>
        </w:rPr>
        <w:t>Aggressive Behavior.</w:t>
      </w:r>
      <w:r w:rsidR="003867A7">
        <w:t xml:space="preserve"> </w:t>
      </w:r>
      <w:r w:rsidR="00162758" w:rsidRPr="003867A7">
        <w:t>M</w:t>
      </w:r>
      <w:r w:rsidR="00B36C44">
        <w:t>eanwhile</w:t>
      </w:r>
      <w:r w:rsidR="00162758" w:rsidRPr="003867A7">
        <w:t>,</w:t>
      </w:r>
      <w:r w:rsidR="00B36C44">
        <w:t xml:space="preserve"> the more recently developed </w:t>
      </w:r>
      <w:r w:rsidR="00162758" w:rsidRPr="003867A7">
        <w:t>s</w:t>
      </w:r>
      <w:r w:rsidR="00F66222">
        <w:t>even</w:t>
      </w:r>
      <w:r w:rsidR="00162758" w:rsidRPr="00E33541">
        <w:t xml:space="preserve"> DSM-Oriented Scales align with diagnostic categories outlined in the Diagnostic and Statistical Manual of Mental Disorders</w:t>
      </w:r>
      <w:r w:rsidR="00B36C44">
        <w:t xml:space="preserve">. They </w:t>
      </w:r>
      <w:r w:rsidR="003867A7">
        <w:t>includ</w:t>
      </w:r>
      <w:r w:rsidR="008313E5">
        <w:t>e;</w:t>
      </w:r>
      <w:r w:rsidR="003867A7">
        <w:t xml:space="preserve"> (1) </w:t>
      </w:r>
      <w:r w:rsidR="00F66222">
        <w:rPr>
          <w:rFonts w:ascii="inherit" w:hAnsi="inherit" w:cs="Open Sans"/>
          <w:color w:val="000000"/>
        </w:rPr>
        <w:t>OCD Problems</w:t>
      </w:r>
      <w:r w:rsidR="003867A7">
        <w:t>, (</w:t>
      </w:r>
      <w:r w:rsidR="00F66222">
        <w:t>2</w:t>
      </w:r>
      <w:r w:rsidR="003867A7">
        <w:t>)</w:t>
      </w:r>
      <w:r w:rsidR="00F66222">
        <w:t xml:space="preserve"> Depressive Problems,</w:t>
      </w:r>
      <w:r w:rsidR="003867A7">
        <w:t xml:space="preserve"> </w:t>
      </w:r>
      <w:r w:rsidR="00F66222">
        <w:t xml:space="preserve">(3) </w:t>
      </w:r>
      <w:r w:rsidR="003867A7">
        <w:rPr>
          <w:rFonts w:ascii="inherit" w:hAnsi="inherit" w:cs="Open Sans"/>
          <w:color w:val="000000"/>
        </w:rPr>
        <w:t>Anxiety Problems</w:t>
      </w:r>
      <w:r w:rsidR="003867A7">
        <w:t>, (</w:t>
      </w:r>
      <w:r w:rsidR="00F66222">
        <w:t>4</w:t>
      </w:r>
      <w:r w:rsidR="003867A7">
        <w:t xml:space="preserve">) </w:t>
      </w:r>
      <w:r w:rsidR="003867A7">
        <w:rPr>
          <w:rFonts w:ascii="inherit" w:hAnsi="inherit" w:cs="Open Sans"/>
          <w:color w:val="000000"/>
        </w:rPr>
        <w:t>Somatic Problems</w:t>
      </w:r>
      <w:r w:rsidR="003867A7">
        <w:t>, (</w:t>
      </w:r>
      <w:r w:rsidR="00F66222">
        <w:t>5</w:t>
      </w:r>
      <w:r w:rsidR="003867A7">
        <w:t xml:space="preserve">) </w:t>
      </w:r>
      <w:r w:rsidR="003867A7">
        <w:rPr>
          <w:rFonts w:ascii="inherit" w:hAnsi="inherit" w:cs="Open Sans"/>
          <w:color w:val="000000"/>
        </w:rPr>
        <w:t>Attention Deficit/Hyperactivity Problems</w:t>
      </w:r>
      <w:r w:rsidR="003867A7">
        <w:t>, (</w:t>
      </w:r>
      <w:r w:rsidR="00F66222">
        <w:t>6</w:t>
      </w:r>
      <w:r w:rsidR="003867A7">
        <w:t xml:space="preserve">) </w:t>
      </w:r>
      <w:r w:rsidR="003867A7">
        <w:rPr>
          <w:rFonts w:ascii="inherit" w:hAnsi="inherit" w:cs="Open Sans"/>
          <w:color w:val="000000"/>
        </w:rPr>
        <w:t>Oppositional Defiant Problems</w:t>
      </w:r>
      <w:r w:rsidR="003867A7">
        <w:t>, (</w:t>
      </w:r>
      <w:r w:rsidR="00F66222">
        <w:t>7</w:t>
      </w:r>
      <w:r w:rsidR="003867A7">
        <w:t xml:space="preserve">) </w:t>
      </w:r>
      <w:r w:rsidR="003867A7">
        <w:rPr>
          <w:rFonts w:ascii="inherit" w:hAnsi="inherit" w:cs="Open Sans"/>
          <w:color w:val="000000"/>
        </w:rPr>
        <w:t>Conduct Problems</w:t>
      </w:r>
      <w:r w:rsidR="003867A7">
        <w:t xml:space="preserve"> </w:t>
      </w:r>
      <w:r w:rsidR="00E33541" w:rsidRPr="00E33541">
        <w:fldChar w:fldCharType="begin"/>
      </w:r>
      <w:r w:rsidR="00F66222">
        <w:instrText xml:space="preserve"> ADDIN ZOTERO_ITEM CSL_CITATION {"citationID":"VJmGeEgw","properties":{"formattedCitation":"(American Psychiatric Association, 2013; Nelson et al., 2001)","plainCitation":"(American Psychiatric Association, 2013; Nelson et al., 2001)","noteIndex":0},"citationItems":[{"id":3675,"uris":["http://zotero.org/users/13126831/items/I4DZVZQN"],"itemData":{"id":3675,"type":"book","collection-title":"DSM-5","edition":"5th ed.","event-place":"Washington, D.C","ISBN":"978-0-89042-555-8","publisher":"American Psychiatric Association","publisher-place":"Washington, D.C","title":"Diagnostic and statistical manual of mental disorders : DSM-5","author":[{"literal":"American Psychiatric Association"}],"issued":{"date-parts":[["2013"]]}}},{"id":3236,"uris":["http://zotero.org/users/13126831/items/2D7YPPCL"],"itemData":{"id":3236,"type":"article-journal","abstract":"To create an obsessive-compulsive disorder subscale (OCS) of the Child Behavior Checklist (CBCL) and to determine its internal consistency, sensitivity, specificity, and positive and negative predictive power to identify obsessive-compulsive disorder (OCD) in children and adolescents.\nThree samples of equal size (n = 73) of children and adolescents, matched for age, gender, and race, were selected for these analyses: 1) a clinically ascertained OCD group, 2) a psychiatrically treated group whose records revealed no evidence of OCD, and 3) a general population control group. An OCS was created by applying factor analysis to 11 CBCL items. Examinations of internal consistency, sensitivity, specificity, and positive and negative predictive value were undertaken.\nOf 11 items hypothesized to predict OCD, 8 items were retained after factor analyses (smallest factor loading: 0.49) and used to calculate OCS scores. The retained items displayed excellent internal consistency (Cronbach's alpha coefficient = 0.84). OCD participants had significantly higher OCS scores than either psychiatrically treated or general population control groups. With the use of the 2 cutoff scores closest to the true rate of OCD in the overall sample, sensitivity was 75.3% to 84.9%, specificity was 82.2% to 92.5%, positive predictive value was 70.5% to 83.3%, and negative predictive value was 88.2% to 91.6%.\nThe performance of the proposed CBCL OCS compares favorably with that of the only previously studied screening instrument for OCD, the Leyton Obsessional Inventory-Child Version. Unlike the Leyton Obsessional Inventory-Child Version, the CBCL is already in widespread use as a screen for most other forms of psychopathology. As the performance of the CBCL OCS will need to be replicated in other sample populations, data with various cutoff levels are provided to enable investigators and clinicians to tailor its use to specific study populations.","container-title":"Pediatrics","DOI":"10.1542/peds.108.1.e14","ISSN":"0031-4005","issue":"1","note":"publisher-place: United States\npublisher: United States: Am Acad Pediatrics","page":"e14-e14","title":"Obsessive-Compulsive Scale of the Child Behavior Checklist: Specificity, Sensitivity, and Predictive Power","volume":"108","author":[{"family":"Nelson","given":"Elliot C"},{"family":"Hanna","given":"Gregory L"},{"family":"Hudziak","given":"James J"},{"family":"Botteron","given":"Kelly N"},{"family":"Heath","given":"Andrew C"},{"family":"Todd","given":"Richard D"}],"issued":{"date-parts":[["2001"]]}}}],"schema":"https://github.com/citation-style-language/schema/raw/master/csl-citation.json"} </w:instrText>
      </w:r>
      <w:r w:rsidR="00E33541" w:rsidRPr="00E33541">
        <w:fldChar w:fldCharType="separate"/>
      </w:r>
      <w:r w:rsidR="00F66222">
        <w:t>(American Psychiatric Association, 2013; Nelson et al., 2001)</w:t>
      </w:r>
      <w:r w:rsidR="00E33541" w:rsidRPr="00E33541">
        <w:fldChar w:fldCharType="end"/>
      </w:r>
      <w:r w:rsidR="00162758" w:rsidRPr="00E33541">
        <w:t>.</w:t>
      </w:r>
      <w:r w:rsidR="003867A7">
        <w:t xml:space="preserve"> Furthermore</w:t>
      </w:r>
      <w:r w:rsidR="00162758" w:rsidRPr="00E33541">
        <w:t>, these scales are grouped into</w:t>
      </w:r>
      <w:r w:rsidR="00E33541" w:rsidRPr="00E33541">
        <w:t xml:space="preserve"> three</w:t>
      </w:r>
      <w:r w:rsidR="00162758" w:rsidRPr="00E33541">
        <w:t xml:space="preserve"> high-level domains known as </w:t>
      </w:r>
      <w:r w:rsidR="00B36C44">
        <w:t xml:space="preserve">(1) </w:t>
      </w:r>
      <w:r w:rsidR="00162758" w:rsidRPr="00E33541">
        <w:t>Internalizing Problems (which combines Anxious/Depressed, Withdrawn/Depressed, and Somatic Complaints),</w:t>
      </w:r>
      <w:r w:rsidR="00B36C44">
        <w:t xml:space="preserve"> (2)</w:t>
      </w:r>
      <w:r w:rsidR="00162758" w:rsidRPr="00E33541">
        <w:t xml:space="preserve"> Externalizing Problems (which combines Rule-Breaking Behavior and Aggressive Behavior), and a </w:t>
      </w:r>
      <w:r w:rsidR="00B36C44">
        <w:t xml:space="preserve">(3) </w:t>
      </w:r>
      <w:r w:rsidR="00162758" w:rsidRPr="00E33541">
        <w:t>Total Problems score that sums all problem items. These dimensions offer a detailed assessment of a child's emotional, social, and behavioral functioning, aiding in identifying areas that may benefit from therapeutic or educational interventions.</w:t>
      </w:r>
    </w:p>
    <w:p w14:paraId="3BDD755A" w14:textId="77777777" w:rsidR="0084688A" w:rsidRPr="0084688A" w:rsidRDefault="0084688A" w:rsidP="0084688A">
      <w:pPr>
        <w:rPr>
          <w:color w:val="8DD873" w:themeColor="accent6" w:themeTint="99"/>
        </w:rPr>
      </w:pPr>
    </w:p>
    <w:p w14:paraId="267962CC" w14:textId="77D3F996" w:rsidR="0084688A" w:rsidRDefault="0084688A" w:rsidP="0084688A">
      <w:pPr>
        <w:rPr>
          <w:color w:val="8DD873" w:themeColor="accent6" w:themeTint="99"/>
        </w:rPr>
      </w:pPr>
      <w:r w:rsidRPr="0084688A">
        <w:rPr>
          <w:color w:val="8DD873" w:themeColor="accent6" w:themeTint="99"/>
        </w:rPr>
        <w:t>In the present study, Total Problems, Internalizing Problems, and Externalizing Problems scores were used as an estimate of behavioral and emotional problems. According to the normative data of the CBCL, a</w:t>
      </w:r>
      <w:r w:rsidRPr="0084688A">
        <w:rPr>
          <w:rFonts w:eastAsiaTheme="majorEastAsia"/>
          <w:color w:val="8DD873" w:themeColor="accent6" w:themeTint="99"/>
        </w:rPr>
        <w:t> </w:t>
      </w:r>
      <w:r w:rsidRPr="0084688A">
        <w:rPr>
          <w:color w:val="8DD873" w:themeColor="accent6" w:themeTint="99"/>
        </w:rPr>
        <w:t>t-score ≤ 59 indicates non-clinical symptoms, a</w:t>
      </w:r>
      <w:r w:rsidRPr="0084688A">
        <w:rPr>
          <w:rFonts w:eastAsiaTheme="majorEastAsia"/>
          <w:color w:val="8DD873" w:themeColor="accent6" w:themeTint="99"/>
        </w:rPr>
        <w:t> </w:t>
      </w:r>
      <w:r w:rsidRPr="0084688A">
        <w:rPr>
          <w:color w:val="8DD873" w:themeColor="accent6" w:themeTint="99"/>
        </w:rPr>
        <w:t>t-score between 60 and 64 indicates that the child is at risk for problem behaviors, and a</w:t>
      </w:r>
      <w:r w:rsidRPr="0084688A">
        <w:rPr>
          <w:rFonts w:eastAsiaTheme="majorEastAsia"/>
          <w:color w:val="8DD873" w:themeColor="accent6" w:themeTint="99"/>
        </w:rPr>
        <w:t> </w:t>
      </w:r>
      <w:r w:rsidRPr="0084688A">
        <w:rPr>
          <w:color w:val="8DD873" w:themeColor="accent6" w:themeTint="99"/>
        </w:rPr>
        <w:t>t-score ≥ 65 indicates clinical symptoms (for demographical, cognitive, and psychopathological measures of participants, see</w:t>
      </w:r>
      <w:r w:rsidRPr="0084688A">
        <w:rPr>
          <w:rFonts w:eastAsiaTheme="majorEastAsia"/>
          <w:color w:val="8DD873" w:themeColor="accent6" w:themeTint="99"/>
        </w:rPr>
        <w:t> </w:t>
      </w:r>
      <w:hyperlink r:id="rId14" w:anchor="T1" w:history="1">
        <w:r w:rsidRPr="0084688A">
          <w:rPr>
            <w:rStyle w:val="Hyperlink"/>
            <w:rFonts w:eastAsiaTheme="majorEastAsia"/>
            <w:color w:val="8DD873" w:themeColor="accent6" w:themeTint="99"/>
          </w:rPr>
          <w:t>Table 1</w:t>
        </w:r>
      </w:hyperlink>
      <w:r w:rsidRPr="0084688A">
        <w:rPr>
          <w:color w:val="8DD873" w:themeColor="accent6" w:themeTint="99"/>
        </w:rPr>
        <w:t>).</w:t>
      </w:r>
      <w:r>
        <w:rPr>
          <w:color w:val="8DD873" w:themeColor="accent6" w:themeTint="99"/>
        </w:rPr>
        <w:t xml:space="preserve"> </w:t>
      </w:r>
      <w:r>
        <w:rPr>
          <w:color w:val="8DD873" w:themeColor="accent6" w:themeTint="99"/>
        </w:rPr>
        <w:fldChar w:fldCharType="begin"/>
      </w:r>
      <w:r>
        <w:rPr>
          <w:color w:val="8DD873" w:themeColor="accent6" w:themeTint="99"/>
        </w:rPr>
        <w:instrText xml:space="preserve"> ADDIN ZOTERO_ITEM CSL_CITATION {"citationID":"ny2718l1","properties":{"formattedCitation":"(Guerrera et al., 2019)","plainCitation":"(Guerrera et al., 2019)","noteIndex":0},"citationItems":[{"id":4109,"uris":["http://zotero.org/users/13126831/items/PQ9JUV9N"],"itemData":{"id":4109,"type":"article-journal","abstract":"&lt;p&gt;Autism spectrum disorder (ASD) is characterized by psychiatric and behavioral comorbidities. The Child Behavior Checklist (CBCL) provides valid and well-established measures of emotional, behavioral, and social problems in children and adolescents. The aim of the present study was to verify whether emotional, behavioral, and social problems were modulated by ASD symptom severity, cognitive development, gender, and age by analyzing the CBCL in a large group of children and adolescents with ASD. The results show that around 30% of participants with ASD exhibited internalizing problems and only 6% externalizing problems, with males exhibiting more internalizing problems than females. No correlation was found between CBCL scores and indices of ASD severity. However, higher CBCL Total Problems scores were found in older children and in children with lower cognitive abilities. The detection of behavioral and emotional problems allows children with ASD to undergo specific and individualized treatment that takes into account their psychopathological problems.&lt;/p&gt;","container-title":"Frontiers in Psychiatry","DOI":"10.3389/fpsyt.2019.00535","ISSN":"1664-0640","journalAbbreviation":"Front. Psychiatry","language":"English","note":"publisher: Frontiers","source":"Frontiers","title":"Assessment of Psychopathological Comorbidities in Children and Adolescents With Autism Spectrum Disorder Using the Child Behavior Checklist","URL":"https://www.frontiersin.org/journals/psychiatry/articles/10.3389/fpsyt.2019.00535/full","volume":"10","author":[{"family":"Guerrera","given":"Silvia"},{"family":"Menghini","given":"Deny"},{"family":"Napoli","given":"Eleonora"},{"family":"Di Vara","given":"Silvia"},{"family":"Valeri","given":"Giovanni"},{"family":"Vicari","given":"Stefano"}],"accessed":{"date-parts":[["2025",3,12]]},"issued":{"date-parts":[["2019",7,26]]}}}],"schema":"https://github.com/citation-style-language/schema/raw/master/csl-citation.json"} </w:instrText>
      </w:r>
      <w:r>
        <w:rPr>
          <w:color w:val="8DD873" w:themeColor="accent6" w:themeTint="99"/>
        </w:rPr>
        <w:fldChar w:fldCharType="separate"/>
      </w:r>
      <w:r>
        <w:rPr>
          <w:noProof/>
          <w:color w:val="8DD873" w:themeColor="accent6" w:themeTint="99"/>
        </w:rPr>
        <w:t>(Guerrera et al., 2019)</w:t>
      </w:r>
      <w:r>
        <w:rPr>
          <w:color w:val="8DD873" w:themeColor="accent6" w:themeTint="99"/>
        </w:rPr>
        <w:fldChar w:fldCharType="end"/>
      </w:r>
    </w:p>
    <w:p w14:paraId="1498A65D" w14:textId="77777777" w:rsidR="0084688A" w:rsidRDefault="0084688A" w:rsidP="0084688A">
      <w:pPr>
        <w:rPr>
          <w:color w:val="8DD873" w:themeColor="accent6" w:themeTint="99"/>
        </w:rPr>
      </w:pPr>
    </w:p>
    <w:p w14:paraId="2E461548" w14:textId="77777777" w:rsidR="005B36DC" w:rsidRDefault="005B36DC" w:rsidP="005B36DC">
      <w:pPr>
        <w:pStyle w:val="p1"/>
      </w:pPr>
      <w:r>
        <w:t>In response to the Diagnostic and Statistical Manual of</w:t>
      </w:r>
    </w:p>
    <w:p w14:paraId="51AB33D6" w14:textId="77777777" w:rsidR="005B36DC" w:rsidRDefault="005B36DC" w:rsidP="005B36DC">
      <w:pPr>
        <w:pStyle w:val="p1"/>
      </w:pPr>
      <w:r>
        <w:t>Mental Disorders (DSM-5), a version of the CBCL known as</w:t>
      </w:r>
    </w:p>
    <w:p w14:paraId="2FF079ED" w14:textId="77777777" w:rsidR="005B36DC" w:rsidRDefault="005B36DC" w:rsidP="005B36DC">
      <w:pPr>
        <w:pStyle w:val="p1"/>
      </w:pPr>
      <w:r>
        <w:t>the DSM-5-Orientated Scale was also developed and consists</w:t>
      </w:r>
    </w:p>
    <w:p w14:paraId="37824321" w14:textId="77777777" w:rsidR="005B36DC" w:rsidRDefault="005B36DC" w:rsidP="005B36DC">
      <w:pPr>
        <w:pStyle w:val="p1"/>
      </w:pPr>
      <w:r>
        <w:t>of items highly relevant to the diagnostic categories of the</w:t>
      </w:r>
    </w:p>
    <w:p w14:paraId="1B560E26" w14:textId="77777777" w:rsidR="005B36DC" w:rsidRDefault="005B36DC" w:rsidP="005B36DC">
      <w:pPr>
        <w:pStyle w:val="p1"/>
      </w:pPr>
      <w:r>
        <w:t>DSM-5.</w:t>
      </w:r>
    </w:p>
    <w:p w14:paraId="43620DDA" w14:textId="77777777" w:rsidR="005B36DC" w:rsidRDefault="005B36DC" w:rsidP="005B36DC">
      <w:pPr>
        <w:pStyle w:val="p1"/>
      </w:pPr>
      <w:r>
        <w:t>The CBCL/6–18 is comprised of two scales: a problem</w:t>
      </w:r>
    </w:p>
    <w:p w14:paraId="23BA2CF4" w14:textId="77777777" w:rsidR="005B36DC" w:rsidRDefault="005B36DC" w:rsidP="005B36DC">
      <w:pPr>
        <w:pStyle w:val="p1"/>
      </w:pPr>
      <w:proofErr w:type="spellStart"/>
      <w:r>
        <w:t>behaviour</w:t>
      </w:r>
      <w:proofErr w:type="spellEnd"/>
      <w:r>
        <w:t xml:space="preserve"> scale and a social competence scale.</w:t>
      </w:r>
    </w:p>
    <w:p w14:paraId="385B4E6E" w14:textId="77777777" w:rsidR="005B36DC" w:rsidRDefault="005B36DC" w:rsidP="005B36DC">
      <w:pPr>
        <w:pStyle w:val="p1"/>
      </w:pPr>
      <w:r>
        <w:t xml:space="preserve">There are eight subscales within the problem </w:t>
      </w:r>
      <w:proofErr w:type="spellStart"/>
      <w:r>
        <w:t>behaviour</w:t>
      </w:r>
      <w:proofErr w:type="spellEnd"/>
    </w:p>
    <w:p w14:paraId="21DC97DF" w14:textId="77777777" w:rsidR="005B36DC" w:rsidRDefault="005B36DC" w:rsidP="005B36DC">
      <w:pPr>
        <w:pStyle w:val="p1"/>
      </w:pPr>
      <w:r>
        <w:t xml:space="preserve">scale, </w:t>
      </w:r>
      <w:proofErr w:type="gramStart"/>
      <w:r>
        <w:t>including:</w:t>
      </w:r>
      <w:proofErr w:type="gramEnd"/>
      <w:r>
        <w:t xml:space="preserve"> anxious/depressed, depressed, somatic</w:t>
      </w:r>
    </w:p>
    <w:p w14:paraId="26BB0B8C" w14:textId="77777777" w:rsidR="005B36DC" w:rsidRDefault="005B36DC" w:rsidP="005B36DC">
      <w:pPr>
        <w:pStyle w:val="p1"/>
      </w:pPr>
      <w:r>
        <w:t>complaints, social problems, thought problems, attention</w:t>
      </w:r>
    </w:p>
    <w:p w14:paraId="70B6C2E9" w14:textId="77777777" w:rsidR="005B36DC" w:rsidRDefault="005B36DC" w:rsidP="005B36DC">
      <w:pPr>
        <w:pStyle w:val="p1"/>
      </w:pPr>
      <w:r>
        <w:t xml:space="preserve">problems, rule-breaking </w:t>
      </w:r>
      <w:proofErr w:type="spellStart"/>
      <w:r>
        <w:t>behaviour</w:t>
      </w:r>
      <w:proofErr w:type="spellEnd"/>
      <w:r>
        <w:t xml:space="preserve"> and aggressive </w:t>
      </w:r>
      <w:proofErr w:type="spellStart"/>
      <w:r>
        <w:t>behaviour</w:t>
      </w:r>
      <w:proofErr w:type="spellEnd"/>
      <w:r>
        <w:t>.</w:t>
      </w:r>
    </w:p>
    <w:p w14:paraId="2E6068AB" w14:textId="77777777" w:rsidR="005B36DC" w:rsidRDefault="005B36DC" w:rsidP="005B36DC">
      <w:pPr>
        <w:pStyle w:val="p1"/>
      </w:pPr>
      <w:r>
        <w:t xml:space="preserve">These subscales can be grouped into two </w:t>
      </w:r>
      <w:proofErr w:type="gramStart"/>
      <w:r>
        <w:t>higher-order</w:t>
      </w:r>
      <w:proofErr w:type="gramEnd"/>
    </w:p>
    <w:p w14:paraId="439C43E9" w14:textId="77777777" w:rsidR="005B36DC" w:rsidRDefault="005B36DC" w:rsidP="005B36DC">
      <w:pPr>
        <w:pStyle w:val="p1"/>
      </w:pPr>
      <w:r>
        <w:t xml:space="preserve">factors, known as the </w:t>
      </w:r>
      <w:proofErr w:type="spellStart"/>
      <w:r>
        <w:t>internalising</w:t>
      </w:r>
      <w:proofErr w:type="spellEnd"/>
      <w:r>
        <w:t xml:space="preserve"> and </w:t>
      </w:r>
      <w:proofErr w:type="spellStart"/>
      <w:r>
        <w:t>externalising</w:t>
      </w:r>
      <w:proofErr w:type="spellEnd"/>
    </w:p>
    <w:p w14:paraId="5CE608AD" w14:textId="77777777" w:rsidR="005B36DC" w:rsidRDefault="005B36DC" w:rsidP="005B36DC">
      <w:pPr>
        <w:pStyle w:val="p1"/>
      </w:pPr>
      <w:proofErr w:type="spellStart"/>
      <w:r>
        <w:t>behaviours</w:t>
      </w:r>
      <w:proofErr w:type="spellEnd"/>
      <w:r>
        <w:t>. By summing up all the problem items, a Total</w:t>
      </w:r>
    </w:p>
    <w:p w14:paraId="7FE7B62D" w14:textId="77777777" w:rsidR="005B36DC" w:rsidRDefault="005B36DC" w:rsidP="005B36DC">
      <w:pPr>
        <w:pStyle w:val="p1"/>
      </w:pPr>
      <w:r>
        <w:t>Problems score can also be computed.</w:t>
      </w:r>
    </w:p>
    <w:p w14:paraId="771A991C" w14:textId="77777777" w:rsidR="005B36DC" w:rsidRDefault="005B36DC" w:rsidP="005B36DC">
      <w:pPr>
        <w:pStyle w:val="p1"/>
      </w:pPr>
      <w:r>
        <w:t>The purpose of this measure is to examine adaptive and</w:t>
      </w:r>
    </w:p>
    <w:p w14:paraId="5270B22B" w14:textId="77777777" w:rsidR="005B36DC" w:rsidRDefault="005B36DC" w:rsidP="005B36DC">
      <w:pPr>
        <w:pStyle w:val="p1"/>
      </w:pPr>
      <w:r>
        <w:t xml:space="preserve">maladaptive </w:t>
      </w:r>
      <w:proofErr w:type="spellStart"/>
      <w:r>
        <w:t>behaviour</w:t>
      </w:r>
      <w:proofErr w:type="spellEnd"/>
      <w:r>
        <w:t>, as well as overall functioning in</w:t>
      </w:r>
    </w:p>
    <w:p w14:paraId="48700425" w14:textId="77777777" w:rsidR="005B36DC" w:rsidRDefault="005B36DC" w:rsidP="005B36DC">
      <w:pPr>
        <w:pStyle w:val="p1"/>
      </w:pPr>
      <w:r>
        <w:t>children and young people.</w:t>
      </w:r>
    </w:p>
    <w:p w14:paraId="1778D428" w14:textId="77777777" w:rsidR="005B36DC" w:rsidRDefault="005B36DC" w:rsidP="0084688A"/>
    <w:p w14:paraId="083B5EA8" w14:textId="77777777" w:rsidR="005B36DC" w:rsidRDefault="005B36DC" w:rsidP="0084688A"/>
    <w:p w14:paraId="05C36848" w14:textId="77777777" w:rsidR="005B36DC" w:rsidRDefault="005B36DC" w:rsidP="0084688A"/>
    <w:p w14:paraId="2ADE3600" w14:textId="68AB114B" w:rsidR="0084688A" w:rsidRPr="0084688A" w:rsidRDefault="0084688A" w:rsidP="0084688A">
      <w:r w:rsidRPr="0084688A">
        <w:t>Raw scores for each scale are converted to norm-referenced</w:t>
      </w:r>
    </w:p>
    <w:p w14:paraId="29CA62F0" w14:textId="77777777" w:rsidR="0084688A" w:rsidRPr="0084688A" w:rsidRDefault="0084688A" w:rsidP="0084688A">
      <w:r w:rsidRPr="0084688A">
        <w:t>T-scores (M = 50, SD = 10), with separate norms provided for each</w:t>
      </w:r>
    </w:p>
    <w:p w14:paraId="544248DC" w14:textId="77777777" w:rsidR="0084688A" w:rsidRPr="0084688A" w:rsidRDefault="0084688A" w:rsidP="0084688A">
      <w:r w:rsidRPr="0084688A">
        <w:t>gender within the 6–11 and 12–18-year age ranges. ‘Clinically</w:t>
      </w:r>
    </w:p>
    <w:p w14:paraId="0DF1F831" w14:textId="77777777" w:rsidR="0084688A" w:rsidRPr="0084688A" w:rsidRDefault="0084688A" w:rsidP="0084688A">
      <w:r w:rsidRPr="0084688A">
        <w:t>significant’ elevations are indicated by T-scores ≥ 64 on the</w:t>
      </w:r>
    </w:p>
    <w:p w14:paraId="16CB223B" w14:textId="77777777" w:rsidR="0084688A" w:rsidRPr="0084688A" w:rsidRDefault="0084688A" w:rsidP="0084688A">
      <w:r w:rsidRPr="0084688A">
        <w:lastRenderedPageBreak/>
        <w:t>broadband scales, and ≥ 70 on the syndrome scales. ‘Borderline’</w:t>
      </w:r>
    </w:p>
    <w:p w14:paraId="09ECEE47" w14:textId="77777777" w:rsidR="0084688A" w:rsidRPr="0084688A" w:rsidRDefault="0084688A" w:rsidP="0084688A">
      <w:r w:rsidRPr="0084688A">
        <w:t>elevations range from 60–63 and 65–69 on the broadband and</w:t>
      </w:r>
    </w:p>
    <w:p w14:paraId="617DE026" w14:textId="77777777" w:rsidR="0084688A" w:rsidRPr="0084688A" w:rsidRDefault="0084688A" w:rsidP="0084688A">
      <w:r w:rsidRPr="0084688A">
        <w:t>syndrome scales, respectively. These qualitative categories</w:t>
      </w:r>
    </w:p>
    <w:p w14:paraId="350D0126" w14:textId="77777777" w:rsidR="0084688A" w:rsidRPr="0084688A" w:rsidRDefault="0084688A" w:rsidP="0084688A">
      <w:r w:rsidRPr="0084688A">
        <w:t>reflect symptom severity, and scores falling within either category</w:t>
      </w:r>
    </w:p>
    <w:p w14:paraId="4EF1E57F" w14:textId="77777777" w:rsidR="0084688A" w:rsidRPr="0084688A" w:rsidRDefault="0084688A" w:rsidP="0084688A">
      <w:r w:rsidRPr="0084688A">
        <w:t>suggests the need for a more comprehensive diagnostic</w:t>
      </w:r>
    </w:p>
    <w:p w14:paraId="30FE190C" w14:textId="77777777" w:rsidR="0084688A" w:rsidRPr="0084688A" w:rsidRDefault="0084688A" w:rsidP="0084688A">
      <w:r w:rsidRPr="0084688A">
        <w:t>assessment (Pandolfi et al., 2012).</w:t>
      </w:r>
    </w:p>
    <w:p w14:paraId="23A8A31F" w14:textId="77777777" w:rsidR="0084688A" w:rsidRPr="0084688A" w:rsidRDefault="0084688A" w:rsidP="0084688A">
      <w:pPr>
        <w:rPr>
          <w:color w:val="8DD873" w:themeColor="accent6" w:themeTint="99"/>
        </w:rPr>
      </w:pPr>
    </w:p>
    <w:p w14:paraId="0758860C" w14:textId="0212E2E8" w:rsidR="00E85EEE" w:rsidRPr="004F6F8B" w:rsidRDefault="00E85EEE" w:rsidP="00E85EEE">
      <w:pPr>
        <w:pStyle w:val="Style4"/>
        <w:rPr>
          <w:color w:val="45B0E1" w:themeColor="accent1" w:themeTint="99"/>
        </w:rPr>
      </w:pPr>
      <w:bookmarkStart w:id="31" w:name="_Toc192525391"/>
      <w:r w:rsidRPr="004F6F8B">
        <w:rPr>
          <w:color w:val="45B0E1" w:themeColor="accent1" w:themeTint="99"/>
        </w:rPr>
        <w:t xml:space="preserve">The </w:t>
      </w:r>
      <w:r w:rsidR="007373E4" w:rsidRPr="004F6F8B">
        <w:rPr>
          <w:color w:val="45B0E1" w:themeColor="accent1" w:themeTint="99"/>
        </w:rPr>
        <w:t>Obsessive-Compulsive</w:t>
      </w:r>
      <w:r w:rsidRPr="004F6F8B">
        <w:rPr>
          <w:color w:val="45B0E1" w:themeColor="accent1" w:themeTint="99"/>
        </w:rPr>
        <w:t xml:space="preserve"> Symptom (OCS) Scale</w:t>
      </w:r>
      <w:r w:rsidR="004F6F8B" w:rsidRPr="004F6F8B">
        <w:rPr>
          <w:color w:val="45B0E1" w:themeColor="accent1" w:themeTint="99"/>
        </w:rPr>
        <w:t xml:space="preserve"> (?)</w:t>
      </w:r>
      <w:bookmarkEnd w:id="31"/>
    </w:p>
    <w:p w14:paraId="71AFCEEF" w14:textId="354E2A04" w:rsidR="00E85EEE" w:rsidRPr="004F6F8B" w:rsidRDefault="00E85EEE" w:rsidP="00E85EEE">
      <w:pPr>
        <w:spacing w:line="360" w:lineRule="auto"/>
        <w:rPr>
          <w:b/>
          <w:bCs/>
          <w:color w:val="45B0E1" w:themeColor="accent1" w:themeTint="99"/>
        </w:rPr>
      </w:pPr>
      <w:r w:rsidRPr="004F6F8B">
        <w:rPr>
          <w:b/>
          <w:bCs/>
          <w:color w:val="45B0E1" w:themeColor="accent1" w:themeTint="99"/>
        </w:rPr>
        <w:t>Discrepancy</w:t>
      </w:r>
      <w:r w:rsidR="004F6F8B" w:rsidRPr="004F6F8B">
        <w:rPr>
          <w:b/>
          <w:bCs/>
          <w:color w:val="45B0E1" w:themeColor="accent1" w:themeTint="99"/>
        </w:rPr>
        <w:t xml:space="preserve"> </w:t>
      </w:r>
      <w:r w:rsidR="004F6F8B">
        <w:rPr>
          <w:b/>
          <w:bCs/>
          <w:color w:val="45B0E1" w:themeColor="accent1" w:themeTint="99"/>
        </w:rPr>
        <w:t>(?)</w:t>
      </w:r>
    </w:p>
    <w:p w14:paraId="00A2925A" w14:textId="77777777" w:rsidR="00E85EEE" w:rsidRPr="004F6F8B" w:rsidRDefault="00E85EEE" w:rsidP="00E85EEE">
      <w:pPr>
        <w:spacing w:line="360" w:lineRule="auto"/>
        <w:rPr>
          <w:color w:val="45B0E1" w:themeColor="accent1" w:themeTint="99"/>
        </w:rPr>
      </w:pPr>
      <w:r w:rsidRPr="004F6F8B">
        <w:rPr>
          <w:color w:val="45B0E1" w:themeColor="accent1" w:themeTint="99"/>
        </w:rPr>
        <w:t xml:space="preserve">small discrepancy = child agrees with parent about OCS score (probably) </w:t>
      </w:r>
    </w:p>
    <w:p w14:paraId="77D52CFB" w14:textId="77777777" w:rsidR="00E85EEE" w:rsidRPr="004F6F8B" w:rsidRDefault="00E85EEE" w:rsidP="00E85EEE">
      <w:pPr>
        <w:spacing w:line="360" w:lineRule="auto"/>
        <w:rPr>
          <w:color w:val="45B0E1" w:themeColor="accent1" w:themeTint="99"/>
        </w:rPr>
      </w:pPr>
      <w:r w:rsidRPr="004F6F8B">
        <w:rPr>
          <w:color w:val="45B0E1" w:themeColor="accent1" w:themeTint="99"/>
        </w:rPr>
        <w:t>high discrepancy = child probably disagrees with the parent about the OCD score</w:t>
      </w:r>
    </w:p>
    <w:p w14:paraId="321FC1BF" w14:textId="77777777" w:rsidR="00E85EEE" w:rsidRPr="003A5DF6" w:rsidRDefault="00E85EEE" w:rsidP="00207F5F">
      <w:pPr>
        <w:spacing w:line="360" w:lineRule="auto"/>
      </w:pPr>
    </w:p>
    <w:p w14:paraId="387A0DC5" w14:textId="7C5151B5" w:rsidR="00B94DB5" w:rsidRDefault="00153638" w:rsidP="00B94DB5">
      <w:pPr>
        <w:pStyle w:val="Style5"/>
      </w:pPr>
      <w:r>
        <w:t>B</w:t>
      </w:r>
      <w:r w:rsidR="003B224D" w:rsidRPr="003B224D">
        <w:t xml:space="preserve">rief </w:t>
      </w:r>
      <w:r>
        <w:t>P</w:t>
      </w:r>
      <w:r w:rsidR="003B224D" w:rsidRPr="003B224D">
        <w:t xml:space="preserve">roblem </w:t>
      </w:r>
      <w:r>
        <w:t>M</w:t>
      </w:r>
      <w:r w:rsidR="003B224D" w:rsidRPr="003B224D">
        <w:t>onitor</w:t>
      </w:r>
      <w:r w:rsidR="00B94DB5">
        <w:t xml:space="preserve"> (BPM).</w:t>
      </w:r>
    </w:p>
    <w:p w14:paraId="3D43B8AC" w14:textId="54B848B5" w:rsidR="003B224D" w:rsidRDefault="002B0C5B" w:rsidP="00207F5F">
      <w:pPr>
        <w:spacing w:line="360" w:lineRule="auto"/>
      </w:pPr>
      <w:r w:rsidRPr="002B0C5B">
        <w:t>The BPM is a 19-item self-reported survey used to assess children's behavioral and emotional functioning and their responses to interventions (RTIs). It also uses a 3-point Likert scale for responses: "Very True", "Somewhat True," or "Not True." children are instructed to rate each item based on their behavior "currently or within the past six months."</w:t>
      </w:r>
      <w:r>
        <w:t xml:space="preserve"> </w:t>
      </w:r>
      <w:r w:rsidR="003B224D" w:rsidRPr="00153638">
        <w:t xml:space="preserve">The BPM measures four scales, including Internalizing, Attention Problems, Externalizing, and Total Problems scales, paralleling the items and scales found on the more comprehensive CBCL/6-18 </w:t>
      </w:r>
      <w:r w:rsidR="003B224D" w:rsidRPr="00153638">
        <w:fldChar w:fldCharType="begin"/>
      </w:r>
      <w:r w:rsidR="003B224D" w:rsidRPr="00153638">
        <w:instrText xml:space="preserve"> ADDIN ZOTERO_ITEM CSL_CITATION {"citationID":"Bsqg7R60","properties":{"formattedCitation":"(T. Achenbach et al., 2017)","plainCitation":"(T. Achenbach et al., 2017)","noteIndex":0},"citationItems":[{"id":3683,"uris":["http://zotero.org/users/13126831/items/69FIFYPT"],"itemData":{"id":3683,"type":"article-journal","container-title":"Burlington: University of Vermont Research Center for Children, Youth, and Families","journalAbbreviation":"Burlington: University of Vermont Research Center for Children, Youth, and Families","title":"Manual for the aseba brief problem monitor for ages 6–18 (bpm/6–18)","author":[{"family":"Achenbach","given":"TM"},{"family":"McConaughy","given":"SH"},{"family":"Ivanova","given":"MY"},{"family":"Rescorla","given":"LA"}],"issued":{"date-parts":[["2017"]]}}}],"schema":"https://github.com/citation-style-language/schema/raw/master/csl-citation.json"} </w:instrText>
      </w:r>
      <w:r w:rsidR="003B224D" w:rsidRPr="00153638">
        <w:fldChar w:fldCharType="separate"/>
      </w:r>
      <w:r w:rsidR="003B224D" w:rsidRPr="00153638">
        <w:t>(Achenbach et al., 2017)</w:t>
      </w:r>
      <w:r w:rsidR="003B224D" w:rsidRPr="00153638">
        <w:fldChar w:fldCharType="end"/>
      </w:r>
      <w:r w:rsidR="003B224D" w:rsidRPr="003B224D">
        <w:t xml:space="preserve">. </w:t>
      </w:r>
    </w:p>
    <w:p w14:paraId="16B684E0" w14:textId="32A91236" w:rsidR="003B224D" w:rsidRPr="00B94DB5" w:rsidRDefault="007509D8" w:rsidP="00ED3E68">
      <w:pPr>
        <w:pStyle w:val="Style3"/>
      </w:pPr>
      <w:bookmarkStart w:id="32" w:name="_Toc192525392"/>
      <w:r w:rsidRPr="00ED3E68">
        <w:t>Structural</w:t>
      </w:r>
      <w:r>
        <w:t xml:space="preserve"> </w:t>
      </w:r>
      <w:r w:rsidR="003B224D">
        <w:t>MRI</w:t>
      </w:r>
      <w:bookmarkEnd w:id="32"/>
    </w:p>
    <w:p w14:paraId="35A8BDB2" w14:textId="25822FCE" w:rsidR="004F6F8B" w:rsidRDefault="00153638" w:rsidP="00C90F76">
      <w:pPr>
        <w:spacing w:line="360" w:lineRule="auto"/>
      </w:pPr>
      <w:r w:rsidRPr="00153638">
        <w:t>High-resolution</w:t>
      </w:r>
      <w:r w:rsidRPr="00153638">
        <w:rPr>
          <w:rFonts w:eastAsiaTheme="majorEastAsia"/>
        </w:rPr>
        <w:t> T1-</w:t>
      </w:r>
      <w:proofErr w:type="gramStart"/>
      <w:r w:rsidRPr="00153638">
        <w:rPr>
          <w:rFonts w:eastAsiaTheme="majorEastAsia"/>
        </w:rPr>
        <w:t>weighted  and</w:t>
      </w:r>
      <w:proofErr w:type="gramEnd"/>
      <w:r w:rsidRPr="00153638">
        <w:rPr>
          <w:rFonts w:eastAsiaTheme="majorEastAsia"/>
        </w:rPr>
        <w:t xml:space="preserve"> T2-weighted 3D structural images </w:t>
      </w:r>
      <w:r w:rsidRPr="00153638">
        <w:t>were acquired using Siemens, Philips, and GE 3T MRI scanners.</w:t>
      </w:r>
      <w:r w:rsidR="00E27AFF">
        <w:t xml:space="preserve"> </w:t>
      </w:r>
      <w:r w:rsidR="0052087C">
        <w:t xml:space="preserve">Preprocessing includes </w:t>
      </w:r>
      <w:r w:rsidR="00AE2257">
        <w:t>correcting</w:t>
      </w:r>
      <w:r w:rsidR="0052087C">
        <w:t xml:space="preserve"> for bias field, distortion, and</w:t>
      </w:r>
      <w:r w:rsidR="005F6551">
        <w:t xml:space="preserve"> resampling </w:t>
      </w:r>
      <w:r w:rsidR="0052087C">
        <w:fldChar w:fldCharType="begin"/>
      </w:r>
      <w:r w:rsidR="0052087C">
        <w:instrText xml:space="preserve"> ADDIN ZOTERO_ITEM CSL_CITATION {"citationID":"HrrRgJ7R","properties":{"formattedCitation":"(Hagler et al., 2019)","plainCitation":"(Hagler et al., 2019)","noteIndex":0},"citationItems":[{"id":3696,"uris":["http://zotero.org/users/13126831/items/HQTY3BAG"],"itemData":{"id":3696,"type":"article-journal","abstract":"The Adolescent Brain Cognitive Development (ABCD) Study is an ongoing, nationwide study of the effects of environmental influences on behavioral and brain development in adolescents. The main objective of the study is to recruit and assess over eleven thousand 9-10-year-olds and follow them over the course of 10 years to characterize normative brain and cognitive development, the many factors that influence brain development, and the effects of those factors on mental health and other outcomes. The study employs state-of-the-art multimodal brain imaging, cognitive and clinical assessments, bioassays, and careful assessment of substance use, environment, psychopathological symptoms, and social functioning. The data is a resource of unprecedented scale and depth for studying typical and atypical development. The aim of this manuscript is to describe the baseline neuroimaging processing and subject-level analysis methods used by ABCD. Processing and analyses include modality-specific corrections for distortions and motion, brain segmentation and cortical surface reconstruction derived from structural magnetic resonance imaging (sMRI), analysis of brain microstructure using diffusion MRI (dMRI), task-related analysis of functional MRI (fMRI), and functional connectivity analysis of resting-state fMRI. This manuscript serves as a methodological reference for users of publicly shared neuroimaging data from the ABCD Study.","container-title":"NeuroImage","DOI":"10.1016/j.neuroimage.2019.116091","ISSN":"1053-8119","journalAbbreviation":"NeuroImage","page":"116091","source":"ScienceDirect","title":"Image processing and analysis methods for the Adolescent Brain Cognitive Development Study","volume":"202","author":[{"family":"Hagler","given":"Donald J."},{"family":"Hatton","given":"SeanN."},{"family":"Cornejo","given":"M. Daniela"},{"family":"Makowski","given":"Carolina"},{"family":"Fair","given":"Damien A."},{"family":"Dick","given":"Anthony Steven"},{"family":"Sutherland","given":"Matthew T."},{"family":"Casey","given":"B. J."},{"family":"Barch","given":"Deanna M."},{"family":"Harms","given":"Michael P."},{"family":"Watts","given":"Richard"},{"family":"Bjork","given":"James M."},{"family":"Garavan","given":"Hugh P."},{"family":"Hilmer","given":"Laura"},{"family":"Pung","given":"Christopher J."},{"family":"Sicat","given":"Chelsea S."},{"family":"Kuperman","given":"Joshua"},{"family":"Bartsch","given":"Hauke"},{"family":"Xue","given":"Feng"},{"family":"Heitzeg","given":"Mary M."},{"family":"Laird","given":"Angela R."},{"family":"Trinh","given":"Thanh T."},{"family":"Gonzalez","given":"Raul"},{"family":"Tapert","given":"Susan F."},{"family":"Riedel","given":"Michael C."},{"family":"Squeglia","given":"Lindsay M."},{"family":"Hyde","given":"Luke W."},{"family":"Rosenberg","given":"Monica D."},{"family":"Earl","given":"Eric A."},{"family":"Howlett","given":"Katia D."},{"family":"Baker","given":"Fiona C."},{"family":"Soules","given":"Mary"},{"family":"Diaz","given":"Jazmin"},{"family":"Leon","given":"Octavio Ruiz","non-dropping-particle":"de"},{"family":"Thompson","given":"Wesley K."},{"family":"Neale","given":"Michael C."},{"family":"Herting","given":"Megan"},{"family":"Sowell","given":"Elizabeth R."},{"family":"Alvarez","given":"Ruben P."},{"family":"Hawes","given":"Samuel W."},{"family":"Sanchez","given":"Mariana"},{"family":"Bodurka","given":"Jerzy"},{"family":"Breslin","given":"Florence J."},{"family":"Morris","given":"Amanda Sheffield"},{"family":"Paulus","given":"Martin P."},{"family":"Simmons","given":"W. Kyle"},{"family":"Polimeni","given":"Jonathan R."},{"family":"Kouwe","given":"Andre","non-dropping-particle":"van der"},{"family":"Nencka","given":"Andrew S."},{"family":"Gray","given":"Kevin M."},{"family":"Pierpaoli","given":"Carlo"},{"family":"Matochik","given":"John A."},{"family":"Noronha","given":"Antonio"},{"family":"Aklin","given":"Will M."},{"family":"Conway","given":"Kevin"},{"family":"Glantz","given":"Meyer"},{"family":"Hoffman","given":"Elizabeth"},{"family":"Little","given":"Roger"},{"family":"Lopez","given":"Marsha"},{"family":"Pariyadath","given":"Vani"},{"family":"Weiss","given":"Susan RB."},{"family":"Wolff-Hughes","given":"Dana L."},{"family":"DelCarmen-Wiggins","given":"Rebecca"},{"family":"Feldstein Ewing","given":"Sarah W."},{"family":"Miranda-Dominguez","given":"Oscar"},{"family":"Nagel","given":"Bonnie J."},{"family":"Perrone","given":"Anders J."},{"family":"Sturgeon","given":"Darrick T."},{"family":"Goldstone","given":"Aimee"},{"family":"Pfefferbaum","given":"Adolf"},{"family":"Pohl","given":"Kilian M."},{"family":"Prouty","given":"Devin"},{"family":"Uban","given":"Kristina"},{"family":"Bookheimer","given":"Susan Y."},{"family":"Dapretto","given":"Mirella"},{"family":"Galvan","given":"Adriana"},{"family":"Bagot","given":"Kara"},{"family":"Giedd","given":"Jay"},{"family":"Infante","given":"M. Alejandra"},{"family":"Jacobus","given":"Joanna"},{"family":"Patrick","given":"Kevin"},{"family":"Shilling","given":"Paul D."},{"family":"Desikan","given":"Rahul"},{"family":"Li","given":"Yi"},{"family":"Sugrue","given":"Leo"},{"family":"Banich","given":"Marie T."},{"family":"Friedman","given":"Naomi"},{"family":"Hewitt","given":"John K."},{"family":"Hopfer","given":"Christian"},{"family":"Sakai","given":"Joseph"},{"family":"Tanabe","given":"Jody"},{"family":"Cottler","given":"Linda B."},{"family":"Nixon","given":"Sara Jo"},{"family":"Chang","given":"Linda"},{"family":"Cloak","given":"Christine"},{"family":"Ernst","given":"Thomas"},{"family":"Reeves","given":"Gloria"},{"family":"Kennedy","given":"David N."},{"family":"Heeringa","given":"Steve"},{"family":"Peltier","given":"Scott"},{"family":"Schulenberg","given":"John"},{"family":"Sripada","given":"Chandra"},{"family":"Zucker","given":"Robert A."},{"family":"Iacono","given":"William G."},{"family":"Luciana","given":"Monica"},{"family":"Calabro","given":"Finnegan J."},{"family":"Clark","given":"Duncan B."},{"family":"Lewis","given":"David A."},{"family":"Luna","given":"Beatriz"},{"family":"Schirda","given":"Claudiu"},{"family":"Brima","given":"Tufikameni"},{"family":"Foxe","given":"John J."},{"family":"Freedman","given":"Edward G."},{"family":"Mruzek","given":"Daniel W."},{"family":"Mason","given":"Michael J."},{"family":"Huber","given":"Rebekah"},{"family":"McGlade","given":"Erin"},{"family":"Prescot","given":"Andrew"},{"family":"Renshaw","given":"Perry F."},{"family":"Yurgelun-Todd","given":"Deborah A."},{"family":"Allgaier","given":"Nicholas A."},{"family":"Dumas","given":"Julie A."},{"family":"Ivanova","given":"Masha"},{"family":"Potter","given":"Alexandra"},{"family":"Florsheim","given":"Paul"},{"family":"Larson","given":"Christine"},{"family":"Lisdahl","given":"Krista"},{"family":"Charness","given":"Michael E."},{"family":"Fuemmeler","given":"Bernard"},{"family":"Hettema","given":"John M."},{"family":"Maes","given":"Hermine H."},{"family":"Steinberg","given":"Joel"},{"family":"Anokhin","given":"Andrey P."},{"family":"Glaser","given":"Paul"},{"family":"Heath","given":"Andrew C."},{"family":"Madden","given":"Pamela A."},{"family":"Baskin-Sommers","given":"Arielle"},{"family":"Constable","given":"R. Todd"},{"family":"Grant","given":"Steven J."},{"family":"Dowling","given":"Gayathri J."},{"family":"Brown","given":"Sandra A."},{"family":"Jernigan","given":"Terry L."},{"family":"Dale","given":"Anders M."}],"issued":{"date-parts":[["2019",11,15]]}}}],"schema":"https://github.com/citation-style-language/schema/raw/master/csl-citation.json"} </w:instrText>
      </w:r>
      <w:r w:rsidR="0052087C">
        <w:fldChar w:fldCharType="separate"/>
      </w:r>
      <w:r w:rsidR="0052087C">
        <w:rPr>
          <w:noProof/>
        </w:rPr>
        <w:t>(Hagler et al., 2019)</w:t>
      </w:r>
      <w:r w:rsidR="0052087C">
        <w:fldChar w:fldCharType="end"/>
      </w:r>
      <w:r w:rsidR="0052087C">
        <w:t xml:space="preserve">. </w:t>
      </w:r>
      <w:r w:rsidRPr="00153638">
        <w:t>Images were corrected for</w:t>
      </w:r>
      <w:r w:rsidRPr="00153638">
        <w:rPr>
          <w:rFonts w:eastAsiaTheme="majorEastAsia"/>
        </w:rPr>
        <w:t> gradient nonlinearity distortions </w:t>
      </w:r>
      <w:r>
        <w:rPr>
          <w:rFonts w:eastAsiaTheme="majorEastAsia"/>
        </w:rPr>
        <w:fldChar w:fldCharType="begin"/>
      </w:r>
      <w:r w:rsidR="0021536D">
        <w:rPr>
          <w:rFonts w:eastAsiaTheme="majorEastAsia"/>
        </w:rPr>
        <w:instrText xml:space="preserve"> ADDIN ZOTERO_ITEM CSL_CITATION {"citationID":"8bPZ84QO","properties":{"formattedCitation":"(Jovicich et al., 2006)","plainCitation":"(Jovicich et al., 2006)","noteIndex":0},"citationItems":[{"id":3684,"uris":["http://zotero.org/users/13126831/items/7VQP9AD7"],"itemData":{"id":3684,"type":"article-journal","abstract":"Longitudinal and multi-site clinical studies create the imperative to characterize and correct technological sources of variance that limit image reproducibility in high-resolution structural MRI studies, thus facilitating precise, quantitative, platform-independent, multi-site evaluation. In this work, we investigated the effects that imaging gradient non-linearity have on reproducibility of multi-site human MRI. We applied an image distortion correction method based on spherical harmonics description of the gradients and verified the accuracy of the method using phantom data. The correction method was then applied to the brain image data from a group of subjects scanned twice at multiple sites having different 1.5 T platforms. Within-site and across-site variability of the image data was assessed by evaluating voxel-based image intensity reproducibility. The image intensity reproducibility of the human brain data was significantly improved with distortion correction, suggesting that this method may offer improved reproducibility in morphometry studies. We provide the source code for the gradient distortion algorithm together with the phantom data.","container-title":"NeuroImage","DOI":"10.1016/j.neuroimage.2005.09.046","ISSN":"1053-8119","issue":"2","journalAbbreviation":"NeuroImage","page":"436-443","source":"ScienceDirect","title":"Reliability in multi-site structural MRI studies: Effects of gradient non-linearity correction on phantom and human data","title-short":"Reliability in multi-site structural MRI studies","volume":"30","author":[{"family":"Jovicich","given":"Jorge"},{"family":"Czanner","given":"Silvester"},{"family":"Greve","given":"Douglas"},{"family":"Haley","given":"Elizabeth"},{"family":"Kouwe","given":"Andre","non-dropping-particle":"van der"},{"family":"Gollub","given":"Randy"},{"family":"Kennedy","given":"David"},{"family":"Schmitt","given":"Franz"},{"family":"Brown","given":"Gregory"},{"family":"MacFall","given":"James"},{"family":"Fischl","given":"Bruce"},{"family":"Dale","given":"Anders"}],"issued":{"date-parts":[["2006",4,1]]}}}],"schema":"https://github.com/citation-style-language/schema/raw/master/csl-citation.json"} </w:instrText>
      </w:r>
      <w:r>
        <w:rPr>
          <w:rFonts w:eastAsiaTheme="majorEastAsia"/>
        </w:rPr>
        <w:fldChar w:fldCharType="separate"/>
      </w:r>
      <w:r w:rsidR="0021536D">
        <w:rPr>
          <w:rFonts w:eastAsiaTheme="majorEastAsia"/>
          <w:noProof/>
        </w:rPr>
        <w:t>(Jovicich et al., 2006)</w:t>
      </w:r>
      <w:r>
        <w:rPr>
          <w:rFonts w:eastAsiaTheme="majorEastAsia"/>
        </w:rPr>
        <w:fldChar w:fldCharType="end"/>
      </w:r>
      <w:r w:rsidRPr="00153638">
        <w:t>, and T2w images were registered to T1w images using a</w:t>
      </w:r>
      <w:r w:rsidRPr="00153638">
        <w:rPr>
          <w:rFonts w:eastAsiaTheme="majorEastAsia"/>
        </w:rPr>
        <w:t> mutual information-based approach </w:t>
      </w:r>
      <w:r w:rsidR="0021536D">
        <w:rPr>
          <w:rFonts w:eastAsiaTheme="majorEastAsia"/>
        </w:rPr>
        <w:fldChar w:fldCharType="begin"/>
      </w:r>
      <w:r w:rsidR="0021536D">
        <w:rPr>
          <w:rFonts w:eastAsiaTheme="majorEastAsia"/>
        </w:rPr>
        <w:instrText xml:space="preserve"> ADDIN ZOTERO_ITEM CSL_CITATION {"citationID":"wQ7pYP5K","properties":{"formattedCitation":"(Wells et al., 1996)","plainCitation":"(Wells et al., 1996)","noteIndex":0},"citationItems":[{"id":3689,"uris":["http://zotero.org/users/13126831/items/DQCBMB4N"],"itemData":{"id":3689,"type":"article-journal","abstract":"A new information-theoretic approach is presented for finding the registration of volumetric medical images of differing modalities. Registration is achieved by adjustment of the relative position and orientation until the mutual information between the images is maximized. In our derivation of the registration procedure, few assumptions are made about the nature of the imaging process. As a result the algorithms are quite general and can foreseeably be used with a wide variety of imaging devices. This approach works directly with image data","container-title":"Med Image Anal","DOI":"10.1016/S1361-8415(01)80004-9","ISSN":"1361-8415","issue":"1","note":"publisher-place: Netherlands\npublisher: Netherlands: Elsevier B.V","page":"35-51","title":"Multi-modal volume registration by maximization of mutual information","volume":"1","author":[{"family":"Wells","given":"William M."},{"family":"Viola","given":"Paul"},{"family":"Atsumi","given":"Hideki"},{"family":"Nakajima","given":"Shin"},{"family":"Kikinis","given":"Ron"}],"issued":{"date-parts":[["1996"]]}}}],"schema":"https://github.com/citation-style-language/schema/raw/master/csl-citation.json"} </w:instrText>
      </w:r>
      <w:r w:rsidR="0021536D">
        <w:rPr>
          <w:rFonts w:eastAsiaTheme="majorEastAsia"/>
        </w:rPr>
        <w:fldChar w:fldCharType="separate"/>
      </w:r>
      <w:r w:rsidR="0021536D">
        <w:rPr>
          <w:rFonts w:eastAsiaTheme="majorEastAsia"/>
          <w:noProof/>
        </w:rPr>
        <w:t>(Wells et al., 1996)</w:t>
      </w:r>
      <w:r w:rsidR="0021536D">
        <w:rPr>
          <w:rFonts w:eastAsiaTheme="majorEastAsia"/>
        </w:rPr>
        <w:fldChar w:fldCharType="end"/>
      </w:r>
      <w:r w:rsidRPr="00153638">
        <w:t>. Intensity non-uniformity was corrected through</w:t>
      </w:r>
      <w:r w:rsidRPr="00153638">
        <w:rPr>
          <w:rFonts w:eastAsiaTheme="majorEastAsia"/>
        </w:rPr>
        <w:t> tissue segmentation and sparse spatial smoothing</w:t>
      </w:r>
      <w:r w:rsidRPr="00153638">
        <w:t>. All images were resampled to</w:t>
      </w:r>
      <w:r w:rsidRPr="00153638">
        <w:rPr>
          <w:rFonts w:eastAsiaTheme="majorEastAsia"/>
        </w:rPr>
        <w:t> 1 mm isotropic resolution </w:t>
      </w:r>
      <w:r w:rsidRPr="00153638">
        <w:t>and rigidly aligned to a standard atlas space.</w:t>
      </w:r>
      <w:r w:rsidR="0021536D">
        <w:t xml:space="preserve"> </w:t>
      </w:r>
      <w:r w:rsidRPr="00153638">
        <w:t>Regions of interest (ROIs) were defined using the</w:t>
      </w:r>
      <w:r w:rsidRPr="00153638">
        <w:rPr>
          <w:rFonts w:eastAsiaTheme="majorEastAsia"/>
        </w:rPr>
        <w:t> </w:t>
      </w:r>
      <w:proofErr w:type="spellStart"/>
      <w:r w:rsidRPr="00153638">
        <w:rPr>
          <w:rFonts w:eastAsiaTheme="majorEastAsia"/>
        </w:rPr>
        <w:t>Destrieux</w:t>
      </w:r>
      <w:proofErr w:type="spellEnd"/>
      <w:r w:rsidRPr="00153638">
        <w:rPr>
          <w:rFonts w:eastAsiaTheme="majorEastAsia"/>
        </w:rPr>
        <w:t xml:space="preserve"> atlas-based classification </w:t>
      </w:r>
      <w:r w:rsidRPr="00153638">
        <w:t>(</w:t>
      </w:r>
      <w:proofErr w:type="spellStart"/>
      <w:r w:rsidRPr="00153638">
        <w:t>Destrieux</w:t>
      </w:r>
      <w:proofErr w:type="spellEnd"/>
      <w:r w:rsidRPr="00153638">
        <w:t xml:space="preserve"> et al., 2010). </w:t>
      </w:r>
      <w:r w:rsidR="003A5DF6">
        <w:t>This atlas</w:t>
      </w:r>
      <w:r w:rsidR="0021536D" w:rsidRPr="0021536D">
        <w:t xml:space="preserve"> uses a</w:t>
      </w:r>
      <w:r w:rsidR="0021536D" w:rsidRPr="0021536D">
        <w:rPr>
          <w:rFonts w:eastAsiaTheme="majorEastAsia"/>
        </w:rPr>
        <w:t> </w:t>
      </w:r>
      <w:proofErr w:type="spellStart"/>
      <w:r w:rsidR="0021536D" w:rsidRPr="0021536D">
        <w:rPr>
          <w:rFonts w:eastAsiaTheme="majorEastAsia"/>
        </w:rPr>
        <w:t>sulco-gyral</w:t>
      </w:r>
      <w:proofErr w:type="spellEnd"/>
      <w:r w:rsidR="0021536D" w:rsidRPr="0021536D">
        <w:rPr>
          <w:rFonts w:eastAsiaTheme="majorEastAsia"/>
        </w:rPr>
        <w:t xml:space="preserve"> classification</w:t>
      </w:r>
      <w:r w:rsidR="0021536D" w:rsidRPr="0021536D">
        <w:t>, distinguishing between exposed</w:t>
      </w:r>
      <w:r w:rsidR="0021536D" w:rsidRPr="0021536D">
        <w:rPr>
          <w:rFonts w:eastAsiaTheme="majorEastAsia"/>
        </w:rPr>
        <w:t> gyri </w:t>
      </w:r>
      <w:r w:rsidR="0021536D" w:rsidRPr="0021536D">
        <w:t>and buried</w:t>
      </w:r>
      <w:r w:rsidR="0021536D" w:rsidRPr="0021536D">
        <w:rPr>
          <w:rFonts w:eastAsiaTheme="majorEastAsia"/>
        </w:rPr>
        <w:t> sulci </w:t>
      </w:r>
      <w:r w:rsidR="0021536D" w:rsidRPr="0021536D">
        <w:t>based on</w:t>
      </w:r>
      <w:r w:rsidR="0021536D" w:rsidRPr="0021536D">
        <w:rPr>
          <w:rFonts w:eastAsiaTheme="majorEastAsia"/>
        </w:rPr>
        <w:t> mean curvature and convexity</w:t>
      </w:r>
      <w:r w:rsidR="00537010">
        <w:t>, thus</w:t>
      </w:r>
      <w:r w:rsidR="0021536D">
        <w:t xml:space="preserve"> </w:t>
      </w:r>
      <w:r w:rsidR="0021536D" w:rsidRPr="0021536D">
        <w:t>provid</w:t>
      </w:r>
      <w:r w:rsidR="00537010">
        <w:t>ing</w:t>
      </w:r>
      <w:r w:rsidR="0021536D">
        <w:t xml:space="preserve"> </w:t>
      </w:r>
      <w:r w:rsidR="0021536D" w:rsidRPr="0021536D">
        <w:rPr>
          <w:rFonts w:eastAsiaTheme="majorEastAsia"/>
        </w:rPr>
        <w:t>74 bilateral regions (148 total)</w:t>
      </w:r>
      <w:r w:rsidR="0021536D" w:rsidRPr="0021536D">
        <w:t>. While it</w:t>
      </w:r>
      <w:r w:rsidR="00C90F76">
        <w:t xml:space="preserve"> </w:t>
      </w:r>
      <w:r w:rsidR="0021536D" w:rsidRPr="0021536D">
        <w:t>excludes</w:t>
      </w:r>
      <w:r w:rsidR="0021536D" w:rsidRPr="0021536D">
        <w:rPr>
          <w:rFonts w:eastAsiaTheme="majorEastAsia"/>
        </w:rPr>
        <w:t> subcortical structures</w:t>
      </w:r>
      <w:r w:rsidR="0021536D" w:rsidRPr="0021536D">
        <w:t>, it is widely used in</w:t>
      </w:r>
      <w:r w:rsidR="0021536D" w:rsidRPr="0021536D">
        <w:rPr>
          <w:rFonts w:eastAsiaTheme="majorEastAsia"/>
        </w:rPr>
        <w:t> structural MRI studies </w:t>
      </w:r>
      <w:r w:rsidR="0021536D" w:rsidRPr="0021536D">
        <w:t>to analyze</w:t>
      </w:r>
      <w:r w:rsidR="0021536D" w:rsidRPr="0021536D">
        <w:rPr>
          <w:rFonts w:eastAsiaTheme="majorEastAsia"/>
        </w:rPr>
        <w:t> cortical volume, thickness, and sulcal depth </w:t>
      </w:r>
      <w:r w:rsidR="0021536D" w:rsidRPr="0021536D">
        <w:t>in neurodevelopmental and neurodegenerative research.</w:t>
      </w:r>
    </w:p>
    <w:p w14:paraId="1576BDB9" w14:textId="66AA8EBB" w:rsidR="004F6F8B" w:rsidRPr="004F6F8B" w:rsidRDefault="00370B2D" w:rsidP="00C90F76">
      <w:pPr>
        <w:spacing w:line="360" w:lineRule="auto"/>
        <w:rPr>
          <w:color w:val="45B0E1" w:themeColor="accent1" w:themeTint="99"/>
        </w:rPr>
      </w:pPr>
      <w:r w:rsidRPr="004F6F8B">
        <w:rPr>
          <w:color w:val="45B0E1" w:themeColor="accent1" w:themeTint="99"/>
        </w:rPr>
        <w:lastRenderedPageBreak/>
        <w:t>Also,</w:t>
      </w:r>
      <w:r w:rsidR="004F6F8B" w:rsidRPr="004F6F8B">
        <w:rPr>
          <w:color w:val="45B0E1" w:themeColor="accent1" w:themeTint="99"/>
        </w:rPr>
        <w:t xml:space="preserve"> subcortical atlas</w:t>
      </w:r>
    </w:p>
    <w:p w14:paraId="6F27B62C" w14:textId="77777777" w:rsidR="00A04208" w:rsidRDefault="00A04208" w:rsidP="003B224D"/>
    <w:p w14:paraId="37217586" w14:textId="0DFF9856" w:rsidR="00BA0D2F" w:rsidRDefault="00BA0D2F" w:rsidP="00BA0D2F">
      <w:pPr>
        <w:pStyle w:val="Style2"/>
      </w:pPr>
      <w:bookmarkStart w:id="33" w:name="_Toc192525393"/>
      <w:r>
        <w:t>Sample</w:t>
      </w:r>
      <w:bookmarkEnd w:id="33"/>
    </w:p>
    <w:p w14:paraId="18BD3E09" w14:textId="77777777" w:rsidR="008D1DCE" w:rsidRPr="00207F5F" w:rsidRDefault="008D1DCE" w:rsidP="00207F5F">
      <w:pPr>
        <w:pStyle w:val="Style2"/>
        <w:spacing w:line="360" w:lineRule="auto"/>
        <w:rPr>
          <w:rFonts w:cs="Times New Roman"/>
          <w:szCs w:val="24"/>
        </w:rPr>
      </w:pPr>
      <w:r w:rsidRPr="00207F5F">
        <w:rPr>
          <w:rFonts w:cs="Times New Roman"/>
          <w:szCs w:val="24"/>
        </w:rPr>
        <w:br/>
      </w:r>
      <w:bookmarkStart w:id="34" w:name="_Toc192525394"/>
      <w:r w:rsidRPr="00207F5F">
        <w:rPr>
          <w:rFonts w:cs="Times New Roman"/>
          <w:szCs w:val="24"/>
        </w:rPr>
        <w:t>Statistical analyses/Preliminary analyses(?)</w:t>
      </w:r>
      <w:bookmarkEnd w:id="34"/>
    </w:p>
    <w:p w14:paraId="2EB047D3" w14:textId="57CAC390" w:rsidR="00201BF6" w:rsidRPr="00207F5F" w:rsidRDefault="008D1DCE" w:rsidP="00207F5F">
      <w:pPr>
        <w:pStyle w:val="Style2"/>
        <w:spacing w:line="360" w:lineRule="auto"/>
        <w:rPr>
          <w:rFonts w:cs="Times New Roman"/>
          <w:szCs w:val="24"/>
        </w:rPr>
      </w:pPr>
      <w:r w:rsidRPr="00207F5F">
        <w:rPr>
          <w:rFonts w:cs="Times New Roman"/>
          <w:szCs w:val="24"/>
        </w:rPr>
        <w:br/>
      </w:r>
      <w:bookmarkStart w:id="35" w:name="_Toc192525395"/>
      <w:r w:rsidRPr="00207F5F">
        <w:rPr>
          <w:rFonts w:cs="Times New Roman"/>
          <w:szCs w:val="24"/>
        </w:rPr>
        <w:t>Modelling approach(?)</w:t>
      </w:r>
      <w:bookmarkEnd w:id="35"/>
      <w:r w:rsidRPr="00207F5F">
        <w:rPr>
          <w:rFonts w:cs="Times New Roman"/>
          <w:szCs w:val="24"/>
        </w:rPr>
        <w:br/>
      </w:r>
    </w:p>
    <w:p w14:paraId="55CDF9C7" w14:textId="77777777" w:rsidR="00201BF6" w:rsidRPr="00207F5F" w:rsidRDefault="00201BF6" w:rsidP="00207F5F">
      <w:pPr>
        <w:spacing w:line="360" w:lineRule="auto"/>
        <w:rPr>
          <w:color w:val="000000" w:themeColor="text1"/>
        </w:rPr>
      </w:pPr>
    </w:p>
    <w:p w14:paraId="076852DA" w14:textId="77777777" w:rsidR="00201BF6" w:rsidRPr="00207F5F" w:rsidRDefault="00201BF6" w:rsidP="00207F5F">
      <w:pPr>
        <w:spacing w:line="360" w:lineRule="auto"/>
        <w:rPr>
          <w:color w:val="000000" w:themeColor="text1"/>
        </w:rPr>
      </w:pPr>
    </w:p>
    <w:p w14:paraId="3B5B50E5" w14:textId="77777777" w:rsidR="00201BF6" w:rsidRDefault="00201BF6" w:rsidP="00201BF6">
      <w:pPr>
        <w:rPr>
          <w:color w:val="000000" w:themeColor="text1"/>
        </w:rPr>
      </w:pPr>
    </w:p>
    <w:p w14:paraId="1B959CE5" w14:textId="77777777" w:rsidR="00F93A47" w:rsidRDefault="00F93A47" w:rsidP="00201BF6">
      <w:pPr>
        <w:rPr>
          <w:color w:val="000000" w:themeColor="text1"/>
        </w:rPr>
      </w:pPr>
    </w:p>
    <w:p w14:paraId="79DA7ABC" w14:textId="77777777" w:rsidR="00F93A47" w:rsidRDefault="00F93A47" w:rsidP="00201BF6">
      <w:pPr>
        <w:rPr>
          <w:color w:val="000000" w:themeColor="text1"/>
        </w:rPr>
      </w:pPr>
    </w:p>
    <w:p w14:paraId="119DE441" w14:textId="77777777" w:rsidR="00F93A47" w:rsidRDefault="00F93A47" w:rsidP="00201BF6">
      <w:pPr>
        <w:rPr>
          <w:color w:val="000000" w:themeColor="text1"/>
        </w:rPr>
      </w:pPr>
    </w:p>
    <w:p w14:paraId="32205EE3" w14:textId="77777777" w:rsidR="00201BF6" w:rsidRPr="00201BF6" w:rsidRDefault="00201BF6" w:rsidP="00201BF6">
      <w:pPr>
        <w:rPr>
          <w:color w:val="000000" w:themeColor="text1"/>
        </w:rPr>
      </w:pPr>
    </w:p>
    <w:p w14:paraId="49D06EF3" w14:textId="77777777" w:rsidR="00F93A47" w:rsidRDefault="00F93A47">
      <w:pPr>
        <w:rPr>
          <w:b/>
          <w:bCs/>
          <w:color w:val="000000" w:themeColor="text1"/>
        </w:rPr>
      </w:pPr>
      <w:r>
        <w:rPr>
          <w:b/>
          <w:bCs/>
          <w:color w:val="000000" w:themeColor="text1"/>
        </w:rPr>
        <w:br w:type="page"/>
      </w:r>
    </w:p>
    <w:p w14:paraId="7BC04CF9" w14:textId="564D8ED1" w:rsidR="00B365C7" w:rsidRPr="00B365C7" w:rsidRDefault="00B365C7" w:rsidP="00654021">
      <w:pPr>
        <w:pStyle w:val="Style1"/>
      </w:pPr>
      <w:bookmarkStart w:id="36" w:name="_Toc192525396"/>
      <w:r>
        <w:lastRenderedPageBreak/>
        <w:t>References</w:t>
      </w:r>
      <w:bookmarkEnd w:id="36"/>
    </w:p>
    <w:p w14:paraId="21FD081B" w14:textId="77777777" w:rsidR="0084688A" w:rsidRPr="0084688A" w:rsidRDefault="00B365C7" w:rsidP="0084688A">
      <w:pPr>
        <w:pStyle w:val="Bibliography"/>
        <w:rPr>
          <w:color w:val="000000"/>
        </w:rPr>
      </w:pPr>
      <w:r w:rsidRPr="00B365C7">
        <w:rPr>
          <w:color w:val="000000" w:themeColor="text1"/>
        </w:rPr>
        <w:fldChar w:fldCharType="begin"/>
      </w:r>
      <w:r w:rsidR="00654021">
        <w:rPr>
          <w:color w:val="000000" w:themeColor="text1"/>
        </w:rPr>
        <w:instrText xml:space="preserve"> ADDIN ZOTERO_BIBL {"uncited":[],"omitted":[],"custom":[]} CSL_BIBLIOGRAPHY </w:instrText>
      </w:r>
      <w:r w:rsidRPr="00B365C7">
        <w:rPr>
          <w:color w:val="000000" w:themeColor="text1"/>
        </w:rPr>
        <w:fldChar w:fldCharType="separate"/>
      </w:r>
      <w:r w:rsidR="0084688A" w:rsidRPr="0084688A">
        <w:rPr>
          <w:color w:val="000000"/>
        </w:rPr>
        <w:t xml:space="preserve">Achenbach, McConaughy, S., Ivanova, M., &amp; Rescorla, L. (2017). Manual for the </w:t>
      </w:r>
      <w:proofErr w:type="spellStart"/>
      <w:r w:rsidR="0084688A" w:rsidRPr="0084688A">
        <w:rPr>
          <w:color w:val="000000"/>
        </w:rPr>
        <w:t>aseba</w:t>
      </w:r>
      <w:proofErr w:type="spellEnd"/>
      <w:r w:rsidR="0084688A" w:rsidRPr="0084688A">
        <w:rPr>
          <w:color w:val="000000"/>
        </w:rPr>
        <w:t xml:space="preserve"> brief problem monitor for ages 6–18 (bpm/6–18). </w:t>
      </w:r>
      <w:r w:rsidR="0084688A" w:rsidRPr="0084688A">
        <w:rPr>
          <w:i/>
          <w:iCs/>
          <w:color w:val="000000"/>
        </w:rPr>
        <w:t>Burlington: University of Vermont Research Center for Children, Youth, and Families</w:t>
      </w:r>
      <w:r w:rsidR="0084688A" w:rsidRPr="0084688A">
        <w:rPr>
          <w:color w:val="000000"/>
        </w:rPr>
        <w:t>.</w:t>
      </w:r>
    </w:p>
    <w:p w14:paraId="032CBA9F" w14:textId="77777777" w:rsidR="0084688A" w:rsidRPr="0084688A" w:rsidRDefault="0084688A" w:rsidP="0084688A">
      <w:pPr>
        <w:pStyle w:val="Bibliography"/>
        <w:rPr>
          <w:color w:val="000000"/>
        </w:rPr>
      </w:pPr>
      <w:r w:rsidRPr="0084688A">
        <w:rPr>
          <w:color w:val="000000"/>
        </w:rPr>
        <w:t xml:space="preserve">Achenbach, T. M. (2001). </w:t>
      </w:r>
      <w:r w:rsidRPr="0084688A">
        <w:rPr>
          <w:i/>
          <w:iCs/>
          <w:color w:val="000000"/>
        </w:rPr>
        <w:t>Manual for the ASEBA school-age forms &amp; profiles: Child behavior checklist for ages 6-18, teacher’s report form, youth self-report: An integrated system of multi-informant assessment</w:t>
      </w:r>
      <w:r w:rsidRPr="0084688A">
        <w:rPr>
          <w:color w:val="000000"/>
        </w:rPr>
        <w:t>. ASEBA.</w:t>
      </w:r>
    </w:p>
    <w:p w14:paraId="66000BD3" w14:textId="77777777" w:rsidR="0084688A" w:rsidRPr="0084688A" w:rsidRDefault="0084688A" w:rsidP="0084688A">
      <w:pPr>
        <w:pStyle w:val="Bibliography"/>
        <w:rPr>
          <w:color w:val="000000"/>
        </w:rPr>
      </w:pPr>
      <w:r w:rsidRPr="0084688A">
        <w:rPr>
          <w:color w:val="000000"/>
        </w:rPr>
        <w:t xml:space="preserve">American Psychiatric Association. (2013). </w:t>
      </w:r>
      <w:r w:rsidRPr="0084688A">
        <w:rPr>
          <w:i/>
          <w:iCs/>
          <w:color w:val="000000"/>
        </w:rPr>
        <w:t>Diagnostic and statistical manual of mental disorders: DSM-5</w:t>
      </w:r>
      <w:r w:rsidRPr="0084688A">
        <w:rPr>
          <w:color w:val="000000"/>
        </w:rPr>
        <w:t xml:space="preserve"> (5th ed.). American Psychiatric Association.</w:t>
      </w:r>
    </w:p>
    <w:p w14:paraId="2AD281FC" w14:textId="77777777" w:rsidR="0084688A" w:rsidRPr="0084688A" w:rsidRDefault="0084688A" w:rsidP="0084688A">
      <w:pPr>
        <w:pStyle w:val="Bibliography"/>
        <w:rPr>
          <w:color w:val="000000"/>
        </w:rPr>
      </w:pPr>
      <w:proofErr w:type="spellStart"/>
      <w:r w:rsidRPr="0084688A">
        <w:rPr>
          <w:color w:val="000000"/>
        </w:rPr>
        <w:t>Bauducco</w:t>
      </w:r>
      <w:proofErr w:type="spellEnd"/>
      <w:r w:rsidRPr="0084688A">
        <w:rPr>
          <w:color w:val="000000"/>
        </w:rPr>
        <w:t xml:space="preserve">, S., Gardner, L. A., Smout, S., Champion, K. E., Chapman, C., Gamble, A., </w:t>
      </w:r>
      <w:proofErr w:type="spellStart"/>
      <w:r w:rsidRPr="0084688A">
        <w:rPr>
          <w:color w:val="000000"/>
        </w:rPr>
        <w:t>Teesson</w:t>
      </w:r>
      <w:proofErr w:type="spellEnd"/>
      <w:r w:rsidRPr="0084688A">
        <w:rPr>
          <w:color w:val="000000"/>
        </w:rPr>
        <w:t xml:space="preserve">, M., </w:t>
      </w:r>
      <w:proofErr w:type="spellStart"/>
      <w:r w:rsidRPr="0084688A">
        <w:rPr>
          <w:color w:val="000000"/>
        </w:rPr>
        <w:t>Gradisar</w:t>
      </w:r>
      <w:proofErr w:type="spellEnd"/>
      <w:r w:rsidRPr="0084688A">
        <w:rPr>
          <w:color w:val="000000"/>
        </w:rPr>
        <w:t xml:space="preserve">, M., &amp; Newton, N. C. (2024). Adolescents’ trajectories of depression and anxiety symptoms prior to and during the COVID-19 pandemic and their association with healthy sleep patterns. </w:t>
      </w:r>
      <w:r w:rsidRPr="0084688A">
        <w:rPr>
          <w:i/>
          <w:iCs/>
          <w:color w:val="000000"/>
        </w:rPr>
        <w:t>Scientific Reports</w:t>
      </w:r>
      <w:r w:rsidRPr="0084688A">
        <w:rPr>
          <w:color w:val="000000"/>
        </w:rPr>
        <w:t xml:space="preserve">, </w:t>
      </w:r>
      <w:r w:rsidRPr="0084688A">
        <w:rPr>
          <w:i/>
          <w:iCs/>
          <w:color w:val="000000"/>
        </w:rPr>
        <w:t>14</w:t>
      </w:r>
      <w:r w:rsidRPr="0084688A">
        <w:rPr>
          <w:color w:val="000000"/>
        </w:rPr>
        <w:t>, 10764. https://doi.org/10.1038/s41598-024-60974-y</w:t>
      </w:r>
    </w:p>
    <w:p w14:paraId="68D17357" w14:textId="77777777" w:rsidR="0084688A" w:rsidRPr="0084688A" w:rsidRDefault="0084688A" w:rsidP="0084688A">
      <w:pPr>
        <w:pStyle w:val="Bibliography"/>
        <w:rPr>
          <w:color w:val="000000"/>
        </w:rPr>
      </w:pPr>
      <w:proofErr w:type="spellStart"/>
      <w:r w:rsidRPr="0084688A">
        <w:rPr>
          <w:color w:val="000000"/>
        </w:rPr>
        <w:t>Beesdo</w:t>
      </w:r>
      <w:proofErr w:type="spellEnd"/>
      <w:r w:rsidRPr="0084688A">
        <w:rPr>
          <w:color w:val="000000"/>
        </w:rPr>
        <w:t xml:space="preserve">, K., </w:t>
      </w:r>
      <w:proofErr w:type="spellStart"/>
      <w:r w:rsidRPr="0084688A">
        <w:rPr>
          <w:color w:val="000000"/>
        </w:rPr>
        <w:t>Knappe</w:t>
      </w:r>
      <w:proofErr w:type="spellEnd"/>
      <w:r w:rsidRPr="0084688A">
        <w:rPr>
          <w:color w:val="000000"/>
        </w:rPr>
        <w:t xml:space="preserve">, S., &amp; Pine, D. S. (2009). Anxiety and Anxiety Disorders in Children and Adolescents: Developmental Issues and Implications for DSM-V. </w:t>
      </w:r>
      <w:r w:rsidRPr="0084688A">
        <w:rPr>
          <w:i/>
          <w:iCs/>
          <w:color w:val="000000"/>
        </w:rPr>
        <w:t>The Psychiatric Clinics of North America</w:t>
      </w:r>
      <w:r w:rsidRPr="0084688A">
        <w:rPr>
          <w:color w:val="000000"/>
        </w:rPr>
        <w:t xml:space="preserve">, </w:t>
      </w:r>
      <w:r w:rsidRPr="0084688A">
        <w:rPr>
          <w:i/>
          <w:iCs/>
          <w:color w:val="000000"/>
        </w:rPr>
        <w:t>32</w:t>
      </w:r>
      <w:r w:rsidRPr="0084688A">
        <w:rPr>
          <w:color w:val="000000"/>
        </w:rPr>
        <w:t>(3), 483. https://doi.org/10.1016/j.psc.2009.06.002</w:t>
      </w:r>
    </w:p>
    <w:p w14:paraId="4642C5CB" w14:textId="77777777" w:rsidR="0084688A" w:rsidRPr="0084688A" w:rsidRDefault="0084688A" w:rsidP="0084688A">
      <w:pPr>
        <w:pStyle w:val="Bibliography"/>
        <w:rPr>
          <w:color w:val="000000"/>
        </w:rPr>
      </w:pPr>
      <w:r w:rsidRPr="0084688A">
        <w:rPr>
          <w:color w:val="000000"/>
        </w:rPr>
        <w:t xml:space="preserve">Bragdon, L. B., &amp; Coles, M. E. (2017). Examining heterogeneity of obsessive-compulsive disorder: Evidence for subgroups based on motivations. </w:t>
      </w:r>
      <w:r w:rsidRPr="0084688A">
        <w:rPr>
          <w:i/>
          <w:iCs/>
          <w:color w:val="000000"/>
        </w:rPr>
        <w:t>Journal of Anxiety Disorders</w:t>
      </w:r>
      <w:r w:rsidRPr="0084688A">
        <w:rPr>
          <w:color w:val="000000"/>
        </w:rPr>
        <w:t xml:space="preserve">, </w:t>
      </w:r>
      <w:r w:rsidRPr="0084688A">
        <w:rPr>
          <w:i/>
          <w:iCs/>
          <w:color w:val="000000"/>
        </w:rPr>
        <w:t>45</w:t>
      </w:r>
      <w:r w:rsidRPr="0084688A">
        <w:rPr>
          <w:color w:val="000000"/>
        </w:rPr>
        <w:t>, 64–71. https://doi.org/10.1016/j.janxdis.2016.12.002</w:t>
      </w:r>
    </w:p>
    <w:p w14:paraId="0AAAD9E3" w14:textId="77777777" w:rsidR="0084688A" w:rsidRPr="0084688A" w:rsidRDefault="0084688A" w:rsidP="0084688A">
      <w:pPr>
        <w:pStyle w:val="Bibliography"/>
        <w:rPr>
          <w:color w:val="000000"/>
        </w:rPr>
      </w:pPr>
      <w:r w:rsidRPr="0084688A">
        <w:rPr>
          <w:color w:val="000000"/>
        </w:rPr>
        <w:t xml:space="preserve">Brennan, B. P., &amp; Rauch, S. L. (2017). Functional Neuroimaging Studies in Obsessive-Compulsive Disorder: Overview and Synthesis. In C. </w:t>
      </w:r>
      <w:proofErr w:type="spellStart"/>
      <w:r w:rsidRPr="0084688A">
        <w:rPr>
          <w:color w:val="000000"/>
        </w:rPr>
        <w:t>Pittenger</w:t>
      </w:r>
      <w:proofErr w:type="spellEnd"/>
      <w:r w:rsidRPr="0084688A">
        <w:rPr>
          <w:color w:val="000000"/>
        </w:rPr>
        <w:t xml:space="preserve"> &amp; C. </w:t>
      </w:r>
      <w:proofErr w:type="spellStart"/>
      <w:r w:rsidRPr="0084688A">
        <w:rPr>
          <w:color w:val="000000"/>
        </w:rPr>
        <w:t>Pittenger</w:t>
      </w:r>
      <w:proofErr w:type="spellEnd"/>
      <w:r w:rsidRPr="0084688A">
        <w:rPr>
          <w:color w:val="000000"/>
        </w:rPr>
        <w:t xml:space="preserve"> (Eds.), </w:t>
      </w:r>
      <w:proofErr w:type="gramStart"/>
      <w:r w:rsidRPr="0084688A">
        <w:rPr>
          <w:i/>
          <w:iCs/>
          <w:color w:val="000000"/>
        </w:rPr>
        <w:t>Obsessive-compulsive Disorder</w:t>
      </w:r>
      <w:proofErr w:type="gramEnd"/>
      <w:r w:rsidRPr="0084688A">
        <w:rPr>
          <w:i/>
          <w:iCs/>
          <w:color w:val="000000"/>
        </w:rPr>
        <w:t>: Phenomenology, Pathophysiology, and Treatment</w:t>
      </w:r>
      <w:r w:rsidRPr="0084688A">
        <w:rPr>
          <w:color w:val="000000"/>
        </w:rPr>
        <w:t xml:space="preserve"> (p. 0). Oxford University Press. https://doi.org/10.1093/med/9780190228163.003.0021</w:t>
      </w:r>
    </w:p>
    <w:p w14:paraId="57758479" w14:textId="77777777" w:rsidR="0084688A" w:rsidRPr="0084688A" w:rsidRDefault="0084688A" w:rsidP="0084688A">
      <w:pPr>
        <w:pStyle w:val="Bibliography"/>
        <w:rPr>
          <w:color w:val="000000"/>
        </w:rPr>
      </w:pPr>
      <w:r w:rsidRPr="0084688A">
        <w:rPr>
          <w:color w:val="000000"/>
        </w:rPr>
        <w:lastRenderedPageBreak/>
        <w:t xml:space="preserve">Chen, Y.-Y., Ho, S.-Y., Lee, P.-C., Wu, C.-K., &amp; Gau, S. S.-F. (2017). Parent-child discrepancies in the report of adolescent emotional and behavioral problems in Taiwan. </w:t>
      </w:r>
      <w:r w:rsidRPr="0084688A">
        <w:rPr>
          <w:i/>
          <w:iCs/>
          <w:color w:val="000000"/>
        </w:rPr>
        <w:t>PLOS ONE</w:t>
      </w:r>
      <w:r w:rsidRPr="0084688A">
        <w:rPr>
          <w:color w:val="000000"/>
        </w:rPr>
        <w:t xml:space="preserve">, </w:t>
      </w:r>
      <w:r w:rsidRPr="0084688A">
        <w:rPr>
          <w:i/>
          <w:iCs/>
          <w:color w:val="000000"/>
        </w:rPr>
        <w:t>12</w:t>
      </w:r>
      <w:r w:rsidRPr="0084688A">
        <w:rPr>
          <w:color w:val="000000"/>
        </w:rPr>
        <w:t>(6), e0178863. https://doi.org/10.1371/journal.pone.0178863</w:t>
      </w:r>
    </w:p>
    <w:p w14:paraId="5267F9D6" w14:textId="77777777" w:rsidR="0084688A" w:rsidRPr="0084688A" w:rsidRDefault="0084688A" w:rsidP="0084688A">
      <w:pPr>
        <w:pStyle w:val="Bibliography"/>
        <w:rPr>
          <w:color w:val="000000"/>
        </w:rPr>
      </w:pPr>
      <w:r w:rsidRPr="0084688A">
        <w:rPr>
          <w:color w:val="000000"/>
        </w:rPr>
        <w:t xml:space="preserve">Cyr, M., </w:t>
      </w:r>
      <w:proofErr w:type="spellStart"/>
      <w:r w:rsidRPr="0084688A">
        <w:rPr>
          <w:color w:val="000000"/>
        </w:rPr>
        <w:t>Pagliaccio</w:t>
      </w:r>
      <w:proofErr w:type="spellEnd"/>
      <w:r w:rsidRPr="0084688A">
        <w:rPr>
          <w:color w:val="000000"/>
        </w:rPr>
        <w:t>, D., Yanes-Lukin, P., Goldberg, P., Fontaine, M., Rynn, M. A., &amp; Marsh, R. (2021). Altered fronto-</w:t>
      </w:r>
      <w:proofErr w:type="spellStart"/>
      <w:r w:rsidRPr="0084688A">
        <w:rPr>
          <w:color w:val="000000"/>
        </w:rPr>
        <w:t>amygdalar</w:t>
      </w:r>
      <w:proofErr w:type="spellEnd"/>
      <w:r w:rsidRPr="0084688A">
        <w:rPr>
          <w:color w:val="000000"/>
        </w:rPr>
        <w:t xml:space="preserve"> functional connectivity predicts response to cognitive behavioral therapy in pediatric obsessive-compulsive disorder. </w:t>
      </w:r>
      <w:r w:rsidRPr="0084688A">
        <w:rPr>
          <w:i/>
          <w:iCs/>
          <w:color w:val="000000"/>
        </w:rPr>
        <w:t>Depression and Anxiety</w:t>
      </w:r>
      <w:r w:rsidRPr="0084688A">
        <w:rPr>
          <w:color w:val="000000"/>
        </w:rPr>
        <w:t xml:space="preserve">, </w:t>
      </w:r>
      <w:r w:rsidRPr="0084688A">
        <w:rPr>
          <w:i/>
          <w:iCs/>
          <w:color w:val="000000"/>
        </w:rPr>
        <w:t>38</w:t>
      </w:r>
      <w:r w:rsidRPr="0084688A">
        <w:rPr>
          <w:color w:val="000000"/>
        </w:rPr>
        <w:t>(8), 836–845. https://doi.org/10.1002/da.23187</w:t>
      </w:r>
    </w:p>
    <w:p w14:paraId="79E86573" w14:textId="77777777" w:rsidR="0084688A" w:rsidRPr="0084688A" w:rsidRDefault="0084688A" w:rsidP="0084688A">
      <w:pPr>
        <w:pStyle w:val="Bibliography"/>
        <w:rPr>
          <w:color w:val="000000"/>
        </w:rPr>
      </w:pPr>
      <w:r w:rsidRPr="0084688A">
        <w:rPr>
          <w:color w:val="000000"/>
        </w:rPr>
        <w:t xml:space="preserve">De Los Reyes, A., &amp; </w:t>
      </w:r>
      <w:proofErr w:type="spellStart"/>
      <w:r w:rsidRPr="0084688A">
        <w:rPr>
          <w:color w:val="000000"/>
        </w:rPr>
        <w:t>Kazdin</w:t>
      </w:r>
      <w:proofErr w:type="spellEnd"/>
      <w:r w:rsidRPr="0084688A">
        <w:rPr>
          <w:color w:val="000000"/>
        </w:rPr>
        <w:t xml:space="preserve">, A. E. (2005). Informant Discrepancies in the Assessment of Childhood Psychopathology: A Critical Review, Theoretical Framework, and Recommendations for Further Study. </w:t>
      </w:r>
      <w:r w:rsidRPr="0084688A">
        <w:rPr>
          <w:i/>
          <w:iCs/>
          <w:color w:val="000000"/>
        </w:rPr>
        <w:t>Psychological Bulletin</w:t>
      </w:r>
      <w:r w:rsidRPr="0084688A">
        <w:rPr>
          <w:color w:val="000000"/>
        </w:rPr>
        <w:t xml:space="preserve">, </w:t>
      </w:r>
      <w:r w:rsidRPr="0084688A">
        <w:rPr>
          <w:i/>
          <w:iCs/>
          <w:color w:val="000000"/>
        </w:rPr>
        <w:t>131</w:t>
      </w:r>
      <w:r w:rsidRPr="0084688A">
        <w:rPr>
          <w:color w:val="000000"/>
        </w:rPr>
        <w:t>(4), 483–509. https://doi.org/10.1037/0033-2909.131.4.483</w:t>
      </w:r>
    </w:p>
    <w:p w14:paraId="6388DD65" w14:textId="77777777" w:rsidR="0084688A" w:rsidRPr="0084688A" w:rsidRDefault="0084688A" w:rsidP="0084688A">
      <w:pPr>
        <w:pStyle w:val="Bibliography"/>
        <w:rPr>
          <w:color w:val="000000"/>
        </w:rPr>
      </w:pPr>
      <w:r w:rsidRPr="0084688A">
        <w:rPr>
          <w:color w:val="000000"/>
        </w:rPr>
        <w:t xml:space="preserve">de Mathis, M. A., </w:t>
      </w:r>
      <w:proofErr w:type="spellStart"/>
      <w:r w:rsidRPr="0084688A">
        <w:rPr>
          <w:color w:val="000000"/>
        </w:rPr>
        <w:t>Diniz</w:t>
      </w:r>
      <w:proofErr w:type="spellEnd"/>
      <w:r w:rsidRPr="0084688A">
        <w:rPr>
          <w:color w:val="000000"/>
        </w:rPr>
        <w:t xml:space="preserve">, J. B., </w:t>
      </w:r>
      <w:proofErr w:type="spellStart"/>
      <w:r w:rsidRPr="0084688A">
        <w:rPr>
          <w:color w:val="000000"/>
        </w:rPr>
        <w:t>Hounie</w:t>
      </w:r>
      <w:proofErr w:type="spellEnd"/>
      <w:r w:rsidRPr="0084688A">
        <w:rPr>
          <w:color w:val="000000"/>
        </w:rPr>
        <w:t xml:space="preserve">, A. G., </w:t>
      </w:r>
      <w:proofErr w:type="spellStart"/>
      <w:r w:rsidRPr="0084688A">
        <w:rPr>
          <w:color w:val="000000"/>
        </w:rPr>
        <w:t>Shavitt</w:t>
      </w:r>
      <w:proofErr w:type="spellEnd"/>
      <w:r w:rsidRPr="0084688A">
        <w:rPr>
          <w:color w:val="000000"/>
        </w:rPr>
        <w:t xml:space="preserve">, R. G., </w:t>
      </w:r>
      <w:proofErr w:type="spellStart"/>
      <w:r w:rsidRPr="0084688A">
        <w:rPr>
          <w:color w:val="000000"/>
        </w:rPr>
        <w:t>Fossaluza</w:t>
      </w:r>
      <w:proofErr w:type="spellEnd"/>
      <w:r w:rsidRPr="0084688A">
        <w:rPr>
          <w:color w:val="000000"/>
        </w:rPr>
        <w:t xml:space="preserve">, V., </w:t>
      </w:r>
      <w:proofErr w:type="spellStart"/>
      <w:r w:rsidRPr="0084688A">
        <w:rPr>
          <w:color w:val="000000"/>
        </w:rPr>
        <w:t>Ferrão</w:t>
      </w:r>
      <w:proofErr w:type="spellEnd"/>
      <w:r w:rsidRPr="0084688A">
        <w:rPr>
          <w:color w:val="000000"/>
        </w:rPr>
        <w:t xml:space="preserve">, Y., </w:t>
      </w:r>
      <w:proofErr w:type="spellStart"/>
      <w:r w:rsidRPr="0084688A">
        <w:rPr>
          <w:color w:val="000000"/>
        </w:rPr>
        <w:t>Leckman</w:t>
      </w:r>
      <w:proofErr w:type="spellEnd"/>
      <w:r w:rsidRPr="0084688A">
        <w:rPr>
          <w:color w:val="000000"/>
        </w:rPr>
        <w:t xml:space="preserve">, J. F., de </w:t>
      </w:r>
      <w:proofErr w:type="spellStart"/>
      <w:r w:rsidRPr="0084688A">
        <w:rPr>
          <w:color w:val="000000"/>
        </w:rPr>
        <w:t>Bragança</w:t>
      </w:r>
      <w:proofErr w:type="spellEnd"/>
      <w:r w:rsidRPr="0084688A">
        <w:rPr>
          <w:color w:val="000000"/>
        </w:rPr>
        <w:t xml:space="preserve"> Pereira, C., do Rosario, M. C., &amp; Miguel, E. C. (2013). Trajectory in obsessive-compulsive disorder comorbidities. </w:t>
      </w:r>
      <w:proofErr w:type="spellStart"/>
      <w:r w:rsidRPr="0084688A">
        <w:rPr>
          <w:i/>
          <w:iCs/>
          <w:color w:val="000000"/>
        </w:rPr>
        <w:t>Eur</w:t>
      </w:r>
      <w:proofErr w:type="spellEnd"/>
      <w:r w:rsidRPr="0084688A">
        <w:rPr>
          <w:i/>
          <w:iCs/>
          <w:color w:val="000000"/>
        </w:rPr>
        <w:t xml:space="preserve"> </w:t>
      </w:r>
      <w:proofErr w:type="spellStart"/>
      <w:r w:rsidRPr="0084688A">
        <w:rPr>
          <w:i/>
          <w:iCs/>
          <w:color w:val="000000"/>
        </w:rPr>
        <w:t>Neuropsychopharmacol</w:t>
      </w:r>
      <w:proofErr w:type="spellEnd"/>
      <w:r w:rsidRPr="0084688A">
        <w:rPr>
          <w:color w:val="000000"/>
        </w:rPr>
        <w:t xml:space="preserve">, </w:t>
      </w:r>
      <w:r w:rsidRPr="0084688A">
        <w:rPr>
          <w:i/>
          <w:iCs/>
          <w:color w:val="000000"/>
        </w:rPr>
        <w:t>23</w:t>
      </w:r>
      <w:r w:rsidRPr="0084688A">
        <w:rPr>
          <w:color w:val="000000"/>
        </w:rPr>
        <w:t>(7), 594–601. https://doi.org/10.1016/j.euroneuro.2012.08.006</w:t>
      </w:r>
    </w:p>
    <w:p w14:paraId="14A245D5" w14:textId="77777777" w:rsidR="0084688A" w:rsidRPr="0084688A" w:rsidRDefault="0084688A" w:rsidP="0084688A">
      <w:pPr>
        <w:pStyle w:val="Bibliography"/>
        <w:rPr>
          <w:color w:val="000000"/>
        </w:rPr>
      </w:pPr>
      <w:r w:rsidRPr="0084688A">
        <w:rPr>
          <w:color w:val="000000"/>
        </w:rPr>
        <w:t xml:space="preserve">de Wit, S. J., Alonso, P., </w:t>
      </w:r>
      <w:proofErr w:type="spellStart"/>
      <w:r w:rsidRPr="0084688A">
        <w:rPr>
          <w:color w:val="000000"/>
        </w:rPr>
        <w:t>Schweren</w:t>
      </w:r>
      <w:proofErr w:type="spellEnd"/>
      <w:r w:rsidRPr="0084688A">
        <w:rPr>
          <w:color w:val="000000"/>
        </w:rPr>
        <w:t xml:space="preserve">, L., </w:t>
      </w:r>
      <w:proofErr w:type="spellStart"/>
      <w:r w:rsidRPr="0084688A">
        <w:rPr>
          <w:color w:val="000000"/>
        </w:rPr>
        <w:t>Mataix</w:t>
      </w:r>
      <w:proofErr w:type="spellEnd"/>
      <w:r w:rsidRPr="0084688A">
        <w:rPr>
          <w:color w:val="000000"/>
        </w:rPr>
        <w:t xml:space="preserve">-Cols, D., Lochner, C., </w:t>
      </w:r>
      <w:proofErr w:type="spellStart"/>
      <w:r w:rsidRPr="0084688A">
        <w:rPr>
          <w:color w:val="000000"/>
        </w:rPr>
        <w:t>Menchón</w:t>
      </w:r>
      <w:proofErr w:type="spellEnd"/>
      <w:r w:rsidRPr="0084688A">
        <w:rPr>
          <w:color w:val="000000"/>
        </w:rPr>
        <w:t xml:space="preserve">, J. M., Stein, D. J., Fouche, J.-P., Soriano-Mas, C., Sato, J. R., Hoexter, M. Q., Denys, D., </w:t>
      </w:r>
      <w:proofErr w:type="spellStart"/>
      <w:r w:rsidRPr="0084688A">
        <w:rPr>
          <w:color w:val="000000"/>
        </w:rPr>
        <w:t>Nakamae</w:t>
      </w:r>
      <w:proofErr w:type="spellEnd"/>
      <w:r w:rsidRPr="0084688A">
        <w:rPr>
          <w:color w:val="000000"/>
        </w:rPr>
        <w:t xml:space="preserve">, T., Nishida, S., Kwon, J. S., Jang, J. H., </w:t>
      </w:r>
      <w:proofErr w:type="spellStart"/>
      <w:r w:rsidRPr="0084688A">
        <w:rPr>
          <w:color w:val="000000"/>
        </w:rPr>
        <w:t>Busatto</w:t>
      </w:r>
      <w:proofErr w:type="spellEnd"/>
      <w:r w:rsidRPr="0084688A">
        <w:rPr>
          <w:color w:val="000000"/>
        </w:rPr>
        <w:t xml:space="preserve">, G. F., </w:t>
      </w:r>
      <w:proofErr w:type="spellStart"/>
      <w:r w:rsidRPr="0084688A">
        <w:rPr>
          <w:color w:val="000000"/>
        </w:rPr>
        <w:t>Cardoner</w:t>
      </w:r>
      <w:proofErr w:type="spellEnd"/>
      <w:r w:rsidRPr="0084688A">
        <w:rPr>
          <w:color w:val="000000"/>
        </w:rPr>
        <w:t xml:space="preserve">, N., Cath, D. C., … van den Heuvel, O. A. (2014). Multicenter Voxel-Based Morphometry Mega-Analysis of Structural Brain Scans in Obsessive-Compulsive Disorder. </w:t>
      </w:r>
      <w:r w:rsidRPr="0084688A">
        <w:rPr>
          <w:i/>
          <w:iCs/>
          <w:color w:val="000000"/>
        </w:rPr>
        <w:t>American Journal of Psychiatry</w:t>
      </w:r>
      <w:r w:rsidRPr="0084688A">
        <w:rPr>
          <w:color w:val="000000"/>
        </w:rPr>
        <w:t xml:space="preserve">, </w:t>
      </w:r>
      <w:r w:rsidRPr="0084688A">
        <w:rPr>
          <w:i/>
          <w:iCs/>
          <w:color w:val="000000"/>
        </w:rPr>
        <w:t>171</w:t>
      </w:r>
      <w:r w:rsidRPr="0084688A">
        <w:rPr>
          <w:color w:val="000000"/>
        </w:rPr>
        <w:t>(3), 340–349. https://doi.org/10.1176/appi.ajp.2013.13040574</w:t>
      </w:r>
    </w:p>
    <w:p w14:paraId="305DC390" w14:textId="77777777" w:rsidR="0084688A" w:rsidRPr="0084688A" w:rsidRDefault="0084688A" w:rsidP="0084688A">
      <w:pPr>
        <w:pStyle w:val="Bibliography"/>
        <w:rPr>
          <w:color w:val="000000"/>
        </w:rPr>
      </w:pPr>
      <w:r w:rsidRPr="0084688A">
        <w:rPr>
          <w:color w:val="000000"/>
        </w:rPr>
        <w:t xml:space="preserve">Enrico, P., Delvecchio, G., </w:t>
      </w:r>
      <w:proofErr w:type="spellStart"/>
      <w:r w:rsidRPr="0084688A">
        <w:rPr>
          <w:color w:val="000000"/>
        </w:rPr>
        <w:t>Turtulici</w:t>
      </w:r>
      <w:proofErr w:type="spellEnd"/>
      <w:r w:rsidRPr="0084688A">
        <w:rPr>
          <w:color w:val="000000"/>
        </w:rPr>
        <w:t xml:space="preserve">, N., </w:t>
      </w:r>
      <w:proofErr w:type="spellStart"/>
      <w:r w:rsidRPr="0084688A">
        <w:rPr>
          <w:color w:val="000000"/>
        </w:rPr>
        <w:t>Pigoni</w:t>
      </w:r>
      <w:proofErr w:type="spellEnd"/>
      <w:r w:rsidRPr="0084688A">
        <w:rPr>
          <w:color w:val="000000"/>
        </w:rPr>
        <w:t xml:space="preserve">, A., Villa, F. M., </w:t>
      </w:r>
      <w:proofErr w:type="spellStart"/>
      <w:r w:rsidRPr="0084688A">
        <w:rPr>
          <w:color w:val="000000"/>
        </w:rPr>
        <w:t>Perlini</w:t>
      </w:r>
      <w:proofErr w:type="spellEnd"/>
      <w:r w:rsidRPr="0084688A">
        <w:rPr>
          <w:color w:val="000000"/>
        </w:rPr>
        <w:t xml:space="preserve">, C., Rossetti, M. G., </w:t>
      </w:r>
      <w:proofErr w:type="spellStart"/>
      <w:r w:rsidRPr="0084688A">
        <w:rPr>
          <w:color w:val="000000"/>
        </w:rPr>
        <w:t>Bellani</w:t>
      </w:r>
      <w:proofErr w:type="spellEnd"/>
      <w:r w:rsidRPr="0084688A">
        <w:rPr>
          <w:color w:val="000000"/>
        </w:rPr>
        <w:t xml:space="preserve">, M., </w:t>
      </w:r>
      <w:proofErr w:type="spellStart"/>
      <w:r w:rsidRPr="0084688A">
        <w:rPr>
          <w:color w:val="000000"/>
        </w:rPr>
        <w:t>Lasalvia</w:t>
      </w:r>
      <w:proofErr w:type="spellEnd"/>
      <w:r w:rsidRPr="0084688A">
        <w:rPr>
          <w:color w:val="000000"/>
        </w:rPr>
        <w:t xml:space="preserve">, A., </w:t>
      </w:r>
      <w:proofErr w:type="spellStart"/>
      <w:r w:rsidRPr="0084688A">
        <w:rPr>
          <w:color w:val="000000"/>
        </w:rPr>
        <w:t>Bonetto</w:t>
      </w:r>
      <w:proofErr w:type="spellEnd"/>
      <w:r w:rsidRPr="0084688A">
        <w:rPr>
          <w:color w:val="000000"/>
        </w:rPr>
        <w:t xml:space="preserve">, C., Scocco, P., D’Agostino, A., </w:t>
      </w:r>
      <w:proofErr w:type="spellStart"/>
      <w:r w:rsidRPr="0084688A">
        <w:rPr>
          <w:color w:val="000000"/>
        </w:rPr>
        <w:t>Torresani</w:t>
      </w:r>
      <w:proofErr w:type="spellEnd"/>
      <w:r w:rsidRPr="0084688A">
        <w:rPr>
          <w:color w:val="000000"/>
        </w:rPr>
        <w:t xml:space="preserve">, S., </w:t>
      </w:r>
      <w:proofErr w:type="spellStart"/>
      <w:r w:rsidRPr="0084688A">
        <w:rPr>
          <w:color w:val="000000"/>
        </w:rPr>
        <w:t>Imbesi</w:t>
      </w:r>
      <w:proofErr w:type="spellEnd"/>
      <w:r w:rsidRPr="0084688A">
        <w:rPr>
          <w:color w:val="000000"/>
        </w:rPr>
        <w:t xml:space="preserve">, </w:t>
      </w:r>
      <w:r w:rsidRPr="0084688A">
        <w:rPr>
          <w:color w:val="000000"/>
        </w:rPr>
        <w:lastRenderedPageBreak/>
        <w:t xml:space="preserve">M., Bellini, F., Veronese, A., </w:t>
      </w:r>
      <w:proofErr w:type="spellStart"/>
      <w:r w:rsidRPr="0084688A">
        <w:rPr>
          <w:color w:val="000000"/>
        </w:rPr>
        <w:t>Bocchio-Chiavetto</w:t>
      </w:r>
      <w:proofErr w:type="spellEnd"/>
      <w:r w:rsidRPr="0084688A">
        <w:rPr>
          <w:color w:val="000000"/>
        </w:rPr>
        <w:t xml:space="preserve">, L., </w:t>
      </w:r>
      <w:proofErr w:type="spellStart"/>
      <w:r w:rsidRPr="0084688A">
        <w:rPr>
          <w:color w:val="000000"/>
        </w:rPr>
        <w:t>Gennarelli</w:t>
      </w:r>
      <w:proofErr w:type="spellEnd"/>
      <w:r w:rsidRPr="0084688A">
        <w:rPr>
          <w:color w:val="000000"/>
        </w:rPr>
        <w:t xml:space="preserve">, M., </w:t>
      </w:r>
      <w:proofErr w:type="spellStart"/>
      <w:r w:rsidRPr="0084688A">
        <w:rPr>
          <w:color w:val="000000"/>
        </w:rPr>
        <w:t>Balestrieri</w:t>
      </w:r>
      <w:proofErr w:type="spellEnd"/>
      <w:r w:rsidRPr="0084688A">
        <w:rPr>
          <w:color w:val="000000"/>
        </w:rPr>
        <w:t xml:space="preserve">, M., … Brambilla, P. (2021). Classification of Psychoses Based on Immunological Features: A Machine Learning Study in a Large Cohort of </w:t>
      </w:r>
      <w:proofErr w:type="gramStart"/>
      <w:r w:rsidRPr="0084688A">
        <w:rPr>
          <w:color w:val="000000"/>
        </w:rPr>
        <w:t>First-Episode</w:t>
      </w:r>
      <w:proofErr w:type="gramEnd"/>
      <w:r w:rsidRPr="0084688A">
        <w:rPr>
          <w:color w:val="000000"/>
        </w:rPr>
        <w:t xml:space="preserve"> and Chronic Patients. </w:t>
      </w:r>
      <w:r w:rsidRPr="0084688A">
        <w:rPr>
          <w:i/>
          <w:iCs/>
          <w:color w:val="000000"/>
        </w:rPr>
        <w:t>Schizophrenia Bulletin</w:t>
      </w:r>
      <w:r w:rsidRPr="0084688A">
        <w:rPr>
          <w:color w:val="000000"/>
        </w:rPr>
        <w:t xml:space="preserve">, </w:t>
      </w:r>
      <w:r w:rsidRPr="0084688A">
        <w:rPr>
          <w:i/>
          <w:iCs/>
          <w:color w:val="000000"/>
        </w:rPr>
        <w:t>47</w:t>
      </w:r>
      <w:r w:rsidRPr="0084688A">
        <w:rPr>
          <w:color w:val="000000"/>
        </w:rPr>
        <w:t>(4), 1141–1155. https://doi.org/10.1093/schbul/sbaa190</w:t>
      </w:r>
    </w:p>
    <w:p w14:paraId="18243438" w14:textId="77777777" w:rsidR="0084688A" w:rsidRPr="0084688A" w:rsidRDefault="0084688A" w:rsidP="0084688A">
      <w:pPr>
        <w:pStyle w:val="Bibliography"/>
        <w:rPr>
          <w:color w:val="000000"/>
        </w:rPr>
      </w:pPr>
      <w:r w:rsidRPr="0084688A">
        <w:rPr>
          <w:color w:val="000000"/>
        </w:rPr>
        <w:t xml:space="preserve">Friedman, J. H. (2001). Greedy Function Approximation: A Gradient Boosting Machine. </w:t>
      </w:r>
      <w:r w:rsidRPr="0084688A">
        <w:rPr>
          <w:i/>
          <w:iCs/>
          <w:color w:val="000000"/>
        </w:rPr>
        <w:t>The Annals of Statistics</w:t>
      </w:r>
      <w:r w:rsidRPr="0084688A">
        <w:rPr>
          <w:color w:val="000000"/>
        </w:rPr>
        <w:t xml:space="preserve">, </w:t>
      </w:r>
      <w:r w:rsidRPr="0084688A">
        <w:rPr>
          <w:i/>
          <w:iCs/>
          <w:color w:val="000000"/>
        </w:rPr>
        <w:t>29</w:t>
      </w:r>
      <w:r w:rsidRPr="0084688A">
        <w:rPr>
          <w:color w:val="000000"/>
        </w:rPr>
        <w:t>(5), 1189–1232.</w:t>
      </w:r>
    </w:p>
    <w:p w14:paraId="3FF41811" w14:textId="77777777" w:rsidR="0084688A" w:rsidRPr="0084688A" w:rsidRDefault="0084688A" w:rsidP="0084688A">
      <w:pPr>
        <w:pStyle w:val="Bibliography"/>
        <w:rPr>
          <w:color w:val="000000"/>
        </w:rPr>
      </w:pPr>
      <w:r w:rsidRPr="0084688A">
        <w:rPr>
          <w:color w:val="000000"/>
        </w:rPr>
        <w:t xml:space="preserve">Gillan, C. M., &amp; Robbins, T. W. (2014). Goal-directed learning and obsessive–compulsive disorder. </w:t>
      </w:r>
      <w:r w:rsidRPr="0084688A">
        <w:rPr>
          <w:i/>
          <w:iCs/>
          <w:color w:val="000000"/>
        </w:rPr>
        <w:t>Phil. Trans. R. Soc. B</w:t>
      </w:r>
      <w:r w:rsidRPr="0084688A">
        <w:rPr>
          <w:color w:val="000000"/>
        </w:rPr>
        <w:t xml:space="preserve">, </w:t>
      </w:r>
      <w:r w:rsidRPr="0084688A">
        <w:rPr>
          <w:i/>
          <w:iCs/>
          <w:color w:val="000000"/>
        </w:rPr>
        <w:t>369</w:t>
      </w:r>
      <w:r w:rsidRPr="0084688A">
        <w:rPr>
          <w:color w:val="000000"/>
        </w:rPr>
        <w:t>(1655), 20130475–20130475. https://doi.org/10.1098/rstb.2013.0475</w:t>
      </w:r>
    </w:p>
    <w:p w14:paraId="124C2835" w14:textId="77777777" w:rsidR="0084688A" w:rsidRPr="0084688A" w:rsidRDefault="0084688A" w:rsidP="0084688A">
      <w:pPr>
        <w:pStyle w:val="Bibliography"/>
        <w:rPr>
          <w:color w:val="000000"/>
          <w:lang w:val="nb-NO"/>
        </w:rPr>
      </w:pPr>
      <w:proofErr w:type="spellStart"/>
      <w:r w:rsidRPr="0084688A">
        <w:rPr>
          <w:color w:val="000000"/>
        </w:rPr>
        <w:t>Graybiel</w:t>
      </w:r>
      <w:proofErr w:type="spellEnd"/>
      <w:r w:rsidRPr="0084688A">
        <w:rPr>
          <w:color w:val="000000"/>
        </w:rPr>
        <w:t xml:space="preserve">, A. M., &amp; Rauch, S. L. (2000). Toward a Neurobiology of Obsessive-Compulsive Disorder. </w:t>
      </w:r>
      <w:r w:rsidRPr="0084688A">
        <w:rPr>
          <w:i/>
          <w:iCs/>
          <w:color w:val="000000"/>
          <w:lang w:val="nb-NO"/>
        </w:rPr>
        <w:t>Neuron</w:t>
      </w:r>
      <w:r w:rsidRPr="0084688A">
        <w:rPr>
          <w:color w:val="000000"/>
          <w:lang w:val="nb-NO"/>
        </w:rPr>
        <w:t xml:space="preserve">, </w:t>
      </w:r>
      <w:r w:rsidRPr="0084688A">
        <w:rPr>
          <w:i/>
          <w:iCs/>
          <w:color w:val="000000"/>
          <w:lang w:val="nb-NO"/>
        </w:rPr>
        <w:t>28</w:t>
      </w:r>
      <w:r w:rsidRPr="0084688A">
        <w:rPr>
          <w:color w:val="000000"/>
          <w:lang w:val="nb-NO"/>
        </w:rPr>
        <w:t>(2), 343–347. https://doi.org/10.1016/S0896-6273(00)00113-6</w:t>
      </w:r>
    </w:p>
    <w:p w14:paraId="0EAF3F8A" w14:textId="77777777" w:rsidR="0084688A" w:rsidRPr="0084688A" w:rsidRDefault="0084688A" w:rsidP="0084688A">
      <w:pPr>
        <w:pStyle w:val="Bibliography"/>
        <w:rPr>
          <w:color w:val="000000"/>
        </w:rPr>
      </w:pPr>
      <w:proofErr w:type="spellStart"/>
      <w:r w:rsidRPr="0084688A">
        <w:rPr>
          <w:color w:val="000000"/>
          <w:lang w:val="nb-NO"/>
        </w:rPr>
        <w:t>Guerrera</w:t>
      </w:r>
      <w:proofErr w:type="spellEnd"/>
      <w:r w:rsidRPr="0084688A">
        <w:rPr>
          <w:color w:val="000000"/>
          <w:lang w:val="nb-NO"/>
        </w:rPr>
        <w:t xml:space="preserve">, S., </w:t>
      </w:r>
      <w:proofErr w:type="spellStart"/>
      <w:r w:rsidRPr="0084688A">
        <w:rPr>
          <w:color w:val="000000"/>
          <w:lang w:val="nb-NO"/>
        </w:rPr>
        <w:t>Menghini</w:t>
      </w:r>
      <w:proofErr w:type="spellEnd"/>
      <w:r w:rsidRPr="0084688A">
        <w:rPr>
          <w:color w:val="000000"/>
          <w:lang w:val="nb-NO"/>
        </w:rPr>
        <w:t xml:space="preserve">, D., Napoli, E., Di Vara, S., </w:t>
      </w:r>
      <w:proofErr w:type="spellStart"/>
      <w:r w:rsidRPr="0084688A">
        <w:rPr>
          <w:color w:val="000000"/>
          <w:lang w:val="nb-NO"/>
        </w:rPr>
        <w:t>Valeri</w:t>
      </w:r>
      <w:proofErr w:type="spellEnd"/>
      <w:r w:rsidRPr="0084688A">
        <w:rPr>
          <w:color w:val="000000"/>
          <w:lang w:val="nb-NO"/>
        </w:rPr>
        <w:t xml:space="preserve">, G., &amp; </w:t>
      </w:r>
      <w:proofErr w:type="spellStart"/>
      <w:r w:rsidRPr="0084688A">
        <w:rPr>
          <w:color w:val="000000"/>
          <w:lang w:val="nb-NO"/>
        </w:rPr>
        <w:t>Vicari</w:t>
      </w:r>
      <w:proofErr w:type="spellEnd"/>
      <w:r w:rsidRPr="0084688A">
        <w:rPr>
          <w:color w:val="000000"/>
          <w:lang w:val="nb-NO"/>
        </w:rPr>
        <w:t xml:space="preserve">, S. (2019). </w:t>
      </w:r>
      <w:r w:rsidRPr="0084688A">
        <w:rPr>
          <w:color w:val="000000"/>
        </w:rPr>
        <w:t xml:space="preserve">Assessment of Psychopathological Comorbidities in Children and Adolescents </w:t>
      </w:r>
      <w:proofErr w:type="gramStart"/>
      <w:r w:rsidRPr="0084688A">
        <w:rPr>
          <w:color w:val="000000"/>
        </w:rPr>
        <w:t>With</w:t>
      </w:r>
      <w:proofErr w:type="gramEnd"/>
      <w:r w:rsidRPr="0084688A">
        <w:rPr>
          <w:color w:val="000000"/>
        </w:rPr>
        <w:t xml:space="preserve"> Autism Spectrum Disorder Using the Child Behavior Checklist. </w:t>
      </w:r>
      <w:r w:rsidRPr="0084688A">
        <w:rPr>
          <w:i/>
          <w:iCs/>
          <w:color w:val="000000"/>
        </w:rPr>
        <w:t>Frontiers in Psychiatry</w:t>
      </w:r>
      <w:r w:rsidRPr="0084688A">
        <w:rPr>
          <w:color w:val="000000"/>
        </w:rPr>
        <w:t xml:space="preserve">, </w:t>
      </w:r>
      <w:r w:rsidRPr="0084688A">
        <w:rPr>
          <w:i/>
          <w:iCs/>
          <w:color w:val="000000"/>
        </w:rPr>
        <w:t>10</w:t>
      </w:r>
      <w:r w:rsidRPr="0084688A">
        <w:rPr>
          <w:color w:val="000000"/>
        </w:rPr>
        <w:t>. https://doi.org/10.3389/fpsyt.2019.00535</w:t>
      </w:r>
    </w:p>
    <w:p w14:paraId="74255324" w14:textId="77777777" w:rsidR="0084688A" w:rsidRPr="0084688A" w:rsidRDefault="0084688A" w:rsidP="0084688A">
      <w:pPr>
        <w:pStyle w:val="Bibliography"/>
        <w:rPr>
          <w:color w:val="000000"/>
        </w:rPr>
      </w:pPr>
      <w:proofErr w:type="spellStart"/>
      <w:r w:rsidRPr="0084688A">
        <w:rPr>
          <w:color w:val="000000"/>
        </w:rPr>
        <w:t>Guzick</w:t>
      </w:r>
      <w:proofErr w:type="spellEnd"/>
      <w:r w:rsidRPr="0084688A">
        <w:rPr>
          <w:color w:val="000000"/>
        </w:rPr>
        <w:t xml:space="preserve">, A. G., Cooke, D. L., McNamara, J. P. H., Reid, A. M., Graziano, P. A., Lewin, A. B., Murphy, T. K., Goodman, W. K., Storch, E. A., &amp; </w:t>
      </w:r>
      <w:proofErr w:type="spellStart"/>
      <w:r w:rsidRPr="0084688A">
        <w:rPr>
          <w:color w:val="000000"/>
        </w:rPr>
        <w:t>Geffken</w:t>
      </w:r>
      <w:proofErr w:type="spellEnd"/>
      <w:r w:rsidRPr="0084688A">
        <w:rPr>
          <w:color w:val="000000"/>
        </w:rPr>
        <w:t xml:space="preserve">, G. R. (2019). Parents’ Perceptions of Internalizing and Externalizing Features in Childhood OCD. </w:t>
      </w:r>
      <w:r w:rsidRPr="0084688A">
        <w:rPr>
          <w:i/>
          <w:iCs/>
          <w:color w:val="000000"/>
        </w:rPr>
        <w:t>Child Psychiatry Hum Dev</w:t>
      </w:r>
      <w:r w:rsidRPr="0084688A">
        <w:rPr>
          <w:color w:val="000000"/>
        </w:rPr>
        <w:t xml:space="preserve">, </w:t>
      </w:r>
      <w:r w:rsidRPr="0084688A">
        <w:rPr>
          <w:i/>
          <w:iCs/>
          <w:color w:val="000000"/>
        </w:rPr>
        <w:t>50</w:t>
      </w:r>
      <w:r w:rsidRPr="0084688A">
        <w:rPr>
          <w:color w:val="000000"/>
        </w:rPr>
        <w:t>(4), 692–701. https://doi.org/10.1007/s10578-019-00873-w</w:t>
      </w:r>
    </w:p>
    <w:p w14:paraId="56F38D41" w14:textId="77777777" w:rsidR="0084688A" w:rsidRPr="0084688A" w:rsidRDefault="0084688A" w:rsidP="0084688A">
      <w:pPr>
        <w:pStyle w:val="Bibliography"/>
        <w:rPr>
          <w:color w:val="000000"/>
        </w:rPr>
      </w:pPr>
      <w:r w:rsidRPr="0084688A">
        <w:rPr>
          <w:color w:val="000000"/>
        </w:rPr>
        <w:t xml:space="preserve">Hagler, D. J., Hatton, </w:t>
      </w:r>
      <w:proofErr w:type="spellStart"/>
      <w:r w:rsidRPr="0084688A">
        <w:rPr>
          <w:color w:val="000000"/>
        </w:rPr>
        <w:t>SeanN</w:t>
      </w:r>
      <w:proofErr w:type="spellEnd"/>
      <w:r w:rsidRPr="0084688A">
        <w:rPr>
          <w:color w:val="000000"/>
        </w:rPr>
        <w:t xml:space="preserve">., Cornejo, M. D., Makowski, C., Fair, D. A., Dick, A. S., Sutherland, M. T., Casey, B. J., Barch, D. M., Harms, M. P., Watts, R., Bjork, J. M., </w:t>
      </w:r>
      <w:proofErr w:type="spellStart"/>
      <w:r w:rsidRPr="0084688A">
        <w:rPr>
          <w:color w:val="000000"/>
        </w:rPr>
        <w:t>Garavan</w:t>
      </w:r>
      <w:proofErr w:type="spellEnd"/>
      <w:r w:rsidRPr="0084688A">
        <w:rPr>
          <w:color w:val="000000"/>
        </w:rPr>
        <w:t xml:space="preserve">, H. P., Hilmer, L., </w:t>
      </w:r>
      <w:proofErr w:type="spellStart"/>
      <w:r w:rsidRPr="0084688A">
        <w:rPr>
          <w:color w:val="000000"/>
        </w:rPr>
        <w:t>Pung</w:t>
      </w:r>
      <w:proofErr w:type="spellEnd"/>
      <w:r w:rsidRPr="0084688A">
        <w:rPr>
          <w:color w:val="000000"/>
        </w:rPr>
        <w:t xml:space="preserve">, C. J., </w:t>
      </w:r>
      <w:proofErr w:type="spellStart"/>
      <w:r w:rsidRPr="0084688A">
        <w:rPr>
          <w:color w:val="000000"/>
        </w:rPr>
        <w:t>Sicat</w:t>
      </w:r>
      <w:proofErr w:type="spellEnd"/>
      <w:r w:rsidRPr="0084688A">
        <w:rPr>
          <w:color w:val="000000"/>
        </w:rPr>
        <w:t xml:space="preserve">, C. S., Kuperman, J., Bartsch, H., Xue, F., … Dale, A. M. (2019). Image processing and analysis methods for the Adolescent Brain </w:t>
      </w:r>
      <w:r w:rsidRPr="0084688A">
        <w:rPr>
          <w:color w:val="000000"/>
        </w:rPr>
        <w:lastRenderedPageBreak/>
        <w:t xml:space="preserve">Cognitive Development Study. </w:t>
      </w:r>
      <w:proofErr w:type="spellStart"/>
      <w:r w:rsidRPr="0084688A">
        <w:rPr>
          <w:i/>
          <w:iCs/>
          <w:color w:val="000000"/>
        </w:rPr>
        <w:t>NeuroImage</w:t>
      </w:r>
      <w:proofErr w:type="spellEnd"/>
      <w:r w:rsidRPr="0084688A">
        <w:rPr>
          <w:color w:val="000000"/>
        </w:rPr>
        <w:t xml:space="preserve">, </w:t>
      </w:r>
      <w:r w:rsidRPr="0084688A">
        <w:rPr>
          <w:i/>
          <w:iCs/>
          <w:color w:val="000000"/>
        </w:rPr>
        <w:t>202</w:t>
      </w:r>
      <w:r w:rsidRPr="0084688A">
        <w:rPr>
          <w:color w:val="000000"/>
        </w:rPr>
        <w:t>, 116091. https://doi.org/10.1016/j.neuroimage.2019.116091</w:t>
      </w:r>
    </w:p>
    <w:p w14:paraId="587ED625" w14:textId="77777777" w:rsidR="0084688A" w:rsidRPr="0084688A" w:rsidRDefault="0084688A" w:rsidP="0084688A">
      <w:pPr>
        <w:pStyle w:val="Bibliography"/>
        <w:rPr>
          <w:color w:val="000000"/>
        </w:rPr>
      </w:pPr>
      <w:r w:rsidRPr="0084688A">
        <w:rPr>
          <w:color w:val="000000"/>
        </w:rPr>
        <w:t xml:space="preserve">Hu, X., Du, M., Chen, L., Li, L., Zhou, M., Zhang, L., Liu, Q., Lu, L., </w:t>
      </w:r>
      <w:proofErr w:type="spellStart"/>
      <w:r w:rsidRPr="0084688A">
        <w:rPr>
          <w:color w:val="000000"/>
        </w:rPr>
        <w:t>Mreedha</w:t>
      </w:r>
      <w:proofErr w:type="spellEnd"/>
      <w:r w:rsidRPr="0084688A">
        <w:rPr>
          <w:color w:val="000000"/>
        </w:rPr>
        <w:t xml:space="preserve">, K., Huang, X., &amp; Gong, Q. (2017). Meta-analytic investigations of common and distinct grey matter alterations in youths and adults with obsessive-compulsive disorder. </w:t>
      </w:r>
      <w:r w:rsidRPr="0084688A">
        <w:rPr>
          <w:i/>
          <w:iCs/>
          <w:color w:val="000000"/>
        </w:rPr>
        <w:t>Neuroscience &amp; Biobehavioral Reviews</w:t>
      </w:r>
      <w:r w:rsidRPr="0084688A">
        <w:rPr>
          <w:color w:val="000000"/>
        </w:rPr>
        <w:t xml:space="preserve">, </w:t>
      </w:r>
      <w:r w:rsidRPr="0084688A">
        <w:rPr>
          <w:i/>
          <w:iCs/>
          <w:color w:val="000000"/>
        </w:rPr>
        <w:t>78</w:t>
      </w:r>
      <w:r w:rsidRPr="0084688A">
        <w:rPr>
          <w:color w:val="000000"/>
        </w:rPr>
        <w:t>, 91–103. https://doi.org/10.1016/j.neubiorev.2017.04.012</w:t>
      </w:r>
    </w:p>
    <w:p w14:paraId="14EA39FD" w14:textId="77777777" w:rsidR="0084688A" w:rsidRPr="0084688A" w:rsidRDefault="0084688A" w:rsidP="0084688A">
      <w:pPr>
        <w:pStyle w:val="Bibliography"/>
        <w:rPr>
          <w:color w:val="000000"/>
        </w:rPr>
      </w:pPr>
      <w:r w:rsidRPr="0084688A">
        <w:rPr>
          <w:color w:val="000000"/>
        </w:rPr>
        <w:t xml:space="preserve">James, G., Witten, D., Hastie, T., &amp; </w:t>
      </w:r>
      <w:proofErr w:type="spellStart"/>
      <w:r w:rsidRPr="0084688A">
        <w:rPr>
          <w:color w:val="000000"/>
        </w:rPr>
        <w:t>Tibshirani</w:t>
      </w:r>
      <w:proofErr w:type="spellEnd"/>
      <w:r w:rsidRPr="0084688A">
        <w:rPr>
          <w:color w:val="000000"/>
        </w:rPr>
        <w:t xml:space="preserve">, R. (2021). </w:t>
      </w:r>
      <w:r w:rsidRPr="0084688A">
        <w:rPr>
          <w:i/>
          <w:iCs/>
          <w:color w:val="000000"/>
        </w:rPr>
        <w:t>An Introduction to Statistical Learning: With Applications in R</w:t>
      </w:r>
      <w:r w:rsidRPr="0084688A">
        <w:rPr>
          <w:color w:val="000000"/>
        </w:rPr>
        <w:t>. Springer US. https://doi.org/10.1007/978-1-0716-1418-1</w:t>
      </w:r>
    </w:p>
    <w:p w14:paraId="78BF4BA4" w14:textId="77777777" w:rsidR="0084688A" w:rsidRPr="0084688A" w:rsidRDefault="0084688A" w:rsidP="0084688A">
      <w:pPr>
        <w:pStyle w:val="Bibliography"/>
        <w:rPr>
          <w:color w:val="000000"/>
        </w:rPr>
      </w:pPr>
      <w:proofErr w:type="spellStart"/>
      <w:r w:rsidRPr="0084688A">
        <w:rPr>
          <w:color w:val="000000"/>
        </w:rPr>
        <w:t>Jovicich</w:t>
      </w:r>
      <w:proofErr w:type="spellEnd"/>
      <w:r w:rsidRPr="0084688A">
        <w:rPr>
          <w:color w:val="000000"/>
        </w:rPr>
        <w:t xml:space="preserve">, J., </w:t>
      </w:r>
      <w:proofErr w:type="spellStart"/>
      <w:r w:rsidRPr="0084688A">
        <w:rPr>
          <w:color w:val="000000"/>
        </w:rPr>
        <w:t>Czanner</w:t>
      </w:r>
      <w:proofErr w:type="spellEnd"/>
      <w:r w:rsidRPr="0084688A">
        <w:rPr>
          <w:color w:val="000000"/>
        </w:rPr>
        <w:t xml:space="preserve">, S., Greve, D., Haley, E., van der </w:t>
      </w:r>
      <w:proofErr w:type="spellStart"/>
      <w:r w:rsidRPr="0084688A">
        <w:rPr>
          <w:color w:val="000000"/>
        </w:rPr>
        <w:t>Kouwe</w:t>
      </w:r>
      <w:proofErr w:type="spellEnd"/>
      <w:r w:rsidRPr="0084688A">
        <w:rPr>
          <w:color w:val="000000"/>
        </w:rPr>
        <w:t xml:space="preserve">, A., </w:t>
      </w:r>
      <w:proofErr w:type="spellStart"/>
      <w:r w:rsidRPr="0084688A">
        <w:rPr>
          <w:color w:val="000000"/>
        </w:rPr>
        <w:t>Gollub</w:t>
      </w:r>
      <w:proofErr w:type="spellEnd"/>
      <w:r w:rsidRPr="0084688A">
        <w:rPr>
          <w:color w:val="000000"/>
        </w:rPr>
        <w:t xml:space="preserve">, R., Kennedy, D., Schmitt, F., Brown, G., </w:t>
      </w:r>
      <w:proofErr w:type="spellStart"/>
      <w:r w:rsidRPr="0084688A">
        <w:rPr>
          <w:color w:val="000000"/>
        </w:rPr>
        <w:t>MacFall</w:t>
      </w:r>
      <w:proofErr w:type="spellEnd"/>
      <w:r w:rsidRPr="0084688A">
        <w:rPr>
          <w:color w:val="000000"/>
        </w:rPr>
        <w:t xml:space="preserve">, J., Fischl, B., &amp; Dale, A. (2006). Reliability in multi-site structural MRI studies: Effects of gradient non-linearity correction on phantom and human data. </w:t>
      </w:r>
      <w:proofErr w:type="spellStart"/>
      <w:r w:rsidRPr="0084688A">
        <w:rPr>
          <w:i/>
          <w:iCs/>
          <w:color w:val="000000"/>
        </w:rPr>
        <w:t>NeuroImage</w:t>
      </w:r>
      <w:proofErr w:type="spellEnd"/>
      <w:r w:rsidRPr="0084688A">
        <w:rPr>
          <w:color w:val="000000"/>
        </w:rPr>
        <w:t xml:space="preserve">, </w:t>
      </w:r>
      <w:r w:rsidRPr="0084688A">
        <w:rPr>
          <w:i/>
          <w:iCs/>
          <w:color w:val="000000"/>
        </w:rPr>
        <w:t>30</w:t>
      </w:r>
      <w:r w:rsidRPr="0084688A">
        <w:rPr>
          <w:color w:val="000000"/>
        </w:rPr>
        <w:t>(2), 436–443. https://doi.org/10.1016/j.neuroimage.2005.09.046</w:t>
      </w:r>
    </w:p>
    <w:p w14:paraId="5DC5BD46" w14:textId="77777777" w:rsidR="0084688A" w:rsidRPr="0084688A" w:rsidRDefault="0084688A" w:rsidP="0084688A">
      <w:pPr>
        <w:pStyle w:val="Bibliography"/>
        <w:rPr>
          <w:color w:val="000000"/>
        </w:rPr>
      </w:pPr>
      <w:proofErr w:type="spellStart"/>
      <w:r w:rsidRPr="0084688A">
        <w:rPr>
          <w:color w:val="000000"/>
        </w:rPr>
        <w:t>Karno</w:t>
      </w:r>
      <w:proofErr w:type="spellEnd"/>
      <w:r w:rsidRPr="0084688A">
        <w:rPr>
          <w:color w:val="000000"/>
        </w:rPr>
        <w:t xml:space="preserve">, M., Golding, J. M., Sorenson, S. B., &amp; Burnam, M. A. (1988). The Epidemiology of Obsessive-Compulsive Disorder in Five US Communities. </w:t>
      </w:r>
      <w:r w:rsidRPr="0084688A">
        <w:rPr>
          <w:i/>
          <w:iCs/>
          <w:color w:val="000000"/>
        </w:rPr>
        <w:t>Arch Gen Psychiatry</w:t>
      </w:r>
      <w:r w:rsidRPr="0084688A">
        <w:rPr>
          <w:color w:val="000000"/>
        </w:rPr>
        <w:t xml:space="preserve">, </w:t>
      </w:r>
      <w:r w:rsidRPr="0084688A">
        <w:rPr>
          <w:i/>
          <w:iCs/>
          <w:color w:val="000000"/>
        </w:rPr>
        <w:t>45</w:t>
      </w:r>
      <w:r w:rsidRPr="0084688A">
        <w:rPr>
          <w:color w:val="000000"/>
        </w:rPr>
        <w:t>(12), 1094–1099. https://doi.org/10.1001/archpsyc.1988.01800360042006</w:t>
      </w:r>
    </w:p>
    <w:p w14:paraId="05FB1973" w14:textId="77777777" w:rsidR="0084688A" w:rsidRPr="0084688A" w:rsidRDefault="0084688A" w:rsidP="0084688A">
      <w:pPr>
        <w:pStyle w:val="Bibliography"/>
        <w:rPr>
          <w:color w:val="000000"/>
        </w:rPr>
      </w:pPr>
      <w:r w:rsidRPr="0084688A">
        <w:rPr>
          <w:color w:val="000000"/>
        </w:rPr>
        <w:t xml:space="preserve">Kessler, R. C., </w:t>
      </w:r>
      <w:proofErr w:type="spellStart"/>
      <w:r w:rsidRPr="0084688A">
        <w:rPr>
          <w:color w:val="000000"/>
        </w:rPr>
        <w:t>Ormel</w:t>
      </w:r>
      <w:proofErr w:type="spellEnd"/>
      <w:r w:rsidRPr="0084688A">
        <w:rPr>
          <w:color w:val="000000"/>
        </w:rPr>
        <w:t xml:space="preserve">, J., Petukhova, M., McLaughlin, K. A., Green, J. G., Russo, L. J., Stein, D. J., Zaslavsky, A. M., Aguilar-Gaxiola, S., Alonso, J., Andrade, L., </w:t>
      </w:r>
      <w:proofErr w:type="spellStart"/>
      <w:r w:rsidRPr="0084688A">
        <w:rPr>
          <w:color w:val="000000"/>
        </w:rPr>
        <w:t>Benjet</w:t>
      </w:r>
      <w:proofErr w:type="spellEnd"/>
      <w:r w:rsidRPr="0084688A">
        <w:rPr>
          <w:color w:val="000000"/>
        </w:rPr>
        <w:t xml:space="preserve">, C., de Girolamo, G., de Graaf, R., </w:t>
      </w:r>
      <w:proofErr w:type="spellStart"/>
      <w:r w:rsidRPr="0084688A">
        <w:rPr>
          <w:color w:val="000000"/>
        </w:rPr>
        <w:t>Demyttenaere</w:t>
      </w:r>
      <w:proofErr w:type="spellEnd"/>
      <w:r w:rsidRPr="0084688A">
        <w:rPr>
          <w:color w:val="000000"/>
        </w:rPr>
        <w:t xml:space="preserve">, K., Fayyad, J., </w:t>
      </w:r>
      <w:proofErr w:type="spellStart"/>
      <w:r w:rsidRPr="0084688A">
        <w:rPr>
          <w:color w:val="000000"/>
        </w:rPr>
        <w:t>Haro</w:t>
      </w:r>
      <w:proofErr w:type="spellEnd"/>
      <w:r w:rsidRPr="0084688A">
        <w:rPr>
          <w:color w:val="000000"/>
        </w:rPr>
        <w:t xml:space="preserve">, J. M., Hu, C. </w:t>
      </w:r>
      <w:proofErr w:type="spellStart"/>
      <w:r w:rsidRPr="0084688A">
        <w:rPr>
          <w:color w:val="000000"/>
        </w:rPr>
        <w:t>yi</w:t>
      </w:r>
      <w:proofErr w:type="spellEnd"/>
      <w:r w:rsidRPr="0084688A">
        <w:rPr>
          <w:color w:val="000000"/>
        </w:rPr>
        <w:t xml:space="preserve">, Karam, A., … </w:t>
      </w:r>
      <w:proofErr w:type="spellStart"/>
      <w:r w:rsidRPr="0084688A">
        <w:rPr>
          <w:color w:val="000000"/>
        </w:rPr>
        <w:t>Üstün</w:t>
      </w:r>
      <w:proofErr w:type="spellEnd"/>
      <w:r w:rsidRPr="0084688A">
        <w:rPr>
          <w:color w:val="000000"/>
        </w:rPr>
        <w:t xml:space="preserve">, T. B. (2011). Development of Lifetime Comorbidity in the World Health Organization World Mental Health Surveys. </w:t>
      </w:r>
      <w:r w:rsidRPr="0084688A">
        <w:rPr>
          <w:i/>
          <w:iCs/>
          <w:color w:val="000000"/>
        </w:rPr>
        <w:t>Arch Gen Psychiatry</w:t>
      </w:r>
      <w:r w:rsidRPr="0084688A">
        <w:rPr>
          <w:color w:val="000000"/>
        </w:rPr>
        <w:t xml:space="preserve">, </w:t>
      </w:r>
      <w:r w:rsidRPr="0084688A">
        <w:rPr>
          <w:i/>
          <w:iCs/>
          <w:color w:val="000000"/>
        </w:rPr>
        <w:t>68</w:t>
      </w:r>
      <w:r w:rsidRPr="0084688A">
        <w:rPr>
          <w:color w:val="000000"/>
        </w:rPr>
        <w:t>(1), 90–100. https://doi.org/10.1001/archgenpsychiatry.2010.180</w:t>
      </w:r>
    </w:p>
    <w:p w14:paraId="0D0BFD4A" w14:textId="77777777" w:rsidR="0084688A" w:rsidRPr="0084688A" w:rsidRDefault="0084688A" w:rsidP="0084688A">
      <w:pPr>
        <w:pStyle w:val="Bibliography"/>
        <w:rPr>
          <w:color w:val="000000"/>
        </w:rPr>
      </w:pPr>
      <w:r w:rsidRPr="0084688A">
        <w:rPr>
          <w:color w:val="000000"/>
        </w:rPr>
        <w:lastRenderedPageBreak/>
        <w:t xml:space="preserve">Kohn, N., Eickhoff, S. B., Scheller, M., Laird, A. R., Fox, P. T., &amp; Habel, U. (2014). Neural network of cognitive emotion regulation—An ALE meta-analysis and MACM analysis. </w:t>
      </w:r>
      <w:r w:rsidRPr="0084688A">
        <w:rPr>
          <w:i/>
          <w:iCs/>
          <w:color w:val="000000"/>
        </w:rPr>
        <w:t>Neuroimage</w:t>
      </w:r>
      <w:r w:rsidRPr="0084688A">
        <w:rPr>
          <w:color w:val="000000"/>
        </w:rPr>
        <w:t xml:space="preserve">, </w:t>
      </w:r>
      <w:r w:rsidRPr="0084688A">
        <w:rPr>
          <w:i/>
          <w:iCs/>
          <w:color w:val="000000"/>
        </w:rPr>
        <w:t>87</w:t>
      </w:r>
      <w:r w:rsidRPr="0084688A">
        <w:rPr>
          <w:color w:val="000000"/>
        </w:rPr>
        <w:t>, 345–355. https://doi.org/10.1016/j.neuroimage.2013.11.001</w:t>
      </w:r>
    </w:p>
    <w:p w14:paraId="2000AF51" w14:textId="77777777" w:rsidR="0084688A" w:rsidRPr="0084688A" w:rsidRDefault="0084688A" w:rsidP="0084688A">
      <w:pPr>
        <w:pStyle w:val="Bibliography"/>
        <w:rPr>
          <w:color w:val="000000"/>
        </w:rPr>
      </w:pPr>
      <w:r w:rsidRPr="0084688A">
        <w:rPr>
          <w:color w:val="000000"/>
        </w:rPr>
        <w:t xml:space="preserve">Nelson, E. C., Hanna, G. L., </w:t>
      </w:r>
      <w:proofErr w:type="spellStart"/>
      <w:r w:rsidRPr="0084688A">
        <w:rPr>
          <w:color w:val="000000"/>
        </w:rPr>
        <w:t>Hudziak</w:t>
      </w:r>
      <w:proofErr w:type="spellEnd"/>
      <w:r w:rsidRPr="0084688A">
        <w:rPr>
          <w:color w:val="000000"/>
        </w:rPr>
        <w:t xml:space="preserve">, J. J., </w:t>
      </w:r>
      <w:proofErr w:type="spellStart"/>
      <w:r w:rsidRPr="0084688A">
        <w:rPr>
          <w:color w:val="000000"/>
        </w:rPr>
        <w:t>Botteron</w:t>
      </w:r>
      <w:proofErr w:type="spellEnd"/>
      <w:r w:rsidRPr="0084688A">
        <w:rPr>
          <w:color w:val="000000"/>
        </w:rPr>
        <w:t xml:space="preserve">, K. N., Heath, A. C., &amp; Todd, R. D. (2001). Obsessive-Compulsive Scale of the Child Behavior Checklist: Specificity, Sensitivity, and Predictive Power. </w:t>
      </w:r>
      <w:r w:rsidRPr="0084688A">
        <w:rPr>
          <w:i/>
          <w:iCs/>
          <w:color w:val="000000"/>
        </w:rPr>
        <w:t>Pediatrics</w:t>
      </w:r>
      <w:r w:rsidRPr="0084688A">
        <w:rPr>
          <w:color w:val="000000"/>
        </w:rPr>
        <w:t xml:space="preserve">, </w:t>
      </w:r>
      <w:r w:rsidRPr="0084688A">
        <w:rPr>
          <w:i/>
          <w:iCs/>
          <w:color w:val="000000"/>
        </w:rPr>
        <w:t>108</w:t>
      </w:r>
      <w:r w:rsidRPr="0084688A">
        <w:rPr>
          <w:color w:val="000000"/>
        </w:rPr>
        <w:t>(1), e14–e14. https://doi.org/10.1542/peds.108.1.e14</w:t>
      </w:r>
    </w:p>
    <w:p w14:paraId="55526914" w14:textId="77777777" w:rsidR="0084688A" w:rsidRPr="0084688A" w:rsidRDefault="0084688A" w:rsidP="0084688A">
      <w:pPr>
        <w:pStyle w:val="Bibliography"/>
        <w:rPr>
          <w:color w:val="000000"/>
        </w:rPr>
      </w:pPr>
      <w:proofErr w:type="spellStart"/>
      <w:r w:rsidRPr="0084688A">
        <w:rPr>
          <w:color w:val="000000"/>
        </w:rPr>
        <w:t>Nosari</w:t>
      </w:r>
      <w:proofErr w:type="spellEnd"/>
      <w:r w:rsidRPr="0084688A">
        <w:rPr>
          <w:color w:val="000000"/>
        </w:rPr>
        <w:t xml:space="preserve">, G., Delvecchio, G., </w:t>
      </w:r>
      <w:proofErr w:type="spellStart"/>
      <w:r w:rsidRPr="0084688A">
        <w:rPr>
          <w:color w:val="000000"/>
        </w:rPr>
        <w:t>Diwadkar</w:t>
      </w:r>
      <w:proofErr w:type="spellEnd"/>
      <w:r w:rsidRPr="0084688A">
        <w:rPr>
          <w:color w:val="000000"/>
        </w:rPr>
        <w:t xml:space="preserve">, V. A., &amp; Brambilla, P. (2024). Brain Imaging in Psychiatry. In A. Tasman, M. B. Riba, R. D. Alarcón, C. A. Alfonso, S. </w:t>
      </w:r>
      <w:proofErr w:type="spellStart"/>
      <w:r w:rsidRPr="0084688A">
        <w:rPr>
          <w:color w:val="000000"/>
        </w:rPr>
        <w:t>Kanba</w:t>
      </w:r>
      <w:proofErr w:type="spellEnd"/>
      <w:r w:rsidRPr="0084688A">
        <w:rPr>
          <w:color w:val="000000"/>
        </w:rPr>
        <w:t xml:space="preserve">, D. </w:t>
      </w:r>
      <w:proofErr w:type="spellStart"/>
      <w:r w:rsidRPr="0084688A">
        <w:rPr>
          <w:color w:val="000000"/>
        </w:rPr>
        <w:t>Lecic-Tosevski</w:t>
      </w:r>
      <w:proofErr w:type="spellEnd"/>
      <w:r w:rsidRPr="0084688A">
        <w:rPr>
          <w:color w:val="000000"/>
        </w:rPr>
        <w:t xml:space="preserve">, D. M. </w:t>
      </w:r>
      <w:proofErr w:type="spellStart"/>
      <w:r w:rsidRPr="0084688A">
        <w:rPr>
          <w:color w:val="000000"/>
        </w:rPr>
        <w:t>Ndetei</w:t>
      </w:r>
      <w:proofErr w:type="spellEnd"/>
      <w:r w:rsidRPr="0084688A">
        <w:rPr>
          <w:color w:val="000000"/>
        </w:rPr>
        <w:t xml:space="preserve">, C. H. Ng, &amp; T. G. Schulze (Eds.), </w:t>
      </w:r>
      <w:r w:rsidRPr="0084688A">
        <w:rPr>
          <w:i/>
          <w:iCs/>
          <w:color w:val="000000"/>
        </w:rPr>
        <w:t>Tasman’s Psychiatry</w:t>
      </w:r>
      <w:r w:rsidRPr="0084688A">
        <w:rPr>
          <w:color w:val="000000"/>
        </w:rPr>
        <w:t xml:space="preserve"> (pp. 1285–1316). Springer International Publishing. https://doi.org/10.1007/978-3-030-51366-5_115</w:t>
      </w:r>
    </w:p>
    <w:p w14:paraId="5595F603" w14:textId="77777777" w:rsidR="0084688A" w:rsidRPr="0084688A" w:rsidRDefault="0084688A" w:rsidP="0084688A">
      <w:pPr>
        <w:pStyle w:val="Bibliography"/>
        <w:rPr>
          <w:color w:val="000000"/>
        </w:rPr>
      </w:pPr>
      <w:r w:rsidRPr="0084688A">
        <w:rPr>
          <w:color w:val="000000"/>
        </w:rPr>
        <w:t xml:space="preserve">Offord, D. R., Boyle, M. H., Racine, Y., </w:t>
      </w:r>
      <w:proofErr w:type="spellStart"/>
      <w:r w:rsidRPr="0084688A">
        <w:rPr>
          <w:color w:val="000000"/>
        </w:rPr>
        <w:t>Szatmari</w:t>
      </w:r>
      <w:proofErr w:type="spellEnd"/>
      <w:r w:rsidRPr="0084688A">
        <w:rPr>
          <w:color w:val="000000"/>
        </w:rPr>
        <w:t xml:space="preserve">, P., Fleming, J. E., Sanford, M., &amp; Lipman, E. L. (1996). Integrating Assessment Data from Multiple Informants. </w:t>
      </w:r>
      <w:r w:rsidRPr="0084688A">
        <w:rPr>
          <w:i/>
          <w:iCs/>
          <w:color w:val="000000"/>
        </w:rPr>
        <w:t>Journal of the American Academy of Child &amp; Adolescent Psychiatry</w:t>
      </w:r>
      <w:r w:rsidRPr="0084688A">
        <w:rPr>
          <w:color w:val="000000"/>
        </w:rPr>
        <w:t xml:space="preserve">, </w:t>
      </w:r>
      <w:r w:rsidRPr="0084688A">
        <w:rPr>
          <w:i/>
          <w:iCs/>
          <w:color w:val="000000"/>
        </w:rPr>
        <w:t>35</w:t>
      </w:r>
      <w:r w:rsidRPr="0084688A">
        <w:rPr>
          <w:color w:val="000000"/>
        </w:rPr>
        <w:t>(8), 1078–1085. https://doi.org/10.1097/00004583-199608000-00019</w:t>
      </w:r>
    </w:p>
    <w:p w14:paraId="750BB172" w14:textId="77777777" w:rsidR="0084688A" w:rsidRPr="0084688A" w:rsidRDefault="0084688A" w:rsidP="0084688A">
      <w:pPr>
        <w:pStyle w:val="Bibliography"/>
        <w:rPr>
          <w:color w:val="000000"/>
        </w:rPr>
      </w:pPr>
      <w:proofErr w:type="spellStart"/>
      <w:r w:rsidRPr="0084688A">
        <w:rPr>
          <w:color w:val="000000"/>
        </w:rPr>
        <w:t>Pagliaccio</w:t>
      </w:r>
      <w:proofErr w:type="spellEnd"/>
      <w:r w:rsidRPr="0084688A">
        <w:rPr>
          <w:color w:val="000000"/>
        </w:rPr>
        <w:t xml:space="preserve">, D., Durham, K., Fitzgerald, K. D., &amp; Marsh, R. (2021). Obsessive-Compulsive Symptoms Among Children in the Adolescent Brain and Cognitive Development Study: Clinical, Cognitive, and Brain Connectivity Correlates. </w:t>
      </w:r>
      <w:r w:rsidRPr="0084688A">
        <w:rPr>
          <w:i/>
          <w:iCs/>
          <w:color w:val="000000"/>
        </w:rPr>
        <w:t>Biological Psychiatry: Cognitive Neuroscience and Neuroimaging</w:t>
      </w:r>
      <w:r w:rsidRPr="0084688A">
        <w:rPr>
          <w:color w:val="000000"/>
        </w:rPr>
        <w:t xml:space="preserve">, </w:t>
      </w:r>
      <w:r w:rsidRPr="0084688A">
        <w:rPr>
          <w:i/>
          <w:iCs/>
          <w:color w:val="000000"/>
        </w:rPr>
        <w:t>6</w:t>
      </w:r>
      <w:r w:rsidRPr="0084688A">
        <w:rPr>
          <w:color w:val="000000"/>
        </w:rPr>
        <w:t>(4), 399–409. https://doi.org/10.1016/j.bpsc.2020.10.019</w:t>
      </w:r>
    </w:p>
    <w:p w14:paraId="5CA352E1" w14:textId="77777777" w:rsidR="0084688A" w:rsidRPr="0084688A" w:rsidRDefault="0084688A" w:rsidP="0084688A">
      <w:pPr>
        <w:pStyle w:val="Bibliography"/>
        <w:rPr>
          <w:color w:val="000000"/>
        </w:rPr>
      </w:pPr>
      <w:r w:rsidRPr="0084688A">
        <w:rPr>
          <w:color w:val="000000"/>
          <w:lang w:val="nb-NO"/>
        </w:rPr>
        <w:t xml:space="preserve">Paul, S., </w:t>
      </w:r>
      <w:proofErr w:type="spellStart"/>
      <w:r w:rsidRPr="0084688A">
        <w:rPr>
          <w:color w:val="000000"/>
          <w:lang w:val="nb-NO"/>
        </w:rPr>
        <w:t>Beucke</w:t>
      </w:r>
      <w:proofErr w:type="spellEnd"/>
      <w:r w:rsidRPr="0084688A">
        <w:rPr>
          <w:color w:val="000000"/>
          <w:lang w:val="nb-NO"/>
        </w:rPr>
        <w:t xml:space="preserve">, J. C., </w:t>
      </w:r>
      <w:proofErr w:type="spellStart"/>
      <w:r w:rsidRPr="0084688A">
        <w:rPr>
          <w:color w:val="000000"/>
          <w:lang w:val="nb-NO"/>
        </w:rPr>
        <w:t>Kaufmann</w:t>
      </w:r>
      <w:proofErr w:type="spellEnd"/>
      <w:r w:rsidRPr="0084688A">
        <w:rPr>
          <w:color w:val="000000"/>
          <w:lang w:val="nb-NO"/>
        </w:rPr>
        <w:t xml:space="preserve">, C., </w:t>
      </w:r>
      <w:proofErr w:type="spellStart"/>
      <w:r w:rsidRPr="0084688A">
        <w:rPr>
          <w:color w:val="000000"/>
          <w:lang w:val="nb-NO"/>
        </w:rPr>
        <w:t>Mersov</w:t>
      </w:r>
      <w:proofErr w:type="spellEnd"/>
      <w:r w:rsidRPr="0084688A">
        <w:rPr>
          <w:color w:val="000000"/>
          <w:lang w:val="nb-NO"/>
        </w:rPr>
        <w:t xml:space="preserve">, A., </w:t>
      </w:r>
      <w:proofErr w:type="spellStart"/>
      <w:r w:rsidRPr="0084688A">
        <w:rPr>
          <w:color w:val="000000"/>
          <w:lang w:val="nb-NO"/>
        </w:rPr>
        <w:t>Heinzel</w:t>
      </w:r>
      <w:proofErr w:type="spellEnd"/>
      <w:r w:rsidRPr="0084688A">
        <w:rPr>
          <w:color w:val="000000"/>
          <w:lang w:val="nb-NO"/>
        </w:rPr>
        <w:t xml:space="preserve">, S., </w:t>
      </w:r>
      <w:proofErr w:type="spellStart"/>
      <w:r w:rsidRPr="0084688A">
        <w:rPr>
          <w:color w:val="000000"/>
          <w:lang w:val="nb-NO"/>
        </w:rPr>
        <w:t>Kathmann</w:t>
      </w:r>
      <w:proofErr w:type="spellEnd"/>
      <w:r w:rsidRPr="0084688A">
        <w:rPr>
          <w:color w:val="000000"/>
          <w:lang w:val="nb-NO"/>
        </w:rPr>
        <w:t xml:space="preserve">, N., &amp; Simon, D. (2019). </w:t>
      </w:r>
      <w:r w:rsidRPr="0084688A">
        <w:rPr>
          <w:color w:val="000000"/>
        </w:rPr>
        <w:t xml:space="preserve">Amygdala–prefrontal connectivity during appraisal of symptom-related stimuli in </w:t>
      </w:r>
      <w:r w:rsidRPr="0084688A">
        <w:rPr>
          <w:color w:val="000000"/>
        </w:rPr>
        <w:lastRenderedPageBreak/>
        <w:t xml:space="preserve">obsessive–compulsive disorder. </w:t>
      </w:r>
      <w:r w:rsidRPr="0084688A">
        <w:rPr>
          <w:i/>
          <w:iCs/>
          <w:color w:val="000000"/>
        </w:rPr>
        <w:t>Psychol. Med</w:t>
      </w:r>
      <w:r w:rsidRPr="0084688A">
        <w:rPr>
          <w:color w:val="000000"/>
        </w:rPr>
        <w:t xml:space="preserve">, </w:t>
      </w:r>
      <w:r w:rsidRPr="0084688A">
        <w:rPr>
          <w:i/>
          <w:iCs/>
          <w:color w:val="000000"/>
        </w:rPr>
        <w:t>49</w:t>
      </w:r>
      <w:r w:rsidRPr="0084688A">
        <w:rPr>
          <w:color w:val="000000"/>
        </w:rPr>
        <w:t>(2), 278–286. https://doi.org/10.1017/S003329171800079X</w:t>
      </w:r>
    </w:p>
    <w:p w14:paraId="00AF744F" w14:textId="77777777" w:rsidR="0084688A" w:rsidRPr="0084688A" w:rsidRDefault="0084688A" w:rsidP="0084688A">
      <w:pPr>
        <w:pStyle w:val="Bibliography"/>
        <w:rPr>
          <w:color w:val="000000"/>
        </w:rPr>
      </w:pPr>
      <w:proofErr w:type="spellStart"/>
      <w:r w:rsidRPr="0084688A">
        <w:rPr>
          <w:color w:val="000000"/>
        </w:rPr>
        <w:t>Picó</w:t>
      </w:r>
      <w:proofErr w:type="spellEnd"/>
      <w:r w:rsidRPr="0084688A">
        <w:rPr>
          <w:color w:val="000000"/>
        </w:rPr>
        <w:t xml:space="preserve">-Pérez, M., Moreira, P. S., de Melo Ferreira, V., </w:t>
      </w:r>
      <w:proofErr w:type="spellStart"/>
      <w:r w:rsidRPr="0084688A">
        <w:rPr>
          <w:color w:val="000000"/>
        </w:rPr>
        <w:t>Radua</w:t>
      </w:r>
      <w:proofErr w:type="spellEnd"/>
      <w:r w:rsidRPr="0084688A">
        <w:rPr>
          <w:color w:val="000000"/>
        </w:rPr>
        <w:t xml:space="preserve">, J., </w:t>
      </w:r>
      <w:proofErr w:type="spellStart"/>
      <w:r w:rsidRPr="0084688A">
        <w:rPr>
          <w:color w:val="000000"/>
        </w:rPr>
        <w:t>Mataix</w:t>
      </w:r>
      <w:proofErr w:type="spellEnd"/>
      <w:r w:rsidRPr="0084688A">
        <w:rPr>
          <w:color w:val="000000"/>
        </w:rPr>
        <w:t xml:space="preserve">-Cols, D., Sousa, N., Soriano-Mas, C., &amp; Morgado, P. (2020). Modality-specific overlaps in brain structure and function in obsessive-compulsive disorder: Multimodal meta-analysis of case-control MRI studies. </w:t>
      </w:r>
      <w:r w:rsidRPr="0084688A">
        <w:rPr>
          <w:i/>
          <w:iCs/>
          <w:color w:val="000000"/>
        </w:rPr>
        <w:t>Neuroscience &amp; Biobehavioral Reviews</w:t>
      </w:r>
      <w:r w:rsidRPr="0084688A">
        <w:rPr>
          <w:color w:val="000000"/>
        </w:rPr>
        <w:t xml:space="preserve">, </w:t>
      </w:r>
      <w:r w:rsidRPr="0084688A">
        <w:rPr>
          <w:i/>
          <w:iCs/>
          <w:color w:val="000000"/>
        </w:rPr>
        <w:t>112</w:t>
      </w:r>
      <w:r w:rsidRPr="0084688A">
        <w:rPr>
          <w:color w:val="000000"/>
        </w:rPr>
        <w:t>, 83–94. https://doi.org/10.1016/j.neubiorev.2020.01.033</w:t>
      </w:r>
    </w:p>
    <w:p w14:paraId="660DA3C2" w14:textId="77777777" w:rsidR="0084688A" w:rsidRPr="0084688A" w:rsidRDefault="0084688A" w:rsidP="0084688A">
      <w:pPr>
        <w:pStyle w:val="Bibliography"/>
        <w:rPr>
          <w:color w:val="000000"/>
        </w:rPr>
      </w:pPr>
      <w:r w:rsidRPr="0084688A">
        <w:rPr>
          <w:color w:val="000000"/>
        </w:rPr>
        <w:t xml:space="preserve">Ren, H., Wang, X., Wang, S., &amp; Zhang, Z. (2019). Predict Fluid Intelligence of Adolescent Using Ensemble Learning. In K. M. Pohl, W. K. Thompson, E. </w:t>
      </w:r>
      <w:proofErr w:type="spellStart"/>
      <w:r w:rsidRPr="0084688A">
        <w:rPr>
          <w:color w:val="000000"/>
        </w:rPr>
        <w:t>Adeli</w:t>
      </w:r>
      <w:proofErr w:type="spellEnd"/>
      <w:r w:rsidRPr="0084688A">
        <w:rPr>
          <w:color w:val="000000"/>
        </w:rPr>
        <w:t xml:space="preserve">, &amp; M. G. </w:t>
      </w:r>
      <w:proofErr w:type="spellStart"/>
      <w:r w:rsidRPr="0084688A">
        <w:rPr>
          <w:color w:val="000000"/>
        </w:rPr>
        <w:t>Linguraru</w:t>
      </w:r>
      <w:proofErr w:type="spellEnd"/>
      <w:r w:rsidRPr="0084688A">
        <w:rPr>
          <w:color w:val="000000"/>
        </w:rPr>
        <w:t xml:space="preserve"> (Eds.), </w:t>
      </w:r>
      <w:r w:rsidRPr="0084688A">
        <w:rPr>
          <w:i/>
          <w:iCs/>
          <w:color w:val="000000"/>
        </w:rPr>
        <w:t>Adolescent Brain Cognitive Development Neurocognitive Prediction</w:t>
      </w:r>
      <w:r w:rsidRPr="0084688A">
        <w:rPr>
          <w:color w:val="000000"/>
        </w:rPr>
        <w:t xml:space="preserve"> (pp. 66–73). Springer International Publishing.</w:t>
      </w:r>
    </w:p>
    <w:p w14:paraId="345037FF" w14:textId="77777777" w:rsidR="0084688A" w:rsidRPr="0084688A" w:rsidRDefault="0084688A" w:rsidP="0084688A">
      <w:pPr>
        <w:pStyle w:val="Bibliography"/>
        <w:rPr>
          <w:color w:val="000000"/>
        </w:rPr>
      </w:pPr>
      <w:r w:rsidRPr="0084688A">
        <w:rPr>
          <w:color w:val="000000"/>
        </w:rPr>
        <w:t xml:space="preserve">Reyes, A. D. L. (2013). Strategic objectives for improving understanding of informant discrepancies in developmental psychopathology research. </w:t>
      </w:r>
      <w:r w:rsidRPr="0084688A">
        <w:rPr>
          <w:i/>
          <w:iCs/>
          <w:color w:val="000000"/>
        </w:rPr>
        <w:t>Development and Psychopathology</w:t>
      </w:r>
      <w:r w:rsidRPr="0084688A">
        <w:rPr>
          <w:color w:val="000000"/>
        </w:rPr>
        <w:t xml:space="preserve">, </w:t>
      </w:r>
      <w:r w:rsidRPr="0084688A">
        <w:rPr>
          <w:i/>
          <w:iCs/>
          <w:color w:val="000000"/>
        </w:rPr>
        <w:t>25</w:t>
      </w:r>
      <w:r w:rsidRPr="0084688A">
        <w:rPr>
          <w:color w:val="000000"/>
        </w:rPr>
        <w:t>(3), 669–682. https://doi.org/10.1017/S0954579413000096</w:t>
      </w:r>
    </w:p>
    <w:p w14:paraId="048113DF" w14:textId="77777777" w:rsidR="0084688A" w:rsidRPr="0084688A" w:rsidRDefault="0084688A" w:rsidP="0084688A">
      <w:pPr>
        <w:pStyle w:val="Bibliography"/>
        <w:rPr>
          <w:color w:val="000000"/>
        </w:rPr>
      </w:pPr>
      <w:proofErr w:type="spellStart"/>
      <w:r w:rsidRPr="0084688A">
        <w:rPr>
          <w:color w:val="000000"/>
        </w:rPr>
        <w:t>Salbach</w:t>
      </w:r>
      <w:proofErr w:type="spellEnd"/>
      <w:r w:rsidRPr="0084688A">
        <w:rPr>
          <w:color w:val="000000"/>
        </w:rPr>
        <w:t xml:space="preserve">-Andrae, H., Lenz, K., &amp; Lehmkuhl, U. (2009). Patterns of agreement among parent, teacher and youth ratings in a referred sample. </w:t>
      </w:r>
      <w:r w:rsidRPr="0084688A">
        <w:rPr>
          <w:i/>
          <w:iCs/>
          <w:color w:val="000000"/>
        </w:rPr>
        <w:t>European Psychiatry</w:t>
      </w:r>
      <w:r w:rsidRPr="0084688A">
        <w:rPr>
          <w:color w:val="000000"/>
        </w:rPr>
        <w:t xml:space="preserve">, </w:t>
      </w:r>
      <w:r w:rsidRPr="0084688A">
        <w:rPr>
          <w:i/>
          <w:iCs/>
          <w:color w:val="000000"/>
        </w:rPr>
        <w:t>24</w:t>
      </w:r>
      <w:r w:rsidRPr="0084688A">
        <w:rPr>
          <w:color w:val="000000"/>
        </w:rPr>
        <w:t>(5), 345–351. https://doi.org/10.1016/j.eurpsy.2008.07.008</w:t>
      </w:r>
    </w:p>
    <w:p w14:paraId="66E40A81" w14:textId="77777777" w:rsidR="0084688A" w:rsidRPr="0084688A" w:rsidRDefault="0084688A" w:rsidP="0084688A">
      <w:pPr>
        <w:pStyle w:val="Bibliography"/>
        <w:rPr>
          <w:color w:val="000000"/>
        </w:rPr>
      </w:pPr>
      <w:r w:rsidRPr="0084688A">
        <w:rPr>
          <w:color w:val="000000"/>
        </w:rPr>
        <w:t xml:space="preserve">Shephard, E., Stern, E. R., van den Heuvel, O. A., Costa, D. L. C., </w:t>
      </w:r>
      <w:proofErr w:type="spellStart"/>
      <w:r w:rsidRPr="0084688A">
        <w:rPr>
          <w:color w:val="000000"/>
        </w:rPr>
        <w:t>Batistuzzo</w:t>
      </w:r>
      <w:proofErr w:type="spellEnd"/>
      <w:r w:rsidRPr="0084688A">
        <w:rPr>
          <w:color w:val="000000"/>
        </w:rPr>
        <w:t xml:space="preserve">, M. C., Godoy, P. B. G., Lopes, A. C., </w:t>
      </w:r>
      <w:proofErr w:type="spellStart"/>
      <w:r w:rsidRPr="0084688A">
        <w:rPr>
          <w:color w:val="000000"/>
        </w:rPr>
        <w:t>Brunoni</w:t>
      </w:r>
      <w:proofErr w:type="spellEnd"/>
      <w:r w:rsidRPr="0084688A">
        <w:rPr>
          <w:color w:val="000000"/>
        </w:rPr>
        <w:t xml:space="preserve">, A. R., Hoexter, M. Q., </w:t>
      </w:r>
      <w:proofErr w:type="spellStart"/>
      <w:r w:rsidRPr="0084688A">
        <w:rPr>
          <w:color w:val="000000"/>
        </w:rPr>
        <w:t>Shavitt</w:t>
      </w:r>
      <w:proofErr w:type="spellEnd"/>
      <w:r w:rsidRPr="0084688A">
        <w:rPr>
          <w:color w:val="000000"/>
        </w:rPr>
        <w:t xml:space="preserve">, R. G., Reddy, Y. C. J., Lochner, C., Stein, D. J., Simpson, H. B., &amp; Miguel, E. C. (2021). Toward a neurocircuit-based taxonomy to guide treatment of obsessive–compulsive disorder. </w:t>
      </w:r>
      <w:r w:rsidRPr="0084688A">
        <w:rPr>
          <w:i/>
          <w:iCs/>
          <w:color w:val="000000"/>
        </w:rPr>
        <w:t>Mol Psychiatry</w:t>
      </w:r>
      <w:r w:rsidRPr="0084688A">
        <w:rPr>
          <w:color w:val="000000"/>
        </w:rPr>
        <w:t xml:space="preserve">, </w:t>
      </w:r>
      <w:r w:rsidRPr="0084688A">
        <w:rPr>
          <w:i/>
          <w:iCs/>
          <w:color w:val="000000"/>
        </w:rPr>
        <w:t>26</w:t>
      </w:r>
      <w:r w:rsidRPr="0084688A">
        <w:rPr>
          <w:color w:val="000000"/>
        </w:rPr>
        <w:t>(9), 4583–4604. https://doi.org/10.1038/s41380-020-01007-8</w:t>
      </w:r>
    </w:p>
    <w:p w14:paraId="5573F56B" w14:textId="77777777" w:rsidR="0084688A" w:rsidRPr="0084688A" w:rsidRDefault="0084688A" w:rsidP="0084688A">
      <w:pPr>
        <w:pStyle w:val="Bibliography"/>
        <w:rPr>
          <w:color w:val="000000"/>
        </w:rPr>
      </w:pPr>
      <w:r w:rsidRPr="0084688A">
        <w:rPr>
          <w:color w:val="000000"/>
        </w:rPr>
        <w:lastRenderedPageBreak/>
        <w:t xml:space="preserve">Silverman, W. K., &amp; Eisen, A. R. (1992). Age Differences in the Reliability of Parent and Child Reports of Child Anxious Symptomatology Using a Structured Interview. </w:t>
      </w:r>
      <w:r w:rsidRPr="0084688A">
        <w:rPr>
          <w:i/>
          <w:iCs/>
          <w:color w:val="000000"/>
        </w:rPr>
        <w:t>Journal of the American Academy of Child &amp; Adolescent Psychiatry</w:t>
      </w:r>
      <w:r w:rsidRPr="0084688A">
        <w:rPr>
          <w:color w:val="000000"/>
        </w:rPr>
        <w:t xml:space="preserve">, </w:t>
      </w:r>
      <w:r w:rsidRPr="0084688A">
        <w:rPr>
          <w:i/>
          <w:iCs/>
          <w:color w:val="000000"/>
        </w:rPr>
        <w:t>31</w:t>
      </w:r>
      <w:r w:rsidRPr="0084688A">
        <w:rPr>
          <w:color w:val="000000"/>
        </w:rPr>
        <w:t>(1), 117–124. https://doi.org/10.1097/00004583-199201000-00018</w:t>
      </w:r>
    </w:p>
    <w:p w14:paraId="5C9ADBB1" w14:textId="77777777" w:rsidR="0084688A" w:rsidRPr="0084688A" w:rsidRDefault="0084688A" w:rsidP="0084688A">
      <w:pPr>
        <w:pStyle w:val="Bibliography"/>
        <w:rPr>
          <w:color w:val="000000"/>
        </w:rPr>
      </w:pPr>
      <w:r w:rsidRPr="0084688A">
        <w:rPr>
          <w:color w:val="000000"/>
        </w:rPr>
        <w:t xml:space="preserve">Slade, T., &amp; Watson, D. (2006). The structure of common DSM-IV and ICD-10 mental disorders in the Australian general population. </w:t>
      </w:r>
      <w:r w:rsidRPr="0084688A">
        <w:rPr>
          <w:i/>
          <w:iCs/>
          <w:color w:val="000000"/>
        </w:rPr>
        <w:t>Psychol. Med</w:t>
      </w:r>
      <w:r w:rsidRPr="0084688A">
        <w:rPr>
          <w:color w:val="000000"/>
        </w:rPr>
        <w:t xml:space="preserve">, </w:t>
      </w:r>
      <w:r w:rsidRPr="0084688A">
        <w:rPr>
          <w:i/>
          <w:iCs/>
          <w:color w:val="000000"/>
        </w:rPr>
        <w:t>36</w:t>
      </w:r>
      <w:r w:rsidRPr="0084688A">
        <w:rPr>
          <w:color w:val="000000"/>
        </w:rPr>
        <w:t>(11), 1593–1600. https://doi.org/10.1017/S0033291706008452</w:t>
      </w:r>
    </w:p>
    <w:p w14:paraId="3BEAFCA1" w14:textId="77777777" w:rsidR="0084688A" w:rsidRPr="0084688A" w:rsidRDefault="0084688A" w:rsidP="0084688A">
      <w:pPr>
        <w:pStyle w:val="Bibliography"/>
        <w:rPr>
          <w:color w:val="000000"/>
        </w:rPr>
      </w:pPr>
      <w:r w:rsidRPr="0084688A">
        <w:rPr>
          <w:color w:val="000000"/>
        </w:rPr>
        <w:t xml:space="preserve">Stern, E. R., Collins, K. A., Bragdon, L. B., Eng, G. K., Recchia, N., Coffey, B. J., </w:t>
      </w:r>
      <w:proofErr w:type="spellStart"/>
      <w:r w:rsidRPr="0084688A">
        <w:rPr>
          <w:color w:val="000000"/>
        </w:rPr>
        <w:t>Leibu</w:t>
      </w:r>
      <w:proofErr w:type="spellEnd"/>
      <w:r w:rsidRPr="0084688A">
        <w:rPr>
          <w:color w:val="000000"/>
        </w:rPr>
        <w:t xml:space="preserve">, E., </w:t>
      </w:r>
      <w:proofErr w:type="spellStart"/>
      <w:r w:rsidRPr="0084688A">
        <w:rPr>
          <w:color w:val="000000"/>
        </w:rPr>
        <w:t>Murrough</w:t>
      </w:r>
      <w:proofErr w:type="spellEnd"/>
      <w:r w:rsidRPr="0084688A">
        <w:rPr>
          <w:color w:val="000000"/>
        </w:rPr>
        <w:t xml:space="preserve">, J. W., </w:t>
      </w:r>
      <w:proofErr w:type="spellStart"/>
      <w:r w:rsidRPr="0084688A">
        <w:rPr>
          <w:color w:val="000000"/>
        </w:rPr>
        <w:t>Tobe</w:t>
      </w:r>
      <w:proofErr w:type="spellEnd"/>
      <w:r w:rsidRPr="0084688A">
        <w:rPr>
          <w:color w:val="000000"/>
        </w:rPr>
        <w:t xml:space="preserve">, R. H., </w:t>
      </w:r>
      <w:proofErr w:type="spellStart"/>
      <w:r w:rsidRPr="0084688A">
        <w:rPr>
          <w:color w:val="000000"/>
        </w:rPr>
        <w:t>Iosifescu</w:t>
      </w:r>
      <w:proofErr w:type="spellEnd"/>
      <w:r w:rsidRPr="0084688A">
        <w:rPr>
          <w:color w:val="000000"/>
        </w:rPr>
        <w:t xml:space="preserve">, D. V., Burdick, K. E., &amp; Goodman, W. K. (2025). Randomized Controlled Trial of the Effects of High-Dose Ondansetron on Clinical Symptoms and Brain Connectivity in Obsessive-Compulsive and Tic Disorders. </w:t>
      </w:r>
      <w:r w:rsidRPr="0084688A">
        <w:rPr>
          <w:i/>
          <w:iCs/>
          <w:color w:val="000000"/>
        </w:rPr>
        <w:t>American Journal of Psychiatry</w:t>
      </w:r>
      <w:r w:rsidRPr="0084688A">
        <w:rPr>
          <w:color w:val="000000"/>
        </w:rPr>
        <w:t xml:space="preserve">, </w:t>
      </w:r>
      <w:r w:rsidRPr="0084688A">
        <w:rPr>
          <w:i/>
          <w:iCs/>
          <w:color w:val="000000"/>
        </w:rPr>
        <w:t>182</w:t>
      </w:r>
      <w:r w:rsidRPr="0084688A">
        <w:rPr>
          <w:color w:val="000000"/>
        </w:rPr>
        <w:t>(3), 285–296. https://doi.org/10.1176/appi.ajp.20240294</w:t>
      </w:r>
    </w:p>
    <w:p w14:paraId="40EA7279" w14:textId="77777777" w:rsidR="0084688A" w:rsidRPr="0084688A" w:rsidRDefault="0084688A" w:rsidP="0084688A">
      <w:pPr>
        <w:pStyle w:val="Bibliography"/>
        <w:rPr>
          <w:color w:val="000000"/>
          <w:lang w:val="nb-NO"/>
        </w:rPr>
      </w:pPr>
      <w:r w:rsidRPr="0084688A">
        <w:rPr>
          <w:color w:val="000000"/>
        </w:rPr>
        <w:t xml:space="preserve">van den Heuvel, O. A., </w:t>
      </w:r>
      <w:proofErr w:type="spellStart"/>
      <w:r w:rsidRPr="0084688A">
        <w:rPr>
          <w:color w:val="000000"/>
        </w:rPr>
        <w:t>Boedhoe</w:t>
      </w:r>
      <w:proofErr w:type="spellEnd"/>
      <w:r w:rsidRPr="0084688A">
        <w:rPr>
          <w:color w:val="000000"/>
        </w:rPr>
        <w:t xml:space="preserve">, P. S. W., </w:t>
      </w:r>
      <w:proofErr w:type="spellStart"/>
      <w:r w:rsidRPr="0084688A">
        <w:rPr>
          <w:color w:val="000000"/>
        </w:rPr>
        <w:t>Bertolin</w:t>
      </w:r>
      <w:proofErr w:type="spellEnd"/>
      <w:r w:rsidRPr="0084688A">
        <w:rPr>
          <w:color w:val="000000"/>
        </w:rPr>
        <w:t xml:space="preserve">, S., Bruin, W. B., </w:t>
      </w:r>
      <w:proofErr w:type="spellStart"/>
      <w:r w:rsidRPr="0084688A">
        <w:rPr>
          <w:color w:val="000000"/>
        </w:rPr>
        <w:t>Francks</w:t>
      </w:r>
      <w:proofErr w:type="spellEnd"/>
      <w:r w:rsidRPr="0084688A">
        <w:rPr>
          <w:color w:val="000000"/>
        </w:rPr>
        <w:t xml:space="preserve">, C., Ivanov, I., </w:t>
      </w:r>
      <w:proofErr w:type="spellStart"/>
      <w:r w:rsidRPr="0084688A">
        <w:rPr>
          <w:color w:val="000000"/>
        </w:rPr>
        <w:t>Jahanshad</w:t>
      </w:r>
      <w:proofErr w:type="spellEnd"/>
      <w:r w:rsidRPr="0084688A">
        <w:rPr>
          <w:color w:val="000000"/>
        </w:rPr>
        <w:t xml:space="preserve">, N., Kong, X.-Z., Kwon, J. S., O’Neill, J., Paus, T., Patel, Y., </w:t>
      </w:r>
      <w:proofErr w:type="spellStart"/>
      <w:r w:rsidRPr="0084688A">
        <w:rPr>
          <w:color w:val="000000"/>
        </w:rPr>
        <w:t>Piras</w:t>
      </w:r>
      <w:proofErr w:type="spellEnd"/>
      <w:r w:rsidRPr="0084688A">
        <w:rPr>
          <w:color w:val="000000"/>
        </w:rPr>
        <w:t xml:space="preserve">, F., </w:t>
      </w:r>
      <w:proofErr w:type="spellStart"/>
      <w:r w:rsidRPr="0084688A">
        <w:rPr>
          <w:color w:val="000000"/>
        </w:rPr>
        <w:t>Schmaal</w:t>
      </w:r>
      <w:proofErr w:type="spellEnd"/>
      <w:r w:rsidRPr="0084688A">
        <w:rPr>
          <w:color w:val="000000"/>
        </w:rPr>
        <w:t xml:space="preserve">, L., Soriano-Mas, C., </w:t>
      </w:r>
      <w:proofErr w:type="spellStart"/>
      <w:r w:rsidRPr="0084688A">
        <w:rPr>
          <w:color w:val="000000"/>
        </w:rPr>
        <w:t>Spalletta</w:t>
      </w:r>
      <w:proofErr w:type="spellEnd"/>
      <w:r w:rsidRPr="0084688A">
        <w:rPr>
          <w:color w:val="000000"/>
        </w:rPr>
        <w:t xml:space="preserve">, G., van </w:t>
      </w:r>
      <w:proofErr w:type="spellStart"/>
      <w:r w:rsidRPr="0084688A">
        <w:rPr>
          <w:color w:val="000000"/>
        </w:rPr>
        <w:t>Wingen</w:t>
      </w:r>
      <w:proofErr w:type="spellEnd"/>
      <w:r w:rsidRPr="0084688A">
        <w:rPr>
          <w:color w:val="000000"/>
        </w:rPr>
        <w:t xml:space="preserve">, G. A., Yun, J.-Y., </w:t>
      </w:r>
      <w:proofErr w:type="spellStart"/>
      <w:r w:rsidRPr="0084688A">
        <w:rPr>
          <w:color w:val="000000"/>
        </w:rPr>
        <w:t>Vriend</w:t>
      </w:r>
      <w:proofErr w:type="spellEnd"/>
      <w:r w:rsidRPr="0084688A">
        <w:rPr>
          <w:color w:val="000000"/>
        </w:rPr>
        <w:t xml:space="preserve">, C., … ENIGMA-OCD working group. (2022). An overview of the first 5 years of the ENIGMA obsessive-compulsive disorder working group: The power of worldwide collaboration. </w:t>
      </w:r>
      <w:r w:rsidRPr="0084688A">
        <w:rPr>
          <w:i/>
          <w:iCs/>
          <w:color w:val="000000"/>
          <w:lang w:val="nb-NO"/>
        </w:rPr>
        <w:t xml:space="preserve">Human Brain </w:t>
      </w:r>
      <w:proofErr w:type="spellStart"/>
      <w:r w:rsidRPr="0084688A">
        <w:rPr>
          <w:i/>
          <w:iCs/>
          <w:color w:val="000000"/>
          <w:lang w:val="nb-NO"/>
        </w:rPr>
        <w:t>Mapping</w:t>
      </w:r>
      <w:proofErr w:type="spellEnd"/>
      <w:r w:rsidRPr="0084688A">
        <w:rPr>
          <w:color w:val="000000"/>
          <w:lang w:val="nb-NO"/>
        </w:rPr>
        <w:t xml:space="preserve">, </w:t>
      </w:r>
      <w:r w:rsidRPr="0084688A">
        <w:rPr>
          <w:i/>
          <w:iCs/>
          <w:color w:val="000000"/>
          <w:lang w:val="nb-NO"/>
        </w:rPr>
        <w:t>43</w:t>
      </w:r>
      <w:r w:rsidRPr="0084688A">
        <w:rPr>
          <w:color w:val="000000"/>
          <w:lang w:val="nb-NO"/>
        </w:rPr>
        <w:t>(1), 23–36. https://doi.org/10.1002/hbm.24972</w:t>
      </w:r>
    </w:p>
    <w:p w14:paraId="7D365875" w14:textId="77777777" w:rsidR="0084688A" w:rsidRPr="0084688A" w:rsidRDefault="0084688A" w:rsidP="0084688A">
      <w:pPr>
        <w:pStyle w:val="Bibliography"/>
        <w:rPr>
          <w:color w:val="000000"/>
        </w:rPr>
      </w:pPr>
      <w:r w:rsidRPr="0084688A">
        <w:rPr>
          <w:color w:val="000000"/>
          <w:lang w:val="nb-NO"/>
        </w:rPr>
        <w:t xml:space="preserve">van den </w:t>
      </w:r>
      <w:proofErr w:type="spellStart"/>
      <w:r w:rsidRPr="0084688A">
        <w:rPr>
          <w:color w:val="000000"/>
          <w:lang w:val="nb-NO"/>
        </w:rPr>
        <w:t>Heuvel</w:t>
      </w:r>
      <w:proofErr w:type="spellEnd"/>
      <w:r w:rsidRPr="0084688A">
        <w:rPr>
          <w:color w:val="000000"/>
          <w:lang w:val="nb-NO"/>
        </w:rPr>
        <w:t xml:space="preserve">, O. A., </w:t>
      </w:r>
      <w:proofErr w:type="spellStart"/>
      <w:r w:rsidRPr="0084688A">
        <w:rPr>
          <w:color w:val="000000"/>
          <w:lang w:val="nb-NO"/>
        </w:rPr>
        <w:t>Remijnse</w:t>
      </w:r>
      <w:proofErr w:type="spellEnd"/>
      <w:r w:rsidRPr="0084688A">
        <w:rPr>
          <w:color w:val="000000"/>
          <w:lang w:val="nb-NO"/>
        </w:rPr>
        <w:t xml:space="preserve">, P. L., </w:t>
      </w:r>
      <w:proofErr w:type="spellStart"/>
      <w:r w:rsidRPr="0084688A">
        <w:rPr>
          <w:color w:val="000000"/>
          <w:lang w:val="nb-NO"/>
        </w:rPr>
        <w:t>Mataix-Cols</w:t>
      </w:r>
      <w:proofErr w:type="spellEnd"/>
      <w:r w:rsidRPr="0084688A">
        <w:rPr>
          <w:color w:val="000000"/>
          <w:lang w:val="nb-NO"/>
        </w:rPr>
        <w:t xml:space="preserve">, D., </w:t>
      </w:r>
      <w:proofErr w:type="spellStart"/>
      <w:r w:rsidRPr="0084688A">
        <w:rPr>
          <w:color w:val="000000"/>
          <w:lang w:val="nb-NO"/>
        </w:rPr>
        <w:t>Vrenken</w:t>
      </w:r>
      <w:proofErr w:type="spellEnd"/>
      <w:r w:rsidRPr="0084688A">
        <w:rPr>
          <w:color w:val="000000"/>
          <w:lang w:val="nb-NO"/>
        </w:rPr>
        <w:t xml:space="preserve">, H., </w:t>
      </w:r>
      <w:proofErr w:type="spellStart"/>
      <w:r w:rsidRPr="0084688A">
        <w:rPr>
          <w:color w:val="000000"/>
          <w:lang w:val="nb-NO"/>
        </w:rPr>
        <w:t>Groenewegen</w:t>
      </w:r>
      <w:proofErr w:type="spellEnd"/>
      <w:r w:rsidRPr="0084688A">
        <w:rPr>
          <w:color w:val="000000"/>
          <w:lang w:val="nb-NO"/>
        </w:rPr>
        <w:t xml:space="preserve">, H. J., </w:t>
      </w:r>
      <w:proofErr w:type="spellStart"/>
      <w:r w:rsidRPr="0084688A">
        <w:rPr>
          <w:color w:val="000000"/>
          <w:lang w:val="nb-NO"/>
        </w:rPr>
        <w:t>Uylings</w:t>
      </w:r>
      <w:proofErr w:type="spellEnd"/>
      <w:r w:rsidRPr="0084688A">
        <w:rPr>
          <w:color w:val="000000"/>
          <w:lang w:val="nb-NO"/>
        </w:rPr>
        <w:t xml:space="preserve">, H. B. M., van </w:t>
      </w:r>
      <w:proofErr w:type="spellStart"/>
      <w:r w:rsidRPr="0084688A">
        <w:rPr>
          <w:color w:val="000000"/>
          <w:lang w:val="nb-NO"/>
        </w:rPr>
        <w:t>Balkom</w:t>
      </w:r>
      <w:proofErr w:type="spellEnd"/>
      <w:r w:rsidRPr="0084688A">
        <w:rPr>
          <w:color w:val="000000"/>
          <w:lang w:val="nb-NO"/>
        </w:rPr>
        <w:t xml:space="preserve">, A. J. L. M., &amp; </w:t>
      </w:r>
      <w:proofErr w:type="spellStart"/>
      <w:r w:rsidRPr="0084688A">
        <w:rPr>
          <w:color w:val="000000"/>
          <w:lang w:val="nb-NO"/>
        </w:rPr>
        <w:t>Veltman</w:t>
      </w:r>
      <w:proofErr w:type="spellEnd"/>
      <w:r w:rsidRPr="0084688A">
        <w:rPr>
          <w:color w:val="000000"/>
          <w:lang w:val="nb-NO"/>
        </w:rPr>
        <w:t xml:space="preserve">, D. J. (2009). </w:t>
      </w:r>
      <w:r w:rsidRPr="0084688A">
        <w:rPr>
          <w:color w:val="000000"/>
        </w:rPr>
        <w:t xml:space="preserve">The major symptom dimensions of obsessive-compulsive disorder are mediated by partially distinct </w:t>
      </w:r>
      <w:r w:rsidRPr="0084688A">
        <w:rPr>
          <w:color w:val="000000"/>
        </w:rPr>
        <w:lastRenderedPageBreak/>
        <w:t xml:space="preserve">neural systems. </w:t>
      </w:r>
      <w:r w:rsidRPr="0084688A">
        <w:rPr>
          <w:i/>
          <w:iCs/>
          <w:color w:val="000000"/>
        </w:rPr>
        <w:t>Brain: A Journal of Neurology</w:t>
      </w:r>
      <w:r w:rsidRPr="0084688A">
        <w:rPr>
          <w:color w:val="000000"/>
        </w:rPr>
        <w:t xml:space="preserve">, </w:t>
      </w:r>
      <w:r w:rsidRPr="0084688A">
        <w:rPr>
          <w:i/>
          <w:iCs/>
          <w:color w:val="000000"/>
        </w:rPr>
        <w:t>132</w:t>
      </w:r>
      <w:r w:rsidRPr="0084688A">
        <w:rPr>
          <w:color w:val="000000"/>
        </w:rPr>
        <w:t>(Pt 4), 853–868. https://doi.org/10.1093/brain/awn267</w:t>
      </w:r>
    </w:p>
    <w:p w14:paraId="28EC6BCE" w14:textId="77777777" w:rsidR="0084688A" w:rsidRPr="0084688A" w:rsidRDefault="0084688A" w:rsidP="0084688A">
      <w:pPr>
        <w:pStyle w:val="Bibliography"/>
        <w:rPr>
          <w:color w:val="000000"/>
        </w:rPr>
      </w:pPr>
      <w:r w:rsidRPr="0084688A">
        <w:rPr>
          <w:color w:val="000000"/>
        </w:rPr>
        <w:t xml:space="preserve">van den Heuvel, O. A., van </w:t>
      </w:r>
      <w:proofErr w:type="spellStart"/>
      <w:r w:rsidRPr="0084688A">
        <w:rPr>
          <w:color w:val="000000"/>
        </w:rPr>
        <w:t>Wingen</w:t>
      </w:r>
      <w:proofErr w:type="spellEnd"/>
      <w:r w:rsidRPr="0084688A">
        <w:rPr>
          <w:color w:val="000000"/>
        </w:rPr>
        <w:t xml:space="preserve">, G., Soriano-Mas, C., Alonso, P., Chamberlain, S. R., </w:t>
      </w:r>
      <w:proofErr w:type="spellStart"/>
      <w:r w:rsidRPr="0084688A">
        <w:rPr>
          <w:color w:val="000000"/>
        </w:rPr>
        <w:t>Nakamae</w:t>
      </w:r>
      <w:proofErr w:type="spellEnd"/>
      <w:r w:rsidRPr="0084688A">
        <w:rPr>
          <w:color w:val="000000"/>
        </w:rPr>
        <w:t xml:space="preserve">, T., Denys, D., </w:t>
      </w:r>
      <w:proofErr w:type="spellStart"/>
      <w:r w:rsidRPr="0084688A">
        <w:rPr>
          <w:color w:val="000000"/>
        </w:rPr>
        <w:t>Goudriaan</w:t>
      </w:r>
      <w:proofErr w:type="spellEnd"/>
      <w:r w:rsidRPr="0084688A">
        <w:rPr>
          <w:color w:val="000000"/>
        </w:rPr>
        <w:t xml:space="preserve">, A. E., &amp; Veltman, D. J. (2016). Brain circuitry of compulsivity. </w:t>
      </w:r>
      <w:r w:rsidRPr="0084688A">
        <w:rPr>
          <w:i/>
          <w:iCs/>
          <w:color w:val="000000"/>
        </w:rPr>
        <w:t>European Neuropsychopharmacology: The Journal of the European College of Neuropsychopharmacology</w:t>
      </w:r>
      <w:r w:rsidRPr="0084688A">
        <w:rPr>
          <w:color w:val="000000"/>
        </w:rPr>
        <w:t xml:space="preserve">, </w:t>
      </w:r>
      <w:r w:rsidRPr="0084688A">
        <w:rPr>
          <w:i/>
          <w:iCs/>
          <w:color w:val="000000"/>
        </w:rPr>
        <w:t>26</w:t>
      </w:r>
      <w:r w:rsidRPr="0084688A">
        <w:rPr>
          <w:color w:val="000000"/>
        </w:rPr>
        <w:t>(5), 810–827. https://doi.org/10.1016/j.euroneuro.2015.12.005</w:t>
      </w:r>
    </w:p>
    <w:p w14:paraId="10F07583" w14:textId="77777777" w:rsidR="0084688A" w:rsidRPr="0084688A" w:rsidRDefault="0084688A" w:rsidP="0084688A">
      <w:pPr>
        <w:pStyle w:val="Bibliography"/>
        <w:rPr>
          <w:color w:val="000000"/>
        </w:rPr>
      </w:pPr>
      <w:r w:rsidRPr="0084688A">
        <w:rPr>
          <w:color w:val="000000"/>
          <w:lang w:val="nb-NO"/>
        </w:rPr>
        <w:t xml:space="preserve">Van </w:t>
      </w:r>
      <w:proofErr w:type="spellStart"/>
      <w:r w:rsidRPr="0084688A">
        <w:rPr>
          <w:color w:val="000000"/>
          <w:lang w:val="nb-NO"/>
        </w:rPr>
        <w:t>Schalkwyk</w:t>
      </w:r>
      <w:proofErr w:type="spellEnd"/>
      <w:r w:rsidRPr="0084688A">
        <w:rPr>
          <w:color w:val="000000"/>
          <w:lang w:val="nb-NO"/>
        </w:rPr>
        <w:t xml:space="preserve">, G. I., </w:t>
      </w:r>
      <w:proofErr w:type="spellStart"/>
      <w:r w:rsidRPr="0084688A">
        <w:rPr>
          <w:color w:val="000000"/>
          <w:lang w:val="nb-NO"/>
        </w:rPr>
        <w:t>Bhalla</w:t>
      </w:r>
      <w:proofErr w:type="spellEnd"/>
      <w:r w:rsidRPr="0084688A">
        <w:rPr>
          <w:color w:val="000000"/>
          <w:lang w:val="nb-NO"/>
        </w:rPr>
        <w:t xml:space="preserve">, I. P., </w:t>
      </w:r>
      <w:proofErr w:type="spellStart"/>
      <w:r w:rsidRPr="0084688A">
        <w:rPr>
          <w:color w:val="000000"/>
          <w:lang w:val="nb-NO"/>
        </w:rPr>
        <w:t>Griepp</w:t>
      </w:r>
      <w:proofErr w:type="spellEnd"/>
      <w:r w:rsidRPr="0084688A">
        <w:rPr>
          <w:color w:val="000000"/>
          <w:lang w:val="nb-NO"/>
        </w:rPr>
        <w:t xml:space="preserve">, M., </w:t>
      </w:r>
      <w:proofErr w:type="spellStart"/>
      <w:r w:rsidRPr="0084688A">
        <w:rPr>
          <w:color w:val="000000"/>
          <w:lang w:val="nb-NO"/>
        </w:rPr>
        <w:t>Kelmendi</w:t>
      </w:r>
      <w:proofErr w:type="spellEnd"/>
      <w:r w:rsidRPr="0084688A">
        <w:rPr>
          <w:color w:val="000000"/>
          <w:lang w:val="nb-NO"/>
        </w:rPr>
        <w:t xml:space="preserve">, B., Davidson, L., &amp; </w:t>
      </w:r>
      <w:proofErr w:type="spellStart"/>
      <w:r w:rsidRPr="0084688A">
        <w:rPr>
          <w:color w:val="000000"/>
          <w:lang w:val="nb-NO"/>
        </w:rPr>
        <w:t>Pittenger</w:t>
      </w:r>
      <w:proofErr w:type="spellEnd"/>
      <w:r w:rsidRPr="0084688A">
        <w:rPr>
          <w:color w:val="000000"/>
          <w:lang w:val="nb-NO"/>
        </w:rPr>
        <w:t xml:space="preserve">, C. (2016). </w:t>
      </w:r>
      <w:r w:rsidRPr="0084688A">
        <w:rPr>
          <w:color w:val="000000"/>
        </w:rPr>
        <w:t xml:space="preserve">Toward understanding the heterogeneity in obsessive-compulsive disorder: Evidence from narratives in adult patients. </w:t>
      </w:r>
      <w:r w:rsidRPr="0084688A">
        <w:rPr>
          <w:i/>
          <w:iCs/>
          <w:color w:val="000000"/>
        </w:rPr>
        <w:t>Aust N Z J Psychiatry</w:t>
      </w:r>
      <w:r w:rsidRPr="0084688A">
        <w:rPr>
          <w:color w:val="000000"/>
        </w:rPr>
        <w:t xml:space="preserve">, </w:t>
      </w:r>
      <w:r w:rsidRPr="0084688A">
        <w:rPr>
          <w:i/>
          <w:iCs/>
          <w:color w:val="000000"/>
        </w:rPr>
        <w:t>50</w:t>
      </w:r>
      <w:r w:rsidRPr="0084688A">
        <w:rPr>
          <w:color w:val="000000"/>
        </w:rPr>
        <w:t>(1), 74–81. https://doi.org/10.1177/0004867415579919</w:t>
      </w:r>
    </w:p>
    <w:p w14:paraId="73D8D47D" w14:textId="77777777" w:rsidR="0084688A" w:rsidRPr="0084688A" w:rsidRDefault="0084688A" w:rsidP="0084688A">
      <w:pPr>
        <w:pStyle w:val="Bibliography"/>
        <w:rPr>
          <w:color w:val="000000"/>
        </w:rPr>
      </w:pPr>
      <w:r w:rsidRPr="0084688A">
        <w:rPr>
          <w:color w:val="000000"/>
        </w:rPr>
        <w:t xml:space="preserve">Wang, Z., Fontaine, M., Cyr, M., Rynn, M. A., Simpson, H. B., Marsh, R., &amp; </w:t>
      </w:r>
      <w:proofErr w:type="spellStart"/>
      <w:r w:rsidRPr="0084688A">
        <w:rPr>
          <w:color w:val="000000"/>
        </w:rPr>
        <w:t>Pagliaccio</w:t>
      </w:r>
      <w:proofErr w:type="spellEnd"/>
      <w:r w:rsidRPr="0084688A">
        <w:rPr>
          <w:color w:val="000000"/>
        </w:rPr>
        <w:t xml:space="preserve">, D. (2022). Subcortical shape in pediatric and adult obsessive-compulsive disorder. </w:t>
      </w:r>
      <w:r w:rsidRPr="0084688A">
        <w:rPr>
          <w:i/>
          <w:iCs/>
          <w:color w:val="000000"/>
        </w:rPr>
        <w:t>Depression and Anxiety</w:t>
      </w:r>
      <w:r w:rsidRPr="0084688A">
        <w:rPr>
          <w:color w:val="000000"/>
        </w:rPr>
        <w:t xml:space="preserve">, </w:t>
      </w:r>
      <w:r w:rsidRPr="0084688A">
        <w:rPr>
          <w:i/>
          <w:iCs/>
          <w:color w:val="000000"/>
        </w:rPr>
        <w:t>39</w:t>
      </w:r>
      <w:r w:rsidRPr="0084688A">
        <w:rPr>
          <w:color w:val="000000"/>
        </w:rPr>
        <w:t>(6), 504–514. https://doi.org/10.1002/da.23261</w:t>
      </w:r>
    </w:p>
    <w:p w14:paraId="605CBE90" w14:textId="77777777" w:rsidR="0084688A" w:rsidRPr="0084688A" w:rsidRDefault="0084688A" w:rsidP="0084688A">
      <w:pPr>
        <w:pStyle w:val="Bibliography"/>
        <w:rPr>
          <w:color w:val="000000"/>
        </w:rPr>
      </w:pPr>
      <w:r w:rsidRPr="0084688A">
        <w:rPr>
          <w:color w:val="000000"/>
        </w:rPr>
        <w:t xml:space="preserve">Weisz, J. R., Doss, A. J., &amp; Hawley, K. M. (2005). Youth Psychotherapy Outcome Research: A Review and Critique of the Evidence Base. </w:t>
      </w:r>
      <w:r w:rsidRPr="0084688A">
        <w:rPr>
          <w:i/>
          <w:iCs/>
          <w:color w:val="000000"/>
        </w:rPr>
        <w:t>Annual Review of Psychology</w:t>
      </w:r>
      <w:r w:rsidRPr="0084688A">
        <w:rPr>
          <w:color w:val="000000"/>
        </w:rPr>
        <w:t xml:space="preserve">, </w:t>
      </w:r>
      <w:r w:rsidRPr="0084688A">
        <w:rPr>
          <w:i/>
          <w:iCs/>
          <w:color w:val="000000"/>
        </w:rPr>
        <w:t>56</w:t>
      </w:r>
      <w:r w:rsidRPr="0084688A">
        <w:rPr>
          <w:color w:val="000000"/>
        </w:rPr>
        <w:t>(Volume 56, 2005), 337–363. https://doi.org/10.1146/annurev.psych.55.090902.141449</w:t>
      </w:r>
    </w:p>
    <w:p w14:paraId="61077D97" w14:textId="77777777" w:rsidR="0084688A" w:rsidRPr="0084688A" w:rsidRDefault="0084688A" w:rsidP="0084688A">
      <w:pPr>
        <w:pStyle w:val="Bibliography"/>
        <w:rPr>
          <w:color w:val="000000"/>
        </w:rPr>
      </w:pPr>
      <w:r w:rsidRPr="0084688A">
        <w:rPr>
          <w:color w:val="000000"/>
        </w:rPr>
        <w:t xml:space="preserve">Wells, W. M., Viola, P., </w:t>
      </w:r>
      <w:proofErr w:type="spellStart"/>
      <w:r w:rsidRPr="0084688A">
        <w:rPr>
          <w:color w:val="000000"/>
        </w:rPr>
        <w:t>Atsumi</w:t>
      </w:r>
      <w:proofErr w:type="spellEnd"/>
      <w:r w:rsidRPr="0084688A">
        <w:rPr>
          <w:color w:val="000000"/>
        </w:rPr>
        <w:t xml:space="preserve">, H., Nakajima, S., &amp; </w:t>
      </w:r>
      <w:proofErr w:type="spellStart"/>
      <w:r w:rsidRPr="0084688A">
        <w:rPr>
          <w:color w:val="000000"/>
        </w:rPr>
        <w:t>Kikinis</w:t>
      </w:r>
      <w:proofErr w:type="spellEnd"/>
      <w:r w:rsidRPr="0084688A">
        <w:rPr>
          <w:color w:val="000000"/>
        </w:rPr>
        <w:t xml:space="preserve">, R. (1996). Multi-modal volume registration by maximization of mutual information. </w:t>
      </w:r>
      <w:r w:rsidRPr="0084688A">
        <w:rPr>
          <w:i/>
          <w:iCs/>
          <w:color w:val="000000"/>
        </w:rPr>
        <w:t>Med Image Anal</w:t>
      </w:r>
      <w:r w:rsidRPr="0084688A">
        <w:rPr>
          <w:color w:val="000000"/>
        </w:rPr>
        <w:t xml:space="preserve">, </w:t>
      </w:r>
      <w:r w:rsidRPr="0084688A">
        <w:rPr>
          <w:i/>
          <w:iCs/>
          <w:color w:val="000000"/>
        </w:rPr>
        <w:t>1</w:t>
      </w:r>
      <w:r w:rsidRPr="0084688A">
        <w:rPr>
          <w:color w:val="000000"/>
        </w:rPr>
        <w:t>(1), 35–51. https://doi.org/10.1016/S1361-8415(01)80004-9</w:t>
      </w:r>
    </w:p>
    <w:p w14:paraId="7769FD8B" w14:textId="77777777" w:rsidR="0084688A" w:rsidRPr="0084688A" w:rsidRDefault="0084688A" w:rsidP="0084688A">
      <w:pPr>
        <w:pStyle w:val="Bibliography"/>
        <w:rPr>
          <w:color w:val="000000"/>
        </w:rPr>
      </w:pPr>
      <w:r w:rsidRPr="0084688A">
        <w:rPr>
          <w:color w:val="000000"/>
        </w:rPr>
        <w:t xml:space="preserve">Wu, X., Yu, G., Zhang, K., Feng, J., Zhang, J., Sahakian, B. J., &amp; Robbins, T. W. (2022). Symptom-Based Profiling and Multimodal Neuroimaging of a Large </w:t>
      </w:r>
      <w:proofErr w:type="spellStart"/>
      <w:r w:rsidRPr="0084688A">
        <w:rPr>
          <w:color w:val="000000"/>
        </w:rPr>
        <w:t>Preteenage</w:t>
      </w:r>
      <w:proofErr w:type="spellEnd"/>
      <w:r w:rsidRPr="0084688A">
        <w:rPr>
          <w:color w:val="000000"/>
        </w:rPr>
        <w:t xml:space="preserve"> Population Identifies Distinct Obsessive-Compulsive Disorder–like Subtypes </w:t>
      </w:r>
      <w:proofErr w:type="gramStart"/>
      <w:r w:rsidRPr="0084688A">
        <w:rPr>
          <w:color w:val="000000"/>
        </w:rPr>
        <w:t>With</w:t>
      </w:r>
      <w:proofErr w:type="gramEnd"/>
      <w:r w:rsidRPr="0084688A">
        <w:rPr>
          <w:color w:val="000000"/>
        </w:rPr>
        <w:t xml:space="preserve"> </w:t>
      </w:r>
      <w:r w:rsidRPr="0084688A">
        <w:rPr>
          <w:color w:val="000000"/>
        </w:rPr>
        <w:lastRenderedPageBreak/>
        <w:t xml:space="preserve">Neurocognitive Differences. </w:t>
      </w:r>
      <w:r w:rsidRPr="0084688A">
        <w:rPr>
          <w:i/>
          <w:iCs/>
          <w:color w:val="000000"/>
        </w:rPr>
        <w:t xml:space="preserve">Biological </w:t>
      </w:r>
      <w:proofErr w:type="gramStart"/>
      <w:r w:rsidRPr="0084688A">
        <w:rPr>
          <w:i/>
          <w:iCs/>
          <w:color w:val="000000"/>
        </w:rPr>
        <w:t>Psychiatry :</w:t>
      </w:r>
      <w:proofErr w:type="gramEnd"/>
      <w:r w:rsidRPr="0084688A">
        <w:rPr>
          <w:i/>
          <w:iCs/>
          <w:color w:val="000000"/>
        </w:rPr>
        <w:t xml:space="preserve"> Cognitive Neuroscience and Neuroimaging</w:t>
      </w:r>
      <w:r w:rsidRPr="0084688A">
        <w:rPr>
          <w:color w:val="000000"/>
        </w:rPr>
        <w:t xml:space="preserve">, </w:t>
      </w:r>
      <w:r w:rsidRPr="0084688A">
        <w:rPr>
          <w:i/>
          <w:iCs/>
          <w:color w:val="000000"/>
        </w:rPr>
        <w:t>7</w:t>
      </w:r>
      <w:r w:rsidRPr="0084688A">
        <w:rPr>
          <w:color w:val="000000"/>
        </w:rPr>
        <w:t>(11), 1078–1089. https://doi.org/10.1016/j.bpsc.2021.06.011</w:t>
      </w:r>
    </w:p>
    <w:p w14:paraId="3830A8B8" w14:textId="77777777" w:rsidR="0084688A" w:rsidRPr="0084688A" w:rsidRDefault="0084688A" w:rsidP="0084688A">
      <w:pPr>
        <w:pStyle w:val="Bibliography"/>
        <w:rPr>
          <w:color w:val="000000"/>
        </w:rPr>
      </w:pPr>
      <w:proofErr w:type="spellStart"/>
      <w:r w:rsidRPr="0084688A">
        <w:rPr>
          <w:color w:val="000000"/>
        </w:rPr>
        <w:t>XGBoost</w:t>
      </w:r>
      <w:proofErr w:type="spellEnd"/>
      <w:r w:rsidRPr="0084688A">
        <w:rPr>
          <w:color w:val="000000"/>
        </w:rPr>
        <w:t xml:space="preserve"> Developers. (2022). </w:t>
      </w:r>
      <w:proofErr w:type="spellStart"/>
      <w:r w:rsidRPr="0084688A">
        <w:rPr>
          <w:i/>
          <w:iCs/>
          <w:color w:val="000000"/>
        </w:rPr>
        <w:t>XGBoost</w:t>
      </w:r>
      <w:proofErr w:type="spellEnd"/>
      <w:r w:rsidRPr="0084688A">
        <w:rPr>
          <w:i/>
          <w:iCs/>
          <w:color w:val="000000"/>
        </w:rPr>
        <w:t xml:space="preserve"> Parameters—</w:t>
      </w:r>
      <w:proofErr w:type="spellStart"/>
      <w:r w:rsidRPr="0084688A">
        <w:rPr>
          <w:i/>
          <w:iCs/>
          <w:color w:val="000000"/>
        </w:rPr>
        <w:t>Xgboost</w:t>
      </w:r>
      <w:proofErr w:type="spellEnd"/>
      <w:r w:rsidRPr="0084688A">
        <w:rPr>
          <w:i/>
          <w:iCs/>
          <w:color w:val="000000"/>
        </w:rPr>
        <w:t xml:space="preserve"> 3.1.0-dev documentation</w:t>
      </w:r>
      <w:r w:rsidRPr="0084688A">
        <w:rPr>
          <w:color w:val="000000"/>
        </w:rPr>
        <w:t>. https://xgboost.readthedocs.io/en/latest/parameter.html#general-parameters</w:t>
      </w:r>
    </w:p>
    <w:p w14:paraId="3DC571FC" w14:textId="77777777" w:rsidR="0084688A" w:rsidRPr="0084688A" w:rsidRDefault="0084688A" w:rsidP="0084688A">
      <w:pPr>
        <w:pStyle w:val="Bibliography"/>
        <w:rPr>
          <w:color w:val="000000"/>
        </w:rPr>
      </w:pPr>
      <w:r w:rsidRPr="0084688A">
        <w:rPr>
          <w:color w:val="000000"/>
        </w:rPr>
        <w:t xml:space="preserve">Xie, C., Ma, L., Jiang, N., Huang, R., Li, L., Gong, L., He, C., Xiao, C., Liu, W., Xu, S., &amp; Zhang, Z. (2017). Imbalanced functional link between reward circuits and the cognitive control system in patients with obsessive-compulsive disorder. </w:t>
      </w:r>
      <w:r w:rsidRPr="0084688A">
        <w:rPr>
          <w:i/>
          <w:iCs/>
          <w:color w:val="000000"/>
        </w:rPr>
        <w:t xml:space="preserve">Brain Imaging </w:t>
      </w:r>
      <w:proofErr w:type="spellStart"/>
      <w:r w:rsidRPr="0084688A">
        <w:rPr>
          <w:i/>
          <w:iCs/>
          <w:color w:val="000000"/>
        </w:rPr>
        <w:t>Behav</w:t>
      </w:r>
      <w:proofErr w:type="spellEnd"/>
      <w:r w:rsidRPr="0084688A">
        <w:rPr>
          <w:color w:val="000000"/>
        </w:rPr>
        <w:t xml:space="preserve">, </w:t>
      </w:r>
      <w:r w:rsidRPr="0084688A">
        <w:rPr>
          <w:i/>
          <w:iCs/>
          <w:color w:val="000000"/>
        </w:rPr>
        <w:t>11</w:t>
      </w:r>
      <w:r w:rsidRPr="0084688A">
        <w:rPr>
          <w:color w:val="000000"/>
        </w:rPr>
        <w:t>(4), 1099–1109. https://doi.org/10.1007/s11682-016-9585-7</w:t>
      </w:r>
    </w:p>
    <w:p w14:paraId="47D85E6C" w14:textId="66E997C6" w:rsidR="00B365C7" w:rsidRPr="00E32E04" w:rsidRDefault="00B365C7" w:rsidP="00B365C7">
      <w:pPr>
        <w:rPr>
          <w:color w:val="215E99" w:themeColor="text2" w:themeTint="BF"/>
        </w:rPr>
      </w:pPr>
      <w:r w:rsidRPr="00B365C7">
        <w:rPr>
          <w:color w:val="000000" w:themeColor="text1"/>
        </w:rPr>
        <w:fldChar w:fldCharType="end"/>
      </w:r>
    </w:p>
    <w:sectPr w:rsidR="00B365C7" w:rsidRPr="00E32E04" w:rsidSect="004864AF">
      <w:footerReference w:type="even" r:id="rId15"/>
      <w:footerReference w:type="default" r:id="rId16"/>
      <w:footerReference w:type="firs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Ina Drabløs" w:date="2025-03-05T13:47:00Z" w:initials="ID">
    <w:p w14:paraId="45EE7B84" w14:textId="77777777" w:rsidR="00E21C0D" w:rsidRDefault="00E21C0D" w:rsidP="00E21C0D">
      <w:pPr>
        <w:pStyle w:val="CommentText"/>
      </w:pPr>
      <w:r>
        <w:rPr>
          <w:rStyle w:val="CommentReference"/>
        </w:rPr>
        <w:annotationRef/>
      </w:r>
      <w:r>
        <w:t>Good to have clear numbers! Are there newer studies to back this up?</w:t>
      </w:r>
    </w:p>
  </w:comment>
  <w:comment w:id="7" w:author="Ina Drabløs" w:date="2025-03-05T13:50:00Z" w:initials="ID">
    <w:p w14:paraId="59FB30B7" w14:textId="77777777" w:rsidR="00E21C0D" w:rsidRDefault="00E21C0D" w:rsidP="00E21C0D">
      <w:pPr>
        <w:pStyle w:val="CommentText"/>
      </w:pPr>
      <w:r>
        <w:rPr>
          <w:rStyle w:val="CommentReference"/>
        </w:rPr>
        <w:annotationRef/>
      </w:r>
      <w:r>
        <w:t>This paragraph gives a good overview of a main part of your topic, so Im wondering if this should be introduced sooner?</w:t>
      </w:r>
    </w:p>
  </w:comment>
  <w:comment w:id="10" w:author="Margrete Soya Heimvik" w:date="2025-03-10T19:23:00Z" w:initials="MH">
    <w:p w14:paraId="067A5276" w14:textId="77777777" w:rsidR="004A4E1D" w:rsidRDefault="004A4E1D" w:rsidP="004A4E1D">
      <w:r>
        <w:rPr>
          <w:rStyle w:val="CommentReference"/>
        </w:rPr>
        <w:annotationRef/>
      </w:r>
      <w:r>
        <w:rPr>
          <w:sz w:val="20"/>
          <w:szCs w:val="20"/>
        </w:rPr>
        <w:t>Should I write more about this original model? In the Basal ganglia</w:t>
      </w:r>
    </w:p>
  </w:comment>
  <w:comment w:id="20" w:author="Margrete Soya Heimvik" w:date="2025-03-10T19:34:00Z" w:initials="MH">
    <w:p w14:paraId="63E4CB6C" w14:textId="77777777" w:rsidR="00CE31A2" w:rsidRDefault="00CE31A2" w:rsidP="00CE31A2">
      <w:r>
        <w:rPr>
          <w:rStyle w:val="CommentReference"/>
        </w:rPr>
        <w:annotationRef/>
      </w:r>
      <w:r>
        <w:rPr>
          <w:color w:val="000000"/>
          <w:sz w:val="20"/>
          <w:szCs w:val="20"/>
        </w:rPr>
        <w:t>Should I also introduce tree-based models in general?</w:t>
      </w:r>
    </w:p>
  </w:comment>
  <w:comment w:id="21" w:author="Margrete Soya Heimvik" w:date="2025-03-10T18:28:00Z" w:initials="MH">
    <w:p w14:paraId="788E9621" w14:textId="0CFB37E9" w:rsidR="00654021" w:rsidRDefault="0031455B" w:rsidP="00654021">
      <w:r>
        <w:rPr>
          <w:rStyle w:val="CommentReference"/>
        </w:rPr>
        <w:annotationRef/>
      </w:r>
      <w:r w:rsidR="00654021">
        <w:rPr>
          <w:sz w:val="20"/>
          <w:szCs w:val="20"/>
        </w:rPr>
        <w:t>I only introduce the parameters we used in the grid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5EE7B84" w15:done="0"/>
  <w15:commentEx w15:paraId="59FB30B7" w15:done="0"/>
  <w15:commentEx w15:paraId="067A5276" w15:done="0"/>
  <w15:commentEx w15:paraId="63E4CB6C" w15:done="0"/>
  <w15:commentEx w15:paraId="788E96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3E9FC70" w16cex:dateUtc="2025-03-05T12:47:00Z"/>
  <w16cex:commentExtensible w16cex:durableId="7D64D2FF" w16cex:dateUtc="2025-03-05T12:50:00Z"/>
  <w16cex:commentExtensible w16cex:durableId="2975B264" w16cex:dateUtc="2025-03-10T18:23:00Z"/>
  <w16cex:commentExtensible w16cex:durableId="42402CC7" w16cex:dateUtc="2025-03-10T18:34:00Z"/>
  <w16cex:commentExtensible w16cex:durableId="1EA565FE" w16cex:dateUtc="2025-03-10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5EE7B84" w16cid:durableId="13E9FC70"/>
  <w16cid:commentId w16cid:paraId="59FB30B7" w16cid:durableId="7D64D2FF"/>
  <w16cid:commentId w16cid:paraId="067A5276" w16cid:durableId="2975B264"/>
  <w16cid:commentId w16cid:paraId="63E4CB6C" w16cid:durableId="42402CC7"/>
  <w16cid:commentId w16cid:paraId="788E9621" w16cid:durableId="1EA565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2E4EC3" w14:textId="77777777" w:rsidR="00A55745" w:rsidRDefault="00A55745" w:rsidP="000314D7">
      <w:r>
        <w:separator/>
      </w:r>
    </w:p>
  </w:endnote>
  <w:endnote w:type="continuationSeparator" w:id="0">
    <w:p w14:paraId="34ACA0A8" w14:textId="77777777" w:rsidR="00A55745" w:rsidRDefault="00A55745" w:rsidP="00031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67753701"/>
      <w:docPartObj>
        <w:docPartGallery w:val="Page Numbers (Bottom of Page)"/>
        <w:docPartUnique/>
      </w:docPartObj>
    </w:sdtPr>
    <w:sdtContent>
      <w:p w14:paraId="7DAC0B92" w14:textId="0B556583" w:rsidR="000E1520" w:rsidRDefault="000E1520" w:rsidP="009C13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F92D4D" w14:textId="77777777" w:rsidR="000E1520" w:rsidRDefault="000E1520" w:rsidP="000E15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3FB84" w14:textId="0AC62454" w:rsidR="009C1375" w:rsidRDefault="009C1375" w:rsidP="003F4343">
    <w:pPr>
      <w:pStyle w:val="Footer"/>
      <w:framePr w:wrap="none" w:vAnchor="text" w:hAnchor="margin" w:xAlign="right" w:y="1"/>
      <w:rPr>
        <w:rStyle w:val="PageNumber"/>
      </w:rPr>
    </w:pPr>
  </w:p>
  <w:p w14:paraId="72CA3508" w14:textId="5799A64B" w:rsidR="009C1375" w:rsidRDefault="009C1375" w:rsidP="009C1375">
    <w:pPr>
      <w:pStyle w:val="Footer"/>
      <w:framePr w:wrap="none" w:vAnchor="text" w:hAnchor="margin" w:xAlign="right" w:y="1"/>
      <w:ind w:right="360"/>
      <w:rPr>
        <w:rStyle w:val="PageNumber"/>
      </w:rPr>
    </w:pPr>
  </w:p>
  <w:p w14:paraId="2368B477" w14:textId="60914D00" w:rsidR="000E1520" w:rsidRDefault="000E1520" w:rsidP="009C1375">
    <w:pPr>
      <w:pStyle w:val="Footer"/>
      <w:framePr w:wrap="none" w:vAnchor="text" w:hAnchor="margin" w:xAlign="right" w:y="1"/>
      <w:ind w:right="360"/>
      <w:rPr>
        <w:rStyle w:val="PageNumber"/>
      </w:rPr>
    </w:pPr>
  </w:p>
  <w:p w14:paraId="7714E9FE" w14:textId="15E77A09" w:rsidR="000E1520" w:rsidRDefault="000E1520" w:rsidP="000E152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31914085"/>
      <w:docPartObj>
        <w:docPartGallery w:val="Page Numbers (Bottom of Page)"/>
        <w:docPartUnique/>
      </w:docPartObj>
    </w:sdtPr>
    <w:sdtContent>
      <w:p w14:paraId="4445B0F3" w14:textId="69E0DA4F" w:rsidR="009C1375" w:rsidRDefault="009C1375" w:rsidP="003F43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17F4E4DA" w14:textId="77777777" w:rsidR="009C1375" w:rsidRDefault="009C1375" w:rsidP="009C137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F79875" w14:textId="77777777" w:rsidR="00A55745" w:rsidRDefault="00A55745" w:rsidP="000314D7">
      <w:r>
        <w:separator/>
      </w:r>
    </w:p>
  </w:footnote>
  <w:footnote w:type="continuationSeparator" w:id="0">
    <w:p w14:paraId="52EE9561" w14:textId="77777777" w:rsidR="00A55745" w:rsidRDefault="00A55745" w:rsidP="000314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B21FD"/>
    <w:multiLevelType w:val="multilevel"/>
    <w:tmpl w:val="280E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279F2"/>
    <w:multiLevelType w:val="hybridMultilevel"/>
    <w:tmpl w:val="F224ED8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C3AB3"/>
    <w:multiLevelType w:val="multilevel"/>
    <w:tmpl w:val="4FE2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1299B"/>
    <w:multiLevelType w:val="hybridMultilevel"/>
    <w:tmpl w:val="D4B262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11FE7"/>
    <w:multiLevelType w:val="multilevel"/>
    <w:tmpl w:val="1E7E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45A0E"/>
    <w:multiLevelType w:val="multilevel"/>
    <w:tmpl w:val="1700B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15AF7"/>
    <w:multiLevelType w:val="multilevel"/>
    <w:tmpl w:val="D9D4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B860FA"/>
    <w:multiLevelType w:val="multilevel"/>
    <w:tmpl w:val="5362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946249"/>
    <w:multiLevelType w:val="multilevel"/>
    <w:tmpl w:val="AB322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4806EE"/>
    <w:multiLevelType w:val="multilevel"/>
    <w:tmpl w:val="F7F8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740BAB"/>
    <w:multiLevelType w:val="multilevel"/>
    <w:tmpl w:val="8186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2A79EC"/>
    <w:multiLevelType w:val="multilevel"/>
    <w:tmpl w:val="6ECE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E169A4"/>
    <w:multiLevelType w:val="multilevel"/>
    <w:tmpl w:val="F462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5371C8"/>
    <w:multiLevelType w:val="multilevel"/>
    <w:tmpl w:val="B3BA6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46770B"/>
    <w:multiLevelType w:val="multilevel"/>
    <w:tmpl w:val="58C6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56403C"/>
    <w:multiLevelType w:val="multilevel"/>
    <w:tmpl w:val="ED765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846CD8"/>
    <w:multiLevelType w:val="multilevel"/>
    <w:tmpl w:val="B03C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EE680D"/>
    <w:multiLevelType w:val="multilevel"/>
    <w:tmpl w:val="0716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E17BAE"/>
    <w:multiLevelType w:val="hybridMultilevel"/>
    <w:tmpl w:val="06FE99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1D7381E"/>
    <w:multiLevelType w:val="multilevel"/>
    <w:tmpl w:val="39FA7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643C91"/>
    <w:multiLevelType w:val="hybridMultilevel"/>
    <w:tmpl w:val="297613F0"/>
    <w:lvl w:ilvl="0" w:tplc="E4D4462A">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0756F4"/>
    <w:multiLevelType w:val="hybridMultilevel"/>
    <w:tmpl w:val="438EFA66"/>
    <w:lvl w:ilvl="0" w:tplc="AFA620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DA0EE8"/>
    <w:multiLevelType w:val="hybridMultilevel"/>
    <w:tmpl w:val="ACC24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985C7C"/>
    <w:multiLevelType w:val="multilevel"/>
    <w:tmpl w:val="A7BC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B54E8C"/>
    <w:multiLevelType w:val="multilevel"/>
    <w:tmpl w:val="3E74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4A58BB"/>
    <w:multiLevelType w:val="multilevel"/>
    <w:tmpl w:val="944A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CC4604"/>
    <w:multiLevelType w:val="multilevel"/>
    <w:tmpl w:val="9168A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356DD6"/>
    <w:multiLevelType w:val="multilevel"/>
    <w:tmpl w:val="D416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8B1EA0"/>
    <w:multiLevelType w:val="multilevel"/>
    <w:tmpl w:val="4DBE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C66793"/>
    <w:multiLevelType w:val="multilevel"/>
    <w:tmpl w:val="A288D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867509"/>
    <w:multiLevelType w:val="multilevel"/>
    <w:tmpl w:val="547C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0673051">
    <w:abstractNumId w:val="21"/>
  </w:num>
  <w:num w:numId="2" w16cid:durableId="49116651">
    <w:abstractNumId w:val="25"/>
  </w:num>
  <w:num w:numId="3" w16cid:durableId="917128964">
    <w:abstractNumId w:val="26"/>
  </w:num>
  <w:num w:numId="4" w16cid:durableId="1421178754">
    <w:abstractNumId w:val="24"/>
  </w:num>
  <w:num w:numId="5" w16cid:durableId="466169287">
    <w:abstractNumId w:val="19"/>
  </w:num>
  <w:num w:numId="6" w16cid:durableId="915821295">
    <w:abstractNumId w:val="15"/>
  </w:num>
  <w:num w:numId="7" w16cid:durableId="101146351">
    <w:abstractNumId w:val="4"/>
  </w:num>
  <w:num w:numId="8" w16cid:durableId="75716019">
    <w:abstractNumId w:val="3"/>
  </w:num>
  <w:num w:numId="9" w16cid:durableId="1999993435">
    <w:abstractNumId w:val="22"/>
  </w:num>
  <w:num w:numId="10" w16cid:durableId="1628970331">
    <w:abstractNumId w:val="18"/>
  </w:num>
  <w:num w:numId="11" w16cid:durableId="1148938673">
    <w:abstractNumId w:val="1"/>
  </w:num>
  <w:num w:numId="12" w16cid:durableId="1755079919">
    <w:abstractNumId w:val="20"/>
  </w:num>
  <w:num w:numId="13" w16cid:durableId="1851486757">
    <w:abstractNumId w:val="8"/>
  </w:num>
  <w:num w:numId="14" w16cid:durableId="1411192856">
    <w:abstractNumId w:val="23"/>
  </w:num>
  <w:num w:numId="15" w16cid:durableId="1105417321">
    <w:abstractNumId w:val="2"/>
  </w:num>
  <w:num w:numId="16" w16cid:durableId="1557008603">
    <w:abstractNumId w:val="14"/>
  </w:num>
  <w:num w:numId="17" w16cid:durableId="2030329127">
    <w:abstractNumId w:val="16"/>
  </w:num>
  <w:num w:numId="18" w16cid:durableId="1192845146">
    <w:abstractNumId w:val="28"/>
  </w:num>
  <w:num w:numId="19" w16cid:durableId="839197748">
    <w:abstractNumId w:val="17"/>
  </w:num>
  <w:num w:numId="20" w16cid:durableId="1734427201">
    <w:abstractNumId w:val="30"/>
  </w:num>
  <w:num w:numId="21" w16cid:durableId="554387785">
    <w:abstractNumId w:val="0"/>
  </w:num>
  <w:num w:numId="22" w16cid:durableId="1768308593">
    <w:abstractNumId w:val="13"/>
  </w:num>
  <w:num w:numId="23" w16cid:durableId="179315705">
    <w:abstractNumId w:val="12"/>
  </w:num>
  <w:num w:numId="24" w16cid:durableId="499658570">
    <w:abstractNumId w:val="5"/>
  </w:num>
  <w:num w:numId="25" w16cid:durableId="1312909142">
    <w:abstractNumId w:val="29"/>
  </w:num>
  <w:num w:numId="26" w16cid:durableId="1153720906">
    <w:abstractNumId w:val="27"/>
  </w:num>
  <w:num w:numId="27" w16cid:durableId="182742819">
    <w:abstractNumId w:val="7"/>
  </w:num>
  <w:num w:numId="28" w16cid:durableId="725684271">
    <w:abstractNumId w:val="11"/>
  </w:num>
  <w:num w:numId="29" w16cid:durableId="1620603098">
    <w:abstractNumId w:val="10"/>
  </w:num>
  <w:num w:numId="30" w16cid:durableId="1936016581">
    <w:abstractNumId w:val="6"/>
  </w:num>
  <w:num w:numId="31" w16cid:durableId="207010940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Ina Drabløs">
    <w15:presenceInfo w15:providerId="AD" w15:userId="S::inadra@uio.no::56fbba13-675c-475f-aac8-11af93b6cd0c"/>
  </w15:person>
  <w15:person w15:author="Margrete Soya Heimvik">
    <w15:presenceInfo w15:providerId="AD" w15:userId="S::margrsh@uio.no::5a612a65-8c02-431e-8d1b-f0930715ff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D7"/>
    <w:rsid w:val="00020E0A"/>
    <w:rsid w:val="000314D7"/>
    <w:rsid w:val="00041548"/>
    <w:rsid w:val="000429F0"/>
    <w:rsid w:val="00043986"/>
    <w:rsid w:val="00044472"/>
    <w:rsid w:val="000538FF"/>
    <w:rsid w:val="00054872"/>
    <w:rsid w:val="00055355"/>
    <w:rsid w:val="000631DC"/>
    <w:rsid w:val="00065DC9"/>
    <w:rsid w:val="000736E2"/>
    <w:rsid w:val="000C7A52"/>
    <w:rsid w:val="000D1CCF"/>
    <w:rsid w:val="000E1520"/>
    <w:rsid w:val="000E408D"/>
    <w:rsid w:val="000E5EBF"/>
    <w:rsid w:val="001019BC"/>
    <w:rsid w:val="00116889"/>
    <w:rsid w:val="00133118"/>
    <w:rsid w:val="00153638"/>
    <w:rsid w:val="00162758"/>
    <w:rsid w:val="00175BEA"/>
    <w:rsid w:val="00195A4B"/>
    <w:rsid w:val="00197600"/>
    <w:rsid w:val="001A7696"/>
    <w:rsid w:val="001B19AE"/>
    <w:rsid w:val="001D002C"/>
    <w:rsid w:val="001D30A3"/>
    <w:rsid w:val="001E6C60"/>
    <w:rsid w:val="00201BF6"/>
    <w:rsid w:val="00207A9C"/>
    <w:rsid w:val="00207F5F"/>
    <w:rsid w:val="0021536D"/>
    <w:rsid w:val="002231DD"/>
    <w:rsid w:val="002438D6"/>
    <w:rsid w:val="0026337E"/>
    <w:rsid w:val="00266014"/>
    <w:rsid w:val="00285782"/>
    <w:rsid w:val="002A33E0"/>
    <w:rsid w:val="002A428F"/>
    <w:rsid w:val="002A68E0"/>
    <w:rsid w:val="002B0C5B"/>
    <w:rsid w:val="002C5CFE"/>
    <w:rsid w:val="002E31DB"/>
    <w:rsid w:val="002E6E2B"/>
    <w:rsid w:val="00305246"/>
    <w:rsid w:val="0031455B"/>
    <w:rsid w:val="00315D9E"/>
    <w:rsid w:val="003205B4"/>
    <w:rsid w:val="00321101"/>
    <w:rsid w:val="003279D7"/>
    <w:rsid w:val="0033211D"/>
    <w:rsid w:val="00335D6E"/>
    <w:rsid w:val="00346646"/>
    <w:rsid w:val="00370B2D"/>
    <w:rsid w:val="00371F45"/>
    <w:rsid w:val="003867A7"/>
    <w:rsid w:val="00397C98"/>
    <w:rsid w:val="003A5DF6"/>
    <w:rsid w:val="003B0717"/>
    <w:rsid w:val="003B224D"/>
    <w:rsid w:val="003C4857"/>
    <w:rsid w:val="003D08ED"/>
    <w:rsid w:val="003D4A33"/>
    <w:rsid w:val="003E1D02"/>
    <w:rsid w:val="003E284C"/>
    <w:rsid w:val="00406CA6"/>
    <w:rsid w:val="004144C1"/>
    <w:rsid w:val="00422F2A"/>
    <w:rsid w:val="00427CEF"/>
    <w:rsid w:val="00430323"/>
    <w:rsid w:val="0043233E"/>
    <w:rsid w:val="00432702"/>
    <w:rsid w:val="00436572"/>
    <w:rsid w:val="0044407B"/>
    <w:rsid w:val="0045013C"/>
    <w:rsid w:val="0045255F"/>
    <w:rsid w:val="00453B87"/>
    <w:rsid w:val="004624B7"/>
    <w:rsid w:val="00485B2C"/>
    <w:rsid w:val="004864AF"/>
    <w:rsid w:val="00487738"/>
    <w:rsid w:val="00490BDA"/>
    <w:rsid w:val="004A4E1D"/>
    <w:rsid w:val="004A64D9"/>
    <w:rsid w:val="004A7304"/>
    <w:rsid w:val="004B4F24"/>
    <w:rsid w:val="004C3AD7"/>
    <w:rsid w:val="004D12B7"/>
    <w:rsid w:val="004F6F8B"/>
    <w:rsid w:val="00503C26"/>
    <w:rsid w:val="00504A34"/>
    <w:rsid w:val="0050526F"/>
    <w:rsid w:val="00517FA8"/>
    <w:rsid w:val="0052087C"/>
    <w:rsid w:val="00531398"/>
    <w:rsid w:val="00531F27"/>
    <w:rsid w:val="00537010"/>
    <w:rsid w:val="00541CA3"/>
    <w:rsid w:val="00546AF5"/>
    <w:rsid w:val="005705FA"/>
    <w:rsid w:val="005750EB"/>
    <w:rsid w:val="00577607"/>
    <w:rsid w:val="005864CB"/>
    <w:rsid w:val="0058705C"/>
    <w:rsid w:val="005A5B9E"/>
    <w:rsid w:val="005A64F2"/>
    <w:rsid w:val="005B2082"/>
    <w:rsid w:val="005B36DC"/>
    <w:rsid w:val="005C13C9"/>
    <w:rsid w:val="005F5D5D"/>
    <w:rsid w:val="005F6551"/>
    <w:rsid w:val="00600564"/>
    <w:rsid w:val="006008E8"/>
    <w:rsid w:val="00600B06"/>
    <w:rsid w:val="00631EE4"/>
    <w:rsid w:val="00636550"/>
    <w:rsid w:val="006412E6"/>
    <w:rsid w:val="00644211"/>
    <w:rsid w:val="006457A3"/>
    <w:rsid w:val="00652525"/>
    <w:rsid w:val="00654021"/>
    <w:rsid w:val="00656C0F"/>
    <w:rsid w:val="006623E6"/>
    <w:rsid w:val="006868D7"/>
    <w:rsid w:val="006E3BA0"/>
    <w:rsid w:val="00723A5E"/>
    <w:rsid w:val="0072533D"/>
    <w:rsid w:val="007270F6"/>
    <w:rsid w:val="007373E4"/>
    <w:rsid w:val="007509D8"/>
    <w:rsid w:val="007519F6"/>
    <w:rsid w:val="007530AB"/>
    <w:rsid w:val="0075616E"/>
    <w:rsid w:val="00757B4B"/>
    <w:rsid w:val="007623ED"/>
    <w:rsid w:val="0076774D"/>
    <w:rsid w:val="00776997"/>
    <w:rsid w:val="00777A42"/>
    <w:rsid w:val="00785FD6"/>
    <w:rsid w:val="007A25CB"/>
    <w:rsid w:val="007A6798"/>
    <w:rsid w:val="007B3826"/>
    <w:rsid w:val="007C2308"/>
    <w:rsid w:val="007C540D"/>
    <w:rsid w:val="007E5622"/>
    <w:rsid w:val="007F0F62"/>
    <w:rsid w:val="007F6AFA"/>
    <w:rsid w:val="00814A70"/>
    <w:rsid w:val="008157C2"/>
    <w:rsid w:val="00816258"/>
    <w:rsid w:val="00820317"/>
    <w:rsid w:val="00821E53"/>
    <w:rsid w:val="00823910"/>
    <w:rsid w:val="00824E88"/>
    <w:rsid w:val="008313E5"/>
    <w:rsid w:val="0084688A"/>
    <w:rsid w:val="00847FA3"/>
    <w:rsid w:val="008511C9"/>
    <w:rsid w:val="00851784"/>
    <w:rsid w:val="00860970"/>
    <w:rsid w:val="00863E57"/>
    <w:rsid w:val="008717B8"/>
    <w:rsid w:val="00875DCB"/>
    <w:rsid w:val="00876D6C"/>
    <w:rsid w:val="0087726B"/>
    <w:rsid w:val="008A3A7A"/>
    <w:rsid w:val="008B2CDF"/>
    <w:rsid w:val="008B3EB6"/>
    <w:rsid w:val="008B5171"/>
    <w:rsid w:val="008C5551"/>
    <w:rsid w:val="008D1DCE"/>
    <w:rsid w:val="008D3C01"/>
    <w:rsid w:val="008E488F"/>
    <w:rsid w:val="008E7BDD"/>
    <w:rsid w:val="008F04E8"/>
    <w:rsid w:val="008F439F"/>
    <w:rsid w:val="008F4548"/>
    <w:rsid w:val="00913A4B"/>
    <w:rsid w:val="0095181D"/>
    <w:rsid w:val="009550FB"/>
    <w:rsid w:val="009564E1"/>
    <w:rsid w:val="009768E3"/>
    <w:rsid w:val="00981F6A"/>
    <w:rsid w:val="00982C6A"/>
    <w:rsid w:val="00994931"/>
    <w:rsid w:val="009B6DED"/>
    <w:rsid w:val="009C1375"/>
    <w:rsid w:val="009C15A1"/>
    <w:rsid w:val="009C16B4"/>
    <w:rsid w:val="009C4671"/>
    <w:rsid w:val="009D3255"/>
    <w:rsid w:val="009D4C8C"/>
    <w:rsid w:val="009D758D"/>
    <w:rsid w:val="009F2910"/>
    <w:rsid w:val="00A04208"/>
    <w:rsid w:val="00A0729C"/>
    <w:rsid w:val="00A10AED"/>
    <w:rsid w:val="00A15FF9"/>
    <w:rsid w:val="00A31557"/>
    <w:rsid w:val="00A347B5"/>
    <w:rsid w:val="00A35532"/>
    <w:rsid w:val="00A41421"/>
    <w:rsid w:val="00A55745"/>
    <w:rsid w:val="00A56301"/>
    <w:rsid w:val="00A65709"/>
    <w:rsid w:val="00A66EB2"/>
    <w:rsid w:val="00A75285"/>
    <w:rsid w:val="00A8158F"/>
    <w:rsid w:val="00AA1B42"/>
    <w:rsid w:val="00AC567E"/>
    <w:rsid w:val="00AE1DFD"/>
    <w:rsid w:val="00AE2257"/>
    <w:rsid w:val="00AF0A1D"/>
    <w:rsid w:val="00AF4ADF"/>
    <w:rsid w:val="00B07394"/>
    <w:rsid w:val="00B0750A"/>
    <w:rsid w:val="00B241AC"/>
    <w:rsid w:val="00B308AD"/>
    <w:rsid w:val="00B35E28"/>
    <w:rsid w:val="00B365C7"/>
    <w:rsid w:val="00B36C44"/>
    <w:rsid w:val="00B37FBA"/>
    <w:rsid w:val="00B401FA"/>
    <w:rsid w:val="00B52086"/>
    <w:rsid w:val="00B52814"/>
    <w:rsid w:val="00B665E5"/>
    <w:rsid w:val="00B71A1B"/>
    <w:rsid w:val="00B81AF5"/>
    <w:rsid w:val="00B82808"/>
    <w:rsid w:val="00B83DCC"/>
    <w:rsid w:val="00B910A3"/>
    <w:rsid w:val="00B937D2"/>
    <w:rsid w:val="00B94DB5"/>
    <w:rsid w:val="00B965EA"/>
    <w:rsid w:val="00BA0D2F"/>
    <w:rsid w:val="00BA1ADC"/>
    <w:rsid w:val="00BA4841"/>
    <w:rsid w:val="00BA52F5"/>
    <w:rsid w:val="00BC3266"/>
    <w:rsid w:val="00C02322"/>
    <w:rsid w:val="00C04C37"/>
    <w:rsid w:val="00C10752"/>
    <w:rsid w:val="00C11F05"/>
    <w:rsid w:val="00C303BB"/>
    <w:rsid w:val="00C34480"/>
    <w:rsid w:val="00C42502"/>
    <w:rsid w:val="00C464C2"/>
    <w:rsid w:val="00C56DDA"/>
    <w:rsid w:val="00C679D3"/>
    <w:rsid w:val="00C704ED"/>
    <w:rsid w:val="00C90F76"/>
    <w:rsid w:val="00CA0B90"/>
    <w:rsid w:val="00CC7E43"/>
    <w:rsid w:val="00CD0F22"/>
    <w:rsid w:val="00CD2BE5"/>
    <w:rsid w:val="00CE31A2"/>
    <w:rsid w:val="00CE3570"/>
    <w:rsid w:val="00CF1159"/>
    <w:rsid w:val="00CF2640"/>
    <w:rsid w:val="00CF30EF"/>
    <w:rsid w:val="00D259DD"/>
    <w:rsid w:val="00D337F8"/>
    <w:rsid w:val="00D423D9"/>
    <w:rsid w:val="00D435F7"/>
    <w:rsid w:val="00D47CBB"/>
    <w:rsid w:val="00D54BE8"/>
    <w:rsid w:val="00D87D0D"/>
    <w:rsid w:val="00D91322"/>
    <w:rsid w:val="00D966F7"/>
    <w:rsid w:val="00DB3C41"/>
    <w:rsid w:val="00DB4416"/>
    <w:rsid w:val="00DC278E"/>
    <w:rsid w:val="00DD3701"/>
    <w:rsid w:val="00DD44C1"/>
    <w:rsid w:val="00DE53A5"/>
    <w:rsid w:val="00DF551A"/>
    <w:rsid w:val="00E04B4D"/>
    <w:rsid w:val="00E07B41"/>
    <w:rsid w:val="00E21C0D"/>
    <w:rsid w:val="00E238AE"/>
    <w:rsid w:val="00E27AFF"/>
    <w:rsid w:val="00E32E04"/>
    <w:rsid w:val="00E33541"/>
    <w:rsid w:val="00E3624F"/>
    <w:rsid w:val="00E52DAC"/>
    <w:rsid w:val="00E626F4"/>
    <w:rsid w:val="00E6476D"/>
    <w:rsid w:val="00E648B9"/>
    <w:rsid w:val="00E67DA0"/>
    <w:rsid w:val="00E84574"/>
    <w:rsid w:val="00E85EEE"/>
    <w:rsid w:val="00E907F4"/>
    <w:rsid w:val="00E90BEC"/>
    <w:rsid w:val="00E95E86"/>
    <w:rsid w:val="00EA769C"/>
    <w:rsid w:val="00EA7E7A"/>
    <w:rsid w:val="00EC394A"/>
    <w:rsid w:val="00ED00D8"/>
    <w:rsid w:val="00ED3E68"/>
    <w:rsid w:val="00ED6003"/>
    <w:rsid w:val="00EE43F7"/>
    <w:rsid w:val="00EE7217"/>
    <w:rsid w:val="00EF3D28"/>
    <w:rsid w:val="00F0750D"/>
    <w:rsid w:val="00F1094A"/>
    <w:rsid w:val="00F15741"/>
    <w:rsid w:val="00F30FA9"/>
    <w:rsid w:val="00F318C6"/>
    <w:rsid w:val="00F36B23"/>
    <w:rsid w:val="00F41CE1"/>
    <w:rsid w:val="00F41E9F"/>
    <w:rsid w:val="00F63522"/>
    <w:rsid w:val="00F66222"/>
    <w:rsid w:val="00F745A4"/>
    <w:rsid w:val="00F90107"/>
    <w:rsid w:val="00F926F4"/>
    <w:rsid w:val="00F93A47"/>
    <w:rsid w:val="00F97B63"/>
    <w:rsid w:val="00FB3224"/>
    <w:rsid w:val="00FC3B32"/>
    <w:rsid w:val="00FC5FB5"/>
    <w:rsid w:val="00FD7D13"/>
    <w:rsid w:val="00FF6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6EA9"/>
  <w15:chartTrackingRefBased/>
  <w15:docId w15:val="{EC81283F-8C54-5645-A5E7-DA35BC867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AF5"/>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0314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14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14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14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14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14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14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14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14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4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14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14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14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14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1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1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1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14D7"/>
    <w:rPr>
      <w:rFonts w:eastAsiaTheme="majorEastAsia" w:cstheme="majorBidi"/>
      <w:color w:val="272727" w:themeColor="text1" w:themeTint="D8"/>
    </w:rPr>
  </w:style>
  <w:style w:type="paragraph" w:styleId="Title">
    <w:name w:val="Title"/>
    <w:basedOn w:val="Normal"/>
    <w:next w:val="Normal"/>
    <w:link w:val="TitleChar"/>
    <w:uiPriority w:val="10"/>
    <w:qFormat/>
    <w:rsid w:val="000314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4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1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4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14D7"/>
    <w:rPr>
      <w:i/>
      <w:iCs/>
      <w:color w:val="404040" w:themeColor="text1" w:themeTint="BF"/>
    </w:rPr>
  </w:style>
  <w:style w:type="paragraph" w:styleId="ListParagraph">
    <w:name w:val="List Paragraph"/>
    <w:basedOn w:val="Normal"/>
    <w:uiPriority w:val="34"/>
    <w:qFormat/>
    <w:rsid w:val="000314D7"/>
    <w:pPr>
      <w:ind w:left="720"/>
      <w:contextualSpacing/>
    </w:pPr>
  </w:style>
  <w:style w:type="character" w:styleId="IntenseEmphasis">
    <w:name w:val="Intense Emphasis"/>
    <w:basedOn w:val="DefaultParagraphFont"/>
    <w:uiPriority w:val="21"/>
    <w:qFormat/>
    <w:rsid w:val="000314D7"/>
    <w:rPr>
      <w:i/>
      <w:iCs/>
      <w:color w:val="0F4761" w:themeColor="accent1" w:themeShade="BF"/>
    </w:rPr>
  </w:style>
  <w:style w:type="paragraph" w:styleId="IntenseQuote">
    <w:name w:val="Intense Quote"/>
    <w:basedOn w:val="Normal"/>
    <w:next w:val="Normal"/>
    <w:link w:val="IntenseQuoteChar"/>
    <w:uiPriority w:val="30"/>
    <w:qFormat/>
    <w:rsid w:val="000314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14D7"/>
    <w:rPr>
      <w:i/>
      <w:iCs/>
      <w:color w:val="0F4761" w:themeColor="accent1" w:themeShade="BF"/>
    </w:rPr>
  </w:style>
  <w:style w:type="character" w:styleId="IntenseReference">
    <w:name w:val="Intense Reference"/>
    <w:basedOn w:val="DefaultParagraphFont"/>
    <w:uiPriority w:val="32"/>
    <w:qFormat/>
    <w:rsid w:val="000314D7"/>
    <w:rPr>
      <w:b/>
      <w:bCs/>
      <w:smallCaps/>
      <w:color w:val="0F4761" w:themeColor="accent1" w:themeShade="BF"/>
      <w:spacing w:val="5"/>
    </w:rPr>
  </w:style>
  <w:style w:type="paragraph" w:styleId="Header">
    <w:name w:val="header"/>
    <w:basedOn w:val="Normal"/>
    <w:link w:val="HeaderChar"/>
    <w:uiPriority w:val="99"/>
    <w:unhideWhenUsed/>
    <w:rsid w:val="000314D7"/>
    <w:pPr>
      <w:tabs>
        <w:tab w:val="center" w:pos="4680"/>
        <w:tab w:val="right" w:pos="9360"/>
      </w:tabs>
    </w:pPr>
  </w:style>
  <w:style w:type="character" w:customStyle="1" w:styleId="HeaderChar">
    <w:name w:val="Header Char"/>
    <w:basedOn w:val="DefaultParagraphFont"/>
    <w:link w:val="Header"/>
    <w:uiPriority w:val="99"/>
    <w:rsid w:val="000314D7"/>
  </w:style>
  <w:style w:type="paragraph" w:styleId="Footer">
    <w:name w:val="footer"/>
    <w:basedOn w:val="Normal"/>
    <w:link w:val="FooterChar"/>
    <w:uiPriority w:val="99"/>
    <w:unhideWhenUsed/>
    <w:rsid w:val="000314D7"/>
    <w:pPr>
      <w:tabs>
        <w:tab w:val="center" w:pos="4680"/>
        <w:tab w:val="right" w:pos="9360"/>
      </w:tabs>
    </w:pPr>
  </w:style>
  <w:style w:type="character" w:customStyle="1" w:styleId="FooterChar">
    <w:name w:val="Footer Char"/>
    <w:basedOn w:val="DefaultParagraphFont"/>
    <w:link w:val="Footer"/>
    <w:uiPriority w:val="99"/>
    <w:rsid w:val="000314D7"/>
  </w:style>
  <w:style w:type="table" w:styleId="TableGrid">
    <w:name w:val="Table Grid"/>
    <w:basedOn w:val="TableNormal"/>
    <w:uiPriority w:val="39"/>
    <w:rsid w:val="002438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429F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303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43032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30323"/>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43032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5">
    <w:name w:val="Grid Table 3 Accent 5"/>
    <w:basedOn w:val="TableNormal"/>
    <w:uiPriority w:val="48"/>
    <w:rsid w:val="00430323"/>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3-Accent4">
    <w:name w:val="Grid Table 3 Accent 4"/>
    <w:basedOn w:val="TableNormal"/>
    <w:uiPriority w:val="48"/>
    <w:rsid w:val="00430323"/>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3">
    <w:name w:val="Grid Table 3 Accent 3"/>
    <w:basedOn w:val="TableNormal"/>
    <w:uiPriority w:val="48"/>
    <w:rsid w:val="00430323"/>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TableGridLight">
    <w:name w:val="Grid Table Light"/>
    <w:basedOn w:val="TableNormal"/>
    <w:uiPriority w:val="40"/>
    <w:rsid w:val="004303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5Dark-Accent3">
    <w:name w:val="List Table 5 Dark Accent 3"/>
    <w:basedOn w:val="TableNormal"/>
    <w:uiPriority w:val="50"/>
    <w:rsid w:val="00430323"/>
    <w:rPr>
      <w:color w:val="FFFFFF" w:themeColor="background1"/>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3">
    <w:name w:val="List Table 7 Colorful Accent 3"/>
    <w:basedOn w:val="TableNormal"/>
    <w:uiPriority w:val="52"/>
    <w:rsid w:val="00430323"/>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43032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9D3255"/>
    <w:rPr>
      <w:color w:val="467886" w:themeColor="hyperlink"/>
      <w:u w:val="single"/>
    </w:rPr>
  </w:style>
  <w:style w:type="character" w:styleId="UnresolvedMention">
    <w:name w:val="Unresolved Mention"/>
    <w:basedOn w:val="DefaultParagraphFont"/>
    <w:uiPriority w:val="99"/>
    <w:semiHidden/>
    <w:unhideWhenUsed/>
    <w:rsid w:val="009D3255"/>
    <w:rPr>
      <w:color w:val="605E5C"/>
      <w:shd w:val="clear" w:color="auto" w:fill="E1DFDD"/>
    </w:rPr>
  </w:style>
  <w:style w:type="paragraph" w:styleId="NormalWeb">
    <w:name w:val="Normal (Web)"/>
    <w:basedOn w:val="Normal"/>
    <w:uiPriority w:val="99"/>
    <w:semiHidden/>
    <w:unhideWhenUsed/>
    <w:rsid w:val="00C303BB"/>
  </w:style>
  <w:style w:type="character" w:styleId="Strong">
    <w:name w:val="Strong"/>
    <w:basedOn w:val="DefaultParagraphFont"/>
    <w:uiPriority w:val="22"/>
    <w:qFormat/>
    <w:rsid w:val="00133118"/>
    <w:rPr>
      <w:b/>
      <w:bCs/>
    </w:rPr>
  </w:style>
  <w:style w:type="paragraph" w:styleId="Bibliography">
    <w:name w:val="Bibliography"/>
    <w:basedOn w:val="Normal"/>
    <w:next w:val="Normal"/>
    <w:uiPriority w:val="37"/>
    <w:unhideWhenUsed/>
    <w:rsid w:val="00B365C7"/>
    <w:pPr>
      <w:spacing w:line="480" w:lineRule="auto"/>
      <w:ind w:left="720" w:hanging="720"/>
    </w:pPr>
  </w:style>
  <w:style w:type="paragraph" w:styleId="HTMLPreformatted">
    <w:name w:val="HTML Preformatted"/>
    <w:basedOn w:val="Normal"/>
    <w:link w:val="HTMLPreformattedChar"/>
    <w:uiPriority w:val="99"/>
    <w:unhideWhenUsed/>
    <w:rsid w:val="007F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F0F62"/>
    <w:rPr>
      <w:rFonts w:ascii="Courier New" w:eastAsia="Times New Roman" w:hAnsi="Courier New" w:cs="Courier New"/>
      <w:kern w:val="0"/>
      <w:sz w:val="20"/>
      <w:szCs w:val="20"/>
      <w:lang w:val="en-US"/>
      <w14:ligatures w14:val="none"/>
    </w:rPr>
  </w:style>
  <w:style w:type="table" w:styleId="GridTable3-Accent1">
    <w:name w:val="Grid Table 3 Accent 1"/>
    <w:basedOn w:val="TableNormal"/>
    <w:uiPriority w:val="48"/>
    <w:rsid w:val="0095181D"/>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4-Accent4">
    <w:name w:val="Grid Table 4 Accent 4"/>
    <w:basedOn w:val="TableNormal"/>
    <w:uiPriority w:val="49"/>
    <w:rsid w:val="0095181D"/>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6Colorful-Accent4">
    <w:name w:val="Grid Table 6 Colorful Accent 4"/>
    <w:basedOn w:val="TableNormal"/>
    <w:uiPriority w:val="51"/>
    <w:rsid w:val="0095181D"/>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4">
    <w:name w:val="List Table 4"/>
    <w:basedOn w:val="TableNormal"/>
    <w:uiPriority w:val="49"/>
    <w:rsid w:val="009518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95181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
    <w:name w:val="List Table 7 Colorful"/>
    <w:basedOn w:val="TableNormal"/>
    <w:uiPriority w:val="52"/>
    <w:rsid w:val="0095181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2">
    <w:name w:val="List Table 6 Colorful Accent 2"/>
    <w:basedOn w:val="TableNormal"/>
    <w:uiPriority w:val="51"/>
    <w:rsid w:val="0095181D"/>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6Colorful">
    <w:name w:val="Grid Table 6 Colorful"/>
    <w:basedOn w:val="TableNormal"/>
    <w:uiPriority w:val="51"/>
    <w:rsid w:val="0095181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95181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95181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PlainTable5">
    <w:name w:val="Plain Table 5"/>
    <w:basedOn w:val="TableNormal"/>
    <w:uiPriority w:val="45"/>
    <w:rsid w:val="0095181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9518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PlaceholderText">
    <w:name w:val="Placeholder Text"/>
    <w:basedOn w:val="DefaultParagraphFont"/>
    <w:uiPriority w:val="99"/>
    <w:semiHidden/>
    <w:rsid w:val="00201BF6"/>
    <w:rPr>
      <w:color w:val="666666"/>
    </w:rPr>
  </w:style>
  <w:style w:type="paragraph" w:customStyle="1" w:styleId="Style1">
    <w:name w:val="Style1"/>
    <w:basedOn w:val="Heading1"/>
    <w:qFormat/>
    <w:rsid w:val="00427CEF"/>
    <w:pPr>
      <w:spacing w:before="240" w:after="0" w:line="360" w:lineRule="auto"/>
      <w:jc w:val="center"/>
    </w:pPr>
    <w:rPr>
      <w:rFonts w:ascii="Times New Roman" w:hAnsi="Times New Roman"/>
      <w:b/>
      <w:color w:val="000000" w:themeColor="text1"/>
      <w:sz w:val="24"/>
    </w:rPr>
  </w:style>
  <w:style w:type="paragraph" w:customStyle="1" w:styleId="Style2">
    <w:name w:val="Style2"/>
    <w:basedOn w:val="Heading2"/>
    <w:next w:val="Normal"/>
    <w:qFormat/>
    <w:rsid w:val="00C464C2"/>
    <w:rPr>
      <w:rFonts w:ascii="Times New Roman" w:hAnsi="Times New Roman"/>
      <w:b/>
      <w:color w:val="000000" w:themeColor="text1"/>
      <w:sz w:val="24"/>
    </w:rPr>
  </w:style>
  <w:style w:type="paragraph" w:customStyle="1" w:styleId="Style3">
    <w:name w:val="Style3"/>
    <w:basedOn w:val="Heading3"/>
    <w:next w:val="Normal"/>
    <w:qFormat/>
    <w:rsid w:val="00C464C2"/>
    <w:rPr>
      <w:b/>
      <w:i/>
      <w:color w:val="000000" w:themeColor="text1"/>
      <w:sz w:val="24"/>
    </w:rPr>
  </w:style>
  <w:style w:type="paragraph" w:customStyle="1" w:styleId="Style4">
    <w:name w:val="Style4"/>
    <w:basedOn w:val="Heading4"/>
    <w:qFormat/>
    <w:rsid w:val="00541CA3"/>
    <w:pPr>
      <w:ind w:left="720"/>
    </w:pPr>
    <w:rPr>
      <w:b/>
      <w:i w:val="0"/>
      <w:color w:val="000000" w:themeColor="text1"/>
    </w:rPr>
  </w:style>
  <w:style w:type="paragraph" w:styleId="TOC1">
    <w:name w:val="toc 1"/>
    <w:basedOn w:val="Normal"/>
    <w:next w:val="Normal"/>
    <w:autoRedefine/>
    <w:uiPriority w:val="39"/>
    <w:unhideWhenUsed/>
    <w:rsid w:val="00ED3E68"/>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427CEF"/>
    <w:pPr>
      <w:ind w:left="240"/>
    </w:pPr>
    <w:rPr>
      <w:rFonts w:asciiTheme="minorHAnsi" w:hAnsiTheme="minorHAnsi"/>
      <w:smallCaps/>
      <w:sz w:val="20"/>
      <w:szCs w:val="20"/>
    </w:rPr>
  </w:style>
  <w:style w:type="paragraph" w:styleId="TOC3">
    <w:name w:val="toc 3"/>
    <w:basedOn w:val="Normal"/>
    <w:next w:val="Normal"/>
    <w:autoRedefine/>
    <w:uiPriority w:val="39"/>
    <w:unhideWhenUsed/>
    <w:rsid w:val="00427CEF"/>
    <w:pPr>
      <w:ind w:left="480"/>
    </w:pPr>
    <w:rPr>
      <w:rFonts w:asciiTheme="minorHAnsi" w:hAnsiTheme="minorHAnsi"/>
      <w:i/>
      <w:iCs/>
      <w:sz w:val="20"/>
      <w:szCs w:val="20"/>
    </w:rPr>
  </w:style>
  <w:style w:type="paragraph" w:styleId="TOC4">
    <w:name w:val="toc 4"/>
    <w:basedOn w:val="Normal"/>
    <w:next w:val="Normal"/>
    <w:autoRedefine/>
    <w:uiPriority w:val="39"/>
    <w:unhideWhenUsed/>
    <w:rsid w:val="00427CEF"/>
    <w:pPr>
      <w:ind w:left="720"/>
    </w:pPr>
    <w:rPr>
      <w:rFonts w:asciiTheme="minorHAnsi" w:hAnsiTheme="minorHAnsi"/>
      <w:sz w:val="18"/>
      <w:szCs w:val="18"/>
    </w:rPr>
  </w:style>
  <w:style w:type="paragraph" w:styleId="TOC5">
    <w:name w:val="toc 5"/>
    <w:basedOn w:val="Normal"/>
    <w:next w:val="Normal"/>
    <w:autoRedefine/>
    <w:uiPriority w:val="39"/>
    <w:unhideWhenUsed/>
    <w:rsid w:val="00427CEF"/>
    <w:pPr>
      <w:ind w:left="960"/>
    </w:pPr>
    <w:rPr>
      <w:rFonts w:asciiTheme="minorHAnsi" w:hAnsiTheme="minorHAnsi"/>
      <w:sz w:val="18"/>
      <w:szCs w:val="18"/>
    </w:rPr>
  </w:style>
  <w:style w:type="paragraph" w:styleId="TOC6">
    <w:name w:val="toc 6"/>
    <w:basedOn w:val="Normal"/>
    <w:next w:val="Normal"/>
    <w:autoRedefine/>
    <w:uiPriority w:val="39"/>
    <w:unhideWhenUsed/>
    <w:rsid w:val="00427CEF"/>
    <w:pPr>
      <w:ind w:left="1200"/>
    </w:pPr>
    <w:rPr>
      <w:rFonts w:asciiTheme="minorHAnsi" w:hAnsiTheme="minorHAnsi"/>
      <w:sz w:val="18"/>
      <w:szCs w:val="18"/>
    </w:rPr>
  </w:style>
  <w:style w:type="paragraph" w:styleId="TOC7">
    <w:name w:val="toc 7"/>
    <w:basedOn w:val="Normal"/>
    <w:next w:val="Normal"/>
    <w:autoRedefine/>
    <w:uiPriority w:val="39"/>
    <w:unhideWhenUsed/>
    <w:rsid w:val="00427CEF"/>
    <w:pPr>
      <w:ind w:left="1440"/>
    </w:pPr>
    <w:rPr>
      <w:rFonts w:asciiTheme="minorHAnsi" w:hAnsiTheme="minorHAnsi"/>
      <w:sz w:val="18"/>
      <w:szCs w:val="18"/>
    </w:rPr>
  </w:style>
  <w:style w:type="paragraph" w:styleId="TOC8">
    <w:name w:val="toc 8"/>
    <w:basedOn w:val="Normal"/>
    <w:next w:val="Normal"/>
    <w:autoRedefine/>
    <w:uiPriority w:val="39"/>
    <w:unhideWhenUsed/>
    <w:rsid w:val="00427CEF"/>
    <w:pPr>
      <w:ind w:left="1680"/>
    </w:pPr>
    <w:rPr>
      <w:rFonts w:asciiTheme="minorHAnsi" w:hAnsiTheme="minorHAnsi"/>
      <w:sz w:val="18"/>
      <w:szCs w:val="18"/>
    </w:rPr>
  </w:style>
  <w:style w:type="paragraph" w:styleId="TOC9">
    <w:name w:val="toc 9"/>
    <w:basedOn w:val="Normal"/>
    <w:next w:val="Normal"/>
    <w:autoRedefine/>
    <w:uiPriority w:val="39"/>
    <w:unhideWhenUsed/>
    <w:rsid w:val="00427CEF"/>
    <w:pPr>
      <w:ind w:left="1920"/>
    </w:pPr>
    <w:rPr>
      <w:rFonts w:asciiTheme="minorHAnsi" w:hAnsiTheme="minorHAnsi"/>
      <w:sz w:val="18"/>
      <w:szCs w:val="18"/>
    </w:rPr>
  </w:style>
  <w:style w:type="paragraph" w:styleId="TOCHeading">
    <w:name w:val="TOC Heading"/>
    <w:basedOn w:val="Heading1"/>
    <w:next w:val="Normal"/>
    <w:uiPriority w:val="39"/>
    <w:unhideWhenUsed/>
    <w:qFormat/>
    <w:rsid w:val="004A64D9"/>
    <w:pPr>
      <w:spacing w:before="480" w:after="0" w:line="276" w:lineRule="auto"/>
      <w:outlineLvl w:val="9"/>
    </w:pPr>
    <w:rPr>
      <w:b/>
      <w:bCs/>
      <w:sz w:val="28"/>
      <w:szCs w:val="28"/>
    </w:rPr>
  </w:style>
  <w:style w:type="character" w:styleId="PageNumber">
    <w:name w:val="page number"/>
    <w:basedOn w:val="DefaultParagraphFont"/>
    <w:uiPriority w:val="99"/>
    <w:semiHidden/>
    <w:unhideWhenUsed/>
    <w:rsid w:val="000E1520"/>
  </w:style>
  <w:style w:type="character" w:customStyle="1" w:styleId="apple-converted-space">
    <w:name w:val="apple-converted-space"/>
    <w:basedOn w:val="DefaultParagraphFont"/>
    <w:rsid w:val="00266014"/>
  </w:style>
  <w:style w:type="character" w:styleId="FollowedHyperlink">
    <w:name w:val="FollowedHyperlink"/>
    <w:basedOn w:val="DefaultParagraphFont"/>
    <w:uiPriority w:val="99"/>
    <w:semiHidden/>
    <w:unhideWhenUsed/>
    <w:rsid w:val="00BA0D2F"/>
    <w:rPr>
      <w:color w:val="96607D" w:themeColor="followedHyperlink"/>
      <w:u w:val="single"/>
    </w:rPr>
  </w:style>
  <w:style w:type="paragraph" w:styleId="Revision">
    <w:name w:val="Revision"/>
    <w:hidden/>
    <w:uiPriority w:val="99"/>
    <w:semiHidden/>
    <w:rsid w:val="0052087C"/>
    <w:rPr>
      <w:rFonts w:ascii="Times New Roman" w:eastAsia="Times New Roman" w:hAnsi="Times New Roman" w:cs="Times New Roman"/>
      <w:kern w:val="0"/>
      <w:lang w:val="en-US"/>
      <w14:ligatures w14:val="none"/>
    </w:rPr>
  </w:style>
  <w:style w:type="character" w:styleId="CommentReference">
    <w:name w:val="annotation reference"/>
    <w:basedOn w:val="DefaultParagraphFont"/>
    <w:uiPriority w:val="99"/>
    <w:semiHidden/>
    <w:unhideWhenUsed/>
    <w:rsid w:val="0052087C"/>
    <w:rPr>
      <w:sz w:val="16"/>
      <w:szCs w:val="16"/>
    </w:rPr>
  </w:style>
  <w:style w:type="paragraph" w:styleId="CommentText">
    <w:name w:val="annotation text"/>
    <w:basedOn w:val="Normal"/>
    <w:link w:val="CommentTextChar"/>
    <w:uiPriority w:val="99"/>
    <w:unhideWhenUsed/>
    <w:rsid w:val="0052087C"/>
    <w:rPr>
      <w:sz w:val="20"/>
      <w:szCs w:val="20"/>
    </w:rPr>
  </w:style>
  <w:style w:type="character" w:customStyle="1" w:styleId="CommentTextChar">
    <w:name w:val="Comment Text Char"/>
    <w:basedOn w:val="DefaultParagraphFont"/>
    <w:link w:val="CommentText"/>
    <w:uiPriority w:val="99"/>
    <w:rsid w:val="0052087C"/>
    <w:rPr>
      <w:rFonts w:ascii="Times New Roman" w:eastAsia="Times New Roman" w:hAnsi="Times New Roman" w:cs="Times New Roman"/>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52087C"/>
    <w:rPr>
      <w:b/>
      <w:bCs/>
    </w:rPr>
  </w:style>
  <w:style w:type="character" w:customStyle="1" w:styleId="CommentSubjectChar">
    <w:name w:val="Comment Subject Char"/>
    <w:basedOn w:val="CommentTextChar"/>
    <w:link w:val="CommentSubject"/>
    <w:uiPriority w:val="99"/>
    <w:semiHidden/>
    <w:rsid w:val="0052087C"/>
    <w:rPr>
      <w:rFonts w:ascii="Times New Roman" w:eastAsia="Times New Roman" w:hAnsi="Times New Roman" w:cs="Times New Roman"/>
      <w:b/>
      <w:bCs/>
      <w:kern w:val="0"/>
      <w:sz w:val="20"/>
      <w:szCs w:val="20"/>
      <w:lang w:val="en-US"/>
      <w14:ligatures w14:val="none"/>
    </w:rPr>
  </w:style>
  <w:style w:type="paragraph" w:customStyle="1" w:styleId="Style5">
    <w:name w:val="Style5"/>
    <w:basedOn w:val="Normal"/>
    <w:qFormat/>
    <w:rsid w:val="00B94DB5"/>
    <w:pPr>
      <w:spacing w:line="360" w:lineRule="auto"/>
      <w:ind w:left="720"/>
    </w:pPr>
    <w:rPr>
      <w:b/>
      <w:bCs/>
      <w:i/>
    </w:rPr>
  </w:style>
  <w:style w:type="character" w:styleId="HTMLCode">
    <w:name w:val="HTML Code"/>
    <w:basedOn w:val="DefaultParagraphFont"/>
    <w:uiPriority w:val="99"/>
    <w:semiHidden/>
    <w:unhideWhenUsed/>
    <w:rsid w:val="00577607"/>
    <w:rPr>
      <w:rFonts w:ascii="Courier New" w:eastAsia="Times New Roman" w:hAnsi="Courier New" w:cs="Courier New"/>
      <w:sz w:val="20"/>
      <w:szCs w:val="20"/>
    </w:rPr>
  </w:style>
  <w:style w:type="paragraph" w:customStyle="1" w:styleId="p1">
    <w:name w:val="p1"/>
    <w:basedOn w:val="Normal"/>
    <w:rsid w:val="0084688A"/>
    <w:rPr>
      <w:rFonts w:ascii="Helvetica" w:hAnsi="Helvetica"/>
      <w:color w:val="353E37"/>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4514">
      <w:bodyDiv w:val="1"/>
      <w:marLeft w:val="0"/>
      <w:marRight w:val="0"/>
      <w:marTop w:val="0"/>
      <w:marBottom w:val="0"/>
      <w:divBdr>
        <w:top w:val="none" w:sz="0" w:space="0" w:color="auto"/>
        <w:left w:val="none" w:sz="0" w:space="0" w:color="auto"/>
        <w:bottom w:val="none" w:sz="0" w:space="0" w:color="auto"/>
        <w:right w:val="none" w:sz="0" w:space="0" w:color="auto"/>
      </w:divBdr>
    </w:div>
    <w:div w:id="6685180">
      <w:bodyDiv w:val="1"/>
      <w:marLeft w:val="0"/>
      <w:marRight w:val="0"/>
      <w:marTop w:val="0"/>
      <w:marBottom w:val="0"/>
      <w:divBdr>
        <w:top w:val="none" w:sz="0" w:space="0" w:color="auto"/>
        <w:left w:val="none" w:sz="0" w:space="0" w:color="auto"/>
        <w:bottom w:val="none" w:sz="0" w:space="0" w:color="auto"/>
        <w:right w:val="none" w:sz="0" w:space="0" w:color="auto"/>
      </w:divBdr>
      <w:divsChild>
        <w:div w:id="388235354">
          <w:marLeft w:val="0"/>
          <w:marRight w:val="0"/>
          <w:marTop w:val="0"/>
          <w:marBottom w:val="0"/>
          <w:divBdr>
            <w:top w:val="none" w:sz="0" w:space="0" w:color="auto"/>
            <w:left w:val="none" w:sz="0" w:space="0" w:color="auto"/>
            <w:bottom w:val="none" w:sz="0" w:space="0" w:color="auto"/>
            <w:right w:val="none" w:sz="0" w:space="0" w:color="auto"/>
          </w:divBdr>
          <w:divsChild>
            <w:div w:id="1776434848">
              <w:marLeft w:val="0"/>
              <w:marRight w:val="0"/>
              <w:marTop w:val="0"/>
              <w:marBottom w:val="0"/>
              <w:divBdr>
                <w:top w:val="none" w:sz="0" w:space="0" w:color="auto"/>
                <w:left w:val="none" w:sz="0" w:space="0" w:color="auto"/>
                <w:bottom w:val="none" w:sz="0" w:space="0" w:color="auto"/>
                <w:right w:val="none" w:sz="0" w:space="0" w:color="auto"/>
              </w:divBdr>
              <w:divsChild>
                <w:div w:id="309139357">
                  <w:marLeft w:val="0"/>
                  <w:marRight w:val="0"/>
                  <w:marTop w:val="0"/>
                  <w:marBottom w:val="0"/>
                  <w:divBdr>
                    <w:top w:val="none" w:sz="0" w:space="0" w:color="auto"/>
                    <w:left w:val="none" w:sz="0" w:space="0" w:color="auto"/>
                    <w:bottom w:val="none" w:sz="0" w:space="0" w:color="auto"/>
                    <w:right w:val="none" w:sz="0" w:space="0" w:color="auto"/>
                  </w:divBdr>
                  <w:divsChild>
                    <w:div w:id="944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2292">
      <w:bodyDiv w:val="1"/>
      <w:marLeft w:val="0"/>
      <w:marRight w:val="0"/>
      <w:marTop w:val="0"/>
      <w:marBottom w:val="0"/>
      <w:divBdr>
        <w:top w:val="none" w:sz="0" w:space="0" w:color="auto"/>
        <w:left w:val="none" w:sz="0" w:space="0" w:color="auto"/>
        <w:bottom w:val="none" w:sz="0" w:space="0" w:color="auto"/>
        <w:right w:val="none" w:sz="0" w:space="0" w:color="auto"/>
      </w:divBdr>
    </w:div>
    <w:div w:id="18358088">
      <w:bodyDiv w:val="1"/>
      <w:marLeft w:val="0"/>
      <w:marRight w:val="0"/>
      <w:marTop w:val="0"/>
      <w:marBottom w:val="0"/>
      <w:divBdr>
        <w:top w:val="none" w:sz="0" w:space="0" w:color="auto"/>
        <w:left w:val="none" w:sz="0" w:space="0" w:color="auto"/>
        <w:bottom w:val="none" w:sz="0" w:space="0" w:color="auto"/>
        <w:right w:val="none" w:sz="0" w:space="0" w:color="auto"/>
      </w:divBdr>
    </w:div>
    <w:div w:id="24912673">
      <w:bodyDiv w:val="1"/>
      <w:marLeft w:val="0"/>
      <w:marRight w:val="0"/>
      <w:marTop w:val="0"/>
      <w:marBottom w:val="0"/>
      <w:divBdr>
        <w:top w:val="none" w:sz="0" w:space="0" w:color="auto"/>
        <w:left w:val="none" w:sz="0" w:space="0" w:color="auto"/>
        <w:bottom w:val="none" w:sz="0" w:space="0" w:color="auto"/>
        <w:right w:val="none" w:sz="0" w:space="0" w:color="auto"/>
      </w:divBdr>
    </w:div>
    <w:div w:id="26295328">
      <w:bodyDiv w:val="1"/>
      <w:marLeft w:val="0"/>
      <w:marRight w:val="0"/>
      <w:marTop w:val="0"/>
      <w:marBottom w:val="0"/>
      <w:divBdr>
        <w:top w:val="none" w:sz="0" w:space="0" w:color="auto"/>
        <w:left w:val="none" w:sz="0" w:space="0" w:color="auto"/>
        <w:bottom w:val="none" w:sz="0" w:space="0" w:color="auto"/>
        <w:right w:val="none" w:sz="0" w:space="0" w:color="auto"/>
      </w:divBdr>
    </w:div>
    <w:div w:id="39668316">
      <w:bodyDiv w:val="1"/>
      <w:marLeft w:val="0"/>
      <w:marRight w:val="0"/>
      <w:marTop w:val="0"/>
      <w:marBottom w:val="0"/>
      <w:divBdr>
        <w:top w:val="none" w:sz="0" w:space="0" w:color="auto"/>
        <w:left w:val="none" w:sz="0" w:space="0" w:color="auto"/>
        <w:bottom w:val="none" w:sz="0" w:space="0" w:color="auto"/>
        <w:right w:val="none" w:sz="0" w:space="0" w:color="auto"/>
      </w:divBdr>
      <w:divsChild>
        <w:div w:id="1424649310">
          <w:marLeft w:val="0"/>
          <w:marRight w:val="0"/>
          <w:marTop w:val="0"/>
          <w:marBottom w:val="0"/>
          <w:divBdr>
            <w:top w:val="none" w:sz="0" w:space="0" w:color="auto"/>
            <w:left w:val="none" w:sz="0" w:space="0" w:color="auto"/>
            <w:bottom w:val="none" w:sz="0" w:space="0" w:color="auto"/>
            <w:right w:val="none" w:sz="0" w:space="0" w:color="auto"/>
          </w:divBdr>
          <w:divsChild>
            <w:div w:id="1176922669">
              <w:marLeft w:val="0"/>
              <w:marRight w:val="0"/>
              <w:marTop w:val="0"/>
              <w:marBottom w:val="0"/>
              <w:divBdr>
                <w:top w:val="none" w:sz="0" w:space="0" w:color="auto"/>
                <w:left w:val="none" w:sz="0" w:space="0" w:color="auto"/>
                <w:bottom w:val="none" w:sz="0" w:space="0" w:color="auto"/>
                <w:right w:val="none" w:sz="0" w:space="0" w:color="auto"/>
              </w:divBdr>
              <w:divsChild>
                <w:div w:id="1944414400">
                  <w:marLeft w:val="0"/>
                  <w:marRight w:val="0"/>
                  <w:marTop w:val="0"/>
                  <w:marBottom w:val="0"/>
                  <w:divBdr>
                    <w:top w:val="none" w:sz="0" w:space="0" w:color="auto"/>
                    <w:left w:val="none" w:sz="0" w:space="0" w:color="auto"/>
                    <w:bottom w:val="none" w:sz="0" w:space="0" w:color="auto"/>
                    <w:right w:val="none" w:sz="0" w:space="0" w:color="auto"/>
                  </w:divBdr>
                  <w:divsChild>
                    <w:div w:id="11261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84481">
      <w:bodyDiv w:val="1"/>
      <w:marLeft w:val="0"/>
      <w:marRight w:val="0"/>
      <w:marTop w:val="0"/>
      <w:marBottom w:val="0"/>
      <w:divBdr>
        <w:top w:val="none" w:sz="0" w:space="0" w:color="auto"/>
        <w:left w:val="none" w:sz="0" w:space="0" w:color="auto"/>
        <w:bottom w:val="none" w:sz="0" w:space="0" w:color="auto"/>
        <w:right w:val="none" w:sz="0" w:space="0" w:color="auto"/>
      </w:divBdr>
    </w:div>
    <w:div w:id="71246039">
      <w:bodyDiv w:val="1"/>
      <w:marLeft w:val="0"/>
      <w:marRight w:val="0"/>
      <w:marTop w:val="0"/>
      <w:marBottom w:val="0"/>
      <w:divBdr>
        <w:top w:val="none" w:sz="0" w:space="0" w:color="auto"/>
        <w:left w:val="none" w:sz="0" w:space="0" w:color="auto"/>
        <w:bottom w:val="none" w:sz="0" w:space="0" w:color="auto"/>
        <w:right w:val="none" w:sz="0" w:space="0" w:color="auto"/>
      </w:divBdr>
    </w:div>
    <w:div w:id="96413928">
      <w:bodyDiv w:val="1"/>
      <w:marLeft w:val="0"/>
      <w:marRight w:val="0"/>
      <w:marTop w:val="0"/>
      <w:marBottom w:val="0"/>
      <w:divBdr>
        <w:top w:val="none" w:sz="0" w:space="0" w:color="auto"/>
        <w:left w:val="none" w:sz="0" w:space="0" w:color="auto"/>
        <w:bottom w:val="none" w:sz="0" w:space="0" w:color="auto"/>
        <w:right w:val="none" w:sz="0" w:space="0" w:color="auto"/>
      </w:divBdr>
    </w:div>
    <w:div w:id="97918546">
      <w:bodyDiv w:val="1"/>
      <w:marLeft w:val="0"/>
      <w:marRight w:val="0"/>
      <w:marTop w:val="0"/>
      <w:marBottom w:val="0"/>
      <w:divBdr>
        <w:top w:val="none" w:sz="0" w:space="0" w:color="auto"/>
        <w:left w:val="none" w:sz="0" w:space="0" w:color="auto"/>
        <w:bottom w:val="none" w:sz="0" w:space="0" w:color="auto"/>
        <w:right w:val="none" w:sz="0" w:space="0" w:color="auto"/>
      </w:divBdr>
    </w:div>
    <w:div w:id="98724720">
      <w:bodyDiv w:val="1"/>
      <w:marLeft w:val="0"/>
      <w:marRight w:val="0"/>
      <w:marTop w:val="0"/>
      <w:marBottom w:val="0"/>
      <w:divBdr>
        <w:top w:val="none" w:sz="0" w:space="0" w:color="auto"/>
        <w:left w:val="none" w:sz="0" w:space="0" w:color="auto"/>
        <w:bottom w:val="none" w:sz="0" w:space="0" w:color="auto"/>
        <w:right w:val="none" w:sz="0" w:space="0" w:color="auto"/>
      </w:divBdr>
      <w:divsChild>
        <w:div w:id="1087845336">
          <w:marLeft w:val="0"/>
          <w:marRight w:val="0"/>
          <w:marTop w:val="0"/>
          <w:marBottom w:val="0"/>
          <w:divBdr>
            <w:top w:val="none" w:sz="0" w:space="0" w:color="auto"/>
            <w:left w:val="none" w:sz="0" w:space="0" w:color="auto"/>
            <w:bottom w:val="none" w:sz="0" w:space="0" w:color="auto"/>
            <w:right w:val="none" w:sz="0" w:space="0" w:color="auto"/>
          </w:divBdr>
          <w:divsChild>
            <w:div w:id="1839613565">
              <w:marLeft w:val="0"/>
              <w:marRight w:val="0"/>
              <w:marTop w:val="0"/>
              <w:marBottom w:val="0"/>
              <w:divBdr>
                <w:top w:val="none" w:sz="0" w:space="0" w:color="auto"/>
                <w:left w:val="none" w:sz="0" w:space="0" w:color="auto"/>
                <w:bottom w:val="none" w:sz="0" w:space="0" w:color="auto"/>
                <w:right w:val="none" w:sz="0" w:space="0" w:color="auto"/>
              </w:divBdr>
              <w:divsChild>
                <w:div w:id="906303839">
                  <w:marLeft w:val="0"/>
                  <w:marRight w:val="0"/>
                  <w:marTop w:val="0"/>
                  <w:marBottom w:val="0"/>
                  <w:divBdr>
                    <w:top w:val="none" w:sz="0" w:space="0" w:color="auto"/>
                    <w:left w:val="none" w:sz="0" w:space="0" w:color="auto"/>
                    <w:bottom w:val="none" w:sz="0" w:space="0" w:color="auto"/>
                    <w:right w:val="none" w:sz="0" w:space="0" w:color="auto"/>
                  </w:divBdr>
                  <w:divsChild>
                    <w:div w:id="10985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64514">
      <w:bodyDiv w:val="1"/>
      <w:marLeft w:val="0"/>
      <w:marRight w:val="0"/>
      <w:marTop w:val="0"/>
      <w:marBottom w:val="0"/>
      <w:divBdr>
        <w:top w:val="none" w:sz="0" w:space="0" w:color="auto"/>
        <w:left w:val="none" w:sz="0" w:space="0" w:color="auto"/>
        <w:bottom w:val="none" w:sz="0" w:space="0" w:color="auto"/>
        <w:right w:val="none" w:sz="0" w:space="0" w:color="auto"/>
      </w:divBdr>
    </w:div>
    <w:div w:id="110902980">
      <w:bodyDiv w:val="1"/>
      <w:marLeft w:val="0"/>
      <w:marRight w:val="0"/>
      <w:marTop w:val="0"/>
      <w:marBottom w:val="0"/>
      <w:divBdr>
        <w:top w:val="none" w:sz="0" w:space="0" w:color="auto"/>
        <w:left w:val="none" w:sz="0" w:space="0" w:color="auto"/>
        <w:bottom w:val="none" w:sz="0" w:space="0" w:color="auto"/>
        <w:right w:val="none" w:sz="0" w:space="0" w:color="auto"/>
      </w:divBdr>
    </w:div>
    <w:div w:id="114642464">
      <w:bodyDiv w:val="1"/>
      <w:marLeft w:val="0"/>
      <w:marRight w:val="0"/>
      <w:marTop w:val="0"/>
      <w:marBottom w:val="0"/>
      <w:divBdr>
        <w:top w:val="none" w:sz="0" w:space="0" w:color="auto"/>
        <w:left w:val="none" w:sz="0" w:space="0" w:color="auto"/>
        <w:bottom w:val="none" w:sz="0" w:space="0" w:color="auto"/>
        <w:right w:val="none" w:sz="0" w:space="0" w:color="auto"/>
      </w:divBdr>
      <w:divsChild>
        <w:div w:id="544634801">
          <w:marLeft w:val="0"/>
          <w:marRight w:val="0"/>
          <w:marTop w:val="0"/>
          <w:marBottom w:val="0"/>
          <w:divBdr>
            <w:top w:val="none" w:sz="0" w:space="0" w:color="auto"/>
            <w:left w:val="none" w:sz="0" w:space="0" w:color="auto"/>
            <w:bottom w:val="none" w:sz="0" w:space="0" w:color="auto"/>
            <w:right w:val="none" w:sz="0" w:space="0" w:color="auto"/>
          </w:divBdr>
        </w:div>
        <w:div w:id="1615213816">
          <w:marLeft w:val="0"/>
          <w:marRight w:val="0"/>
          <w:marTop w:val="0"/>
          <w:marBottom w:val="0"/>
          <w:divBdr>
            <w:top w:val="none" w:sz="0" w:space="0" w:color="auto"/>
            <w:left w:val="none" w:sz="0" w:space="0" w:color="auto"/>
            <w:bottom w:val="none" w:sz="0" w:space="0" w:color="auto"/>
            <w:right w:val="none" w:sz="0" w:space="0" w:color="auto"/>
          </w:divBdr>
        </w:div>
        <w:div w:id="443890530">
          <w:marLeft w:val="0"/>
          <w:marRight w:val="0"/>
          <w:marTop w:val="0"/>
          <w:marBottom w:val="0"/>
          <w:divBdr>
            <w:top w:val="none" w:sz="0" w:space="0" w:color="auto"/>
            <w:left w:val="none" w:sz="0" w:space="0" w:color="auto"/>
            <w:bottom w:val="none" w:sz="0" w:space="0" w:color="auto"/>
            <w:right w:val="none" w:sz="0" w:space="0" w:color="auto"/>
          </w:divBdr>
        </w:div>
        <w:div w:id="985469917">
          <w:marLeft w:val="0"/>
          <w:marRight w:val="0"/>
          <w:marTop w:val="0"/>
          <w:marBottom w:val="0"/>
          <w:divBdr>
            <w:top w:val="none" w:sz="0" w:space="0" w:color="auto"/>
            <w:left w:val="none" w:sz="0" w:space="0" w:color="auto"/>
            <w:bottom w:val="none" w:sz="0" w:space="0" w:color="auto"/>
            <w:right w:val="none" w:sz="0" w:space="0" w:color="auto"/>
          </w:divBdr>
        </w:div>
      </w:divsChild>
    </w:div>
    <w:div w:id="138546928">
      <w:bodyDiv w:val="1"/>
      <w:marLeft w:val="0"/>
      <w:marRight w:val="0"/>
      <w:marTop w:val="0"/>
      <w:marBottom w:val="0"/>
      <w:divBdr>
        <w:top w:val="none" w:sz="0" w:space="0" w:color="auto"/>
        <w:left w:val="none" w:sz="0" w:space="0" w:color="auto"/>
        <w:bottom w:val="none" w:sz="0" w:space="0" w:color="auto"/>
        <w:right w:val="none" w:sz="0" w:space="0" w:color="auto"/>
      </w:divBdr>
    </w:div>
    <w:div w:id="214512162">
      <w:bodyDiv w:val="1"/>
      <w:marLeft w:val="0"/>
      <w:marRight w:val="0"/>
      <w:marTop w:val="0"/>
      <w:marBottom w:val="0"/>
      <w:divBdr>
        <w:top w:val="none" w:sz="0" w:space="0" w:color="auto"/>
        <w:left w:val="none" w:sz="0" w:space="0" w:color="auto"/>
        <w:bottom w:val="none" w:sz="0" w:space="0" w:color="auto"/>
        <w:right w:val="none" w:sz="0" w:space="0" w:color="auto"/>
      </w:divBdr>
    </w:div>
    <w:div w:id="215314970">
      <w:bodyDiv w:val="1"/>
      <w:marLeft w:val="0"/>
      <w:marRight w:val="0"/>
      <w:marTop w:val="0"/>
      <w:marBottom w:val="0"/>
      <w:divBdr>
        <w:top w:val="none" w:sz="0" w:space="0" w:color="auto"/>
        <w:left w:val="none" w:sz="0" w:space="0" w:color="auto"/>
        <w:bottom w:val="none" w:sz="0" w:space="0" w:color="auto"/>
        <w:right w:val="none" w:sz="0" w:space="0" w:color="auto"/>
      </w:divBdr>
    </w:div>
    <w:div w:id="255486305">
      <w:bodyDiv w:val="1"/>
      <w:marLeft w:val="0"/>
      <w:marRight w:val="0"/>
      <w:marTop w:val="0"/>
      <w:marBottom w:val="0"/>
      <w:divBdr>
        <w:top w:val="none" w:sz="0" w:space="0" w:color="auto"/>
        <w:left w:val="none" w:sz="0" w:space="0" w:color="auto"/>
        <w:bottom w:val="none" w:sz="0" w:space="0" w:color="auto"/>
        <w:right w:val="none" w:sz="0" w:space="0" w:color="auto"/>
      </w:divBdr>
    </w:div>
    <w:div w:id="291711552">
      <w:bodyDiv w:val="1"/>
      <w:marLeft w:val="0"/>
      <w:marRight w:val="0"/>
      <w:marTop w:val="0"/>
      <w:marBottom w:val="0"/>
      <w:divBdr>
        <w:top w:val="none" w:sz="0" w:space="0" w:color="auto"/>
        <w:left w:val="none" w:sz="0" w:space="0" w:color="auto"/>
        <w:bottom w:val="none" w:sz="0" w:space="0" w:color="auto"/>
        <w:right w:val="none" w:sz="0" w:space="0" w:color="auto"/>
      </w:divBdr>
    </w:div>
    <w:div w:id="291906662">
      <w:bodyDiv w:val="1"/>
      <w:marLeft w:val="0"/>
      <w:marRight w:val="0"/>
      <w:marTop w:val="0"/>
      <w:marBottom w:val="0"/>
      <w:divBdr>
        <w:top w:val="none" w:sz="0" w:space="0" w:color="auto"/>
        <w:left w:val="none" w:sz="0" w:space="0" w:color="auto"/>
        <w:bottom w:val="none" w:sz="0" w:space="0" w:color="auto"/>
        <w:right w:val="none" w:sz="0" w:space="0" w:color="auto"/>
      </w:divBdr>
      <w:divsChild>
        <w:div w:id="1319069984">
          <w:marLeft w:val="0"/>
          <w:marRight w:val="0"/>
          <w:marTop w:val="0"/>
          <w:marBottom w:val="0"/>
          <w:divBdr>
            <w:top w:val="none" w:sz="0" w:space="0" w:color="auto"/>
            <w:left w:val="none" w:sz="0" w:space="0" w:color="auto"/>
            <w:bottom w:val="none" w:sz="0" w:space="0" w:color="auto"/>
            <w:right w:val="none" w:sz="0" w:space="0" w:color="auto"/>
          </w:divBdr>
          <w:divsChild>
            <w:div w:id="151995292">
              <w:marLeft w:val="0"/>
              <w:marRight w:val="0"/>
              <w:marTop w:val="0"/>
              <w:marBottom w:val="0"/>
              <w:divBdr>
                <w:top w:val="none" w:sz="0" w:space="0" w:color="auto"/>
                <w:left w:val="none" w:sz="0" w:space="0" w:color="auto"/>
                <w:bottom w:val="none" w:sz="0" w:space="0" w:color="auto"/>
                <w:right w:val="none" w:sz="0" w:space="0" w:color="auto"/>
              </w:divBdr>
              <w:divsChild>
                <w:div w:id="708607305">
                  <w:marLeft w:val="0"/>
                  <w:marRight w:val="0"/>
                  <w:marTop w:val="0"/>
                  <w:marBottom w:val="0"/>
                  <w:divBdr>
                    <w:top w:val="none" w:sz="0" w:space="0" w:color="auto"/>
                    <w:left w:val="none" w:sz="0" w:space="0" w:color="auto"/>
                    <w:bottom w:val="none" w:sz="0" w:space="0" w:color="auto"/>
                    <w:right w:val="none" w:sz="0" w:space="0" w:color="auto"/>
                  </w:divBdr>
                  <w:divsChild>
                    <w:div w:id="6598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807903">
      <w:bodyDiv w:val="1"/>
      <w:marLeft w:val="0"/>
      <w:marRight w:val="0"/>
      <w:marTop w:val="0"/>
      <w:marBottom w:val="0"/>
      <w:divBdr>
        <w:top w:val="none" w:sz="0" w:space="0" w:color="auto"/>
        <w:left w:val="none" w:sz="0" w:space="0" w:color="auto"/>
        <w:bottom w:val="none" w:sz="0" w:space="0" w:color="auto"/>
        <w:right w:val="none" w:sz="0" w:space="0" w:color="auto"/>
      </w:divBdr>
    </w:div>
    <w:div w:id="308094825">
      <w:bodyDiv w:val="1"/>
      <w:marLeft w:val="0"/>
      <w:marRight w:val="0"/>
      <w:marTop w:val="0"/>
      <w:marBottom w:val="0"/>
      <w:divBdr>
        <w:top w:val="none" w:sz="0" w:space="0" w:color="auto"/>
        <w:left w:val="none" w:sz="0" w:space="0" w:color="auto"/>
        <w:bottom w:val="none" w:sz="0" w:space="0" w:color="auto"/>
        <w:right w:val="none" w:sz="0" w:space="0" w:color="auto"/>
      </w:divBdr>
    </w:div>
    <w:div w:id="308285504">
      <w:bodyDiv w:val="1"/>
      <w:marLeft w:val="0"/>
      <w:marRight w:val="0"/>
      <w:marTop w:val="0"/>
      <w:marBottom w:val="0"/>
      <w:divBdr>
        <w:top w:val="none" w:sz="0" w:space="0" w:color="auto"/>
        <w:left w:val="none" w:sz="0" w:space="0" w:color="auto"/>
        <w:bottom w:val="none" w:sz="0" w:space="0" w:color="auto"/>
        <w:right w:val="none" w:sz="0" w:space="0" w:color="auto"/>
      </w:divBdr>
    </w:div>
    <w:div w:id="311566802">
      <w:bodyDiv w:val="1"/>
      <w:marLeft w:val="0"/>
      <w:marRight w:val="0"/>
      <w:marTop w:val="0"/>
      <w:marBottom w:val="0"/>
      <w:divBdr>
        <w:top w:val="none" w:sz="0" w:space="0" w:color="auto"/>
        <w:left w:val="none" w:sz="0" w:space="0" w:color="auto"/>
        <w:bottom w:val="none" w:sz="0" w:space="0" w:color="auto"/>
        <w:right w:val="none" w:sz="0" w:space="0" w:color="auto"/>
      </w:divBdr>
    </w:div>
    <w:div w:id="320813711">
      <w:bodyDiv w:val="1"/>
      <w:marLeft w:val="0"/>
      <w:marRight w:val="0"/>
      <w:marTop w:val="0"/>
      <w:marBottom w:val="0"/>
      <w:divBdr>
        <w:top w:val="none" w:sz="0" w:space="0" w:color="auto"/>
        <w:left w:val="none" w:sz="0" w:space="0" w:color="auto"/>
        <w:bottom w:val="none" w:sz="0" w:space="0" w:color="auto"/>
        <w:right w:val="none" w:sz="0" w:space="0" w:color="auto"/>
      </w:divBdr>
    </w:div>
    <w:div w:id="388267578">
      <w:bodyDiv w:val="1"/>
      <w:marLeft w:val="0"/>
      <w:marRight w:val="0"/>
      <w:marTop w:val="0"/>
      <w:marBottom w:val="0"/>
      <w:divBdr>
        <w:top w:val="none" w:sz="0" w:space="0" w:color="auto"/>
        <w:left w:val="none" w:sz="0" w:space="0" w:color="auto"/>
        <w:bottom w:val="none" w:sz="0" w:space="0" w:color="auto"/>
        <w:right w:val="none" w:sz="0" w:space="0" w:color="auto"/>
      </w:divBdr>
    </w:div>
    <w:div w:id="420297448">
      <w:bodyDiv w:val="1"/>
      <w:marLeft w:val="0"/>
      <w:marRight w:val="0"/>
      <w:marTop w:val="0"/>
      <w:marBottom w:val="0"/>
      <w:divBdr>
        <w:top w:val="none" w:sz="0" w:space="0" w:color="auto"/>
        <w:left w:val="none" w:sz="0" w:space="0" w:color="auto"/>
        <w:bottom w:val="none" w:sz="0" w:space="0" w:color="auto"/>
        <w:right w:val="none" w:sz="0" w:space="0" w:color="auto"/>
      </w:divBdr>
    </w:div>
    <w:div w:id="487794602">
      <w:bodyDiv w:val="1"/>
      <w:marLeft w:val="0"/>
      <w:marRight w:val="0"/>
      <w:marTop w:val="0"/>
      <w:marBottom w:val="0"/>
      <w:divBdr>
        <w:top w:val="none" w:sz="0" w:space="0" w:color="auto"/>
        <w:left w:val="none" w:sz="0" w:space="0" w:color="auto"/>
        <w:bottom w:val="none" w:sz="0" w:space="0" w:color="auto"/>
        <w:right w:val="none" w:sz="0" w:space="0" w:color="auto"/>
      </w:divBdr>
      <w:divsChild>
        <w:div w:id="1193349789">
          <w:marLeft w:val="0"/>
          <w:marRight w:val="0"/>
          <w:marTop w:val="0"/>
          <w:marBottom w:val="0"/>
          <w:divBdr>
            <w:top w:val="none" w:sz="0" w:space="0" w:color="auto"/>
            <w:left w:val="none" w:sz="0" w:space="0" w:color="auto"/>
            <w:bottom w:val="none" w:sz="0" w:space="0" w:color="auto"/>
            <w:right w:val="none" w:sz="0" w:space="0" w:color="auto"/>
          </w:divBdr>
          <w:divsChild>
            <w:div w:id="906040013">
              <w:marLeft w:val="0"/>
              <w:marRight w:val="0"/>
              <w:marTop w:val="0"/>
              <w:marBottom w:val="0"/>
              <w:divBdr>
                <w:top w:val="none" w:sz="0" w:space="0" w:color="auto"/>
                <w:left w:val="none" w:sz="0" w:space="0" w:color="auto"/>
                <w:bottom w:val="none" w:sz="0" w:space="0" w:color="auto"/>
                <w:right w:val="none" w:sz="0" w:space="0" w:color="auto"/>
              </w:divBdr>
              <w:divsChild>
                <w:div w:id="1473448065">
                  <w:marLeft w:val="0"/>
                  <w:marRight w:val="0"/>
                  <w:marTop w:val="0"/>
                  <w:marBottom w:val="0"/>
                  <w:divBdr>
                    <w:top w:val="none" w:sz="0" w:space="0" w:color="auto"/>
                    <w:left w:val="none" w:sz="0" w:space="0" w:color="auto"/>
                    <w:bottom w:val="none" w:sz="0" w:space="0" w:color="auto"/>
                    <w:right w:val="none" w:sz="0" w:space="0" w:color="auto"/>
                  </w:divBdr>
                  <w:divsChild>
                    <w:div w:id="135719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495258">
      <w:bodyDiv w:val="1"/>
      <w:marLeft w:val="0"/>
      <w:marRight w:val="0"/>
      <w:marTop w:val="0"/>
      <w:marBottom w:val="0"/>
      <w:divBdr>
        <w:top w:val="none" w:sz="0" w:space="0" w:color="auto"/>
        <w:left w:val="none" w:sz="0" w:space="0" w:color="auto"/>
        <w:bottom w:val="none" w:sz="0" w:space="0" w:color="auto"/>
        <w:right w:val="none" w:sz="0" w:space="0" w:color="auto"/>
      </w:divBdr>
    </w:div>
    <w:div w:id="533616425">
      <w:bodyDiv w:val="1"/>
      <w:marLeft w:val="0"/>
      <w:marRight w:val="0"/>
      <w:marTop w:val="0"/>
      <w:marBottom w:val="0"/>
      <w:divBdr>
        <w:top w:val="none" w:sz="0" w:space="0" w:color="auto"/>
        <w:left w:val="none" w:sz="0" w:space="0" w:color="auto"/>
        <w:bottom w:val="none" w:sz="0" w:space="0" w:color="auto"/>
        <w:right w:val="none" w:sz="0" w:space="0" w:color="auto"/>
      </w:divBdr>
    </w:div>
    <w:div w:id="586886972">
      <w:bodyDiv w:val="1"/>
      <w:marLeft w:val="0"/>
      <w:marRight w:val="0"/>
      <w:marTop w:val="0"/>
      <w:marBottom w:val="0"/>
      <w:divBdr>
        <w:top w:val="none" w:sz="0" w:space="0" w:color="auto"/>
        <w:left w:val="none" w:sz="0" w:space="0" w:color="auto"/>
        <w:bottom w:val="none" w:sz="0" w:space="0" w:color="auto"/>
        <w:right w:val="none" w:sz="0" w:space="0" w:color="auto"/>
      </w:divBdr>
    </w:div>
    <w:div w:id="633027193">
      <w:bodyDiv w:val="1"/>
      <w:marLeft w:val="0"/>
      <w:marRight w:val="0"/>
      <w:marTop w:val="0"/>
      <w:marBottom w:val="0"/>
      <w:divBdr>
        <w:top w:val="none" w:sz="0" w:space="0" w:color="auto"/>
        <w:left w:val="none" w:sz="0" w:space="0" w:color="auto"/>
        <w:bottom w:val="none" w:sz="0" w:space="0" w:color="auto"/>
        <w:right w:val="none" w:sz="0" w:space="0" w:color="auto"/>
      </w:divBdr>
    </w:div>
    <w:div w:id="637687445">
      <w:bodyDiv w:val="1"/>
      <w:marLeft w:val="0"/>
      <w:marRight w:val="0"/>
      <w:marTop w:val="0"/>
      <w:marBottom w:val="0"/>
      <w:divBdr>
        <w:top w:val="none" w:sz="0" w:space="0" w:color="auto"/>
        <w:left w:val="none" w:sz="0" w:space="0" w:color="auto"/>
        <w:bottom w:val="none" w:sz="0" w:space="0" w:color="auto"/>
        <w:right w:val="none" w:sz="0" w:space="0" w:color="auto"/>
      </w:divBdr>
    </w:div>
    <w:div w:id="732509424">
      <w:bodyDiv w:val="1"/>
      <w:marLeft w:val="0"/>
      <w:marRight w:val="0"/>
      <w:marTop w:val="0"/>
      <w:marBottom w:val="0"/>
      <w:divBdr>
        <w:top w:val="none" w:sz="0" w:space="0" w:color="auto"/>
        <w:left w:val="none" w:sz="0" w:space="0" w:color="auto"/>
        <w:bottom w:val="none" w:sz="0" w:space="0" w:color="auto"/>
        <w:right w:val="none" w:sz="0" w:space="0" w:color="auto"/>
      </w:divBdr>
    </w:div>
    <w:div w:id="780606925">
      <w:bodyDiv w:val="1"/>
      <w:marLeft w:val="0"/>
      <w:marRight w:val="0"/>
      <w:marTop w:val="0"/>
      <w:marBottom w:val="0"/>
      <w:divBdr>
        <w:top w:val="none" w:sz="0" w:space="0" w:color="auto"/>
        <w:left w:val="none" w:sz="0" w:space="0" w:color="auto"/>
        <w:bottom w:val="none" w:sz="0" w:space="0" w:color="auto"/>
        <w:right w:val="none" w:sz="0" w:space="0" w:color="auto"/>
      </w:divBdr>
    </w:div>
    <w:div w:id="799348995">
      <w:bodyDiv w:val="1"/>
      <w:marLeft w:val="0"/>
      <w:marRight w:val="0"/>
      <w:marTop w:val="0"/>
      <w:marBottom w:val="0"/>
      <w:divBdr>
        <w:top w:val="none" w:sz="0" w:space="0" w:color="auto"/>
        <w:left w:val="none" w:sz="0" w:space="0" w:color="auto"/>
        <w:bottom w:val="none" w:sz="0" w:space="0" w:color="auto"/>
        <w:right w:val="none" w:sz="0" w:space="0" w:color="auto"/>
      </w:divBdr>
      <w:divsChild>
        <w:div w:id="1327510639">
          <w:marLeft w:val="0"/>
          <w:marRight w:val="0"/>
          <w:marTop w:val="0"/>
          <w:marBottom w:val="0"/>
          <w:divBdr>
            <w:top w:val="none" w:sz="0" w:space="0" w:color="auto"/>
            <w:left w:val="none" w:sz="0" w:space="0" w:color="auto"/>
            <w:bottom w:val="none" w:sz="0" w:space="0" w:color="auto"/>
            <w:right w:val="none" w:sz="0" w:space="0" w:color="auto"/>
          </w:divBdr>
          <w:divsChild>
            <w:div w:id="1491943941">
              <w:marLeft w:val="0"/>
              <w:marRight w:val="0"/>
              <w:marTop w:val="0"/>
              <w:marBottom w:val="0"/>
              <w:divBdr>
                <w:top w:val="none" w:sz="0" w:space="0" w:color="auto"/>
                <w:left w:val="none" w:sz="0" w:space="0" w:color="auto"/>
                <w:bottom w:val="none" w:sz="0" w:space="0" w:color="auto"/>
                <w:right w:val="none" w:sz="0" w:space="0" w:color="auto"/>
              </w:divBdr>
              <w:divsChild>
                <w:div w:id="1250700577">
                  <w:marLeft w:val="0"/>
                  <w:marRight w:val="0"/>
                  <w:marTop w:val="0"/>
                  <w:marBottom w:val="0"/>
                  <w:divBdr>
                    <w:top w:val="none" w:sz="0" w:space="0" w:color="auto"/>
                    <w:left w:val="none" w:sz="0" w:space="0" w:color="auto"/>
                    <w:bottom w:val="none" w:sz="0" w:space="0" w:color="auto"/>
                    <w:right w:val="none" w:sz="0" w:space="0" w:color="auto"/>
                  </w:divBdr>
                  <w:divsChild>
                    <w:div w:id="77609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848159">
      <w:bodyDiv w:val="1"/>
      <w:marLeft w:val="0"/>
      <w:marRight w:val="0"/>
      <w:marTop w:val="0"/>
      <w:marBottom w:val="0"/>
      <w:divBdr>
        <w:top w:val="none" w:sz="0" w:space="0" w:color="auto"/>
        <w:left w:val="none" w:sz="0" w:space="0" w:color="auto"/>
        <w:bottom w:val="none" w:sz="0" w:space="0" w:color="auto"/>
        <w:right w:val="none" w:sz="0" w:space="0" w:color="auto"/>
      </w:divBdr>
    </w:div>
    <w:div w:id="854073447">
      <w:bodyDiv w:val="1"/>
      <w:marLeft w:val="0"/>
      <w:marRight w:val="0"/>
      <w:marTop w:val="0"/>
      <w:marBottom w:val="0"/>
      <w:divBdr>
        <w:top w:val="none" w:sz="0" w:space="0" w:color="auto"/>
        <w:left w:val="none" w:sz="0" w:space="0" w:color="auto"/>
        <w:bottom w:val="none" w:sz="0" w:space="0" w:color="auto"/>
        <w:right w:val="none" w:sz="0" w:space="0" w:color="auto"/>
      </w:divBdr>
    </w:div>
    <w:div w:id="957875009">
      <w:bodyDiv w:val="1"/>
      <w:marLeft w:val="0"/>
      <w:marRight w:val="0"/>
      <w:marTop w:val="0"/>
      <w:marBottom w:val="0"/>
      <w:divBdr>
        <w:top w:val="none" w:sz="0" w:space="0" w:color="auto"/>
        <w:left w:val="none" w:sz="0" w:space="0" w:color="auto"/>
        <w:bottom w:val="none" w:sz="0" w:space="0" w:color="auto"/>
        <w:right w:val="none" w:sz="0" w:space="0" w:color="auto"/>
      </w:divBdr>
    </w:div>
    <w:div w:id="979115894">
      <w:bodyDiv w:val="1"/>
      <w:marLeft w:val="0"/>
      <w:marRight w:val="0"/>
      <w:marTop w:val="0"/>
      <w:marBottom w:val="0"/>
      <w:divBdr>
        <w:top w:val="none" w:sz="0" w:space="0" w:color="auto"/>
        <w:left w:val="none" w:sz="0" w:space="0" w:color="auto"/>
        <w:bottom w:val="none" w:sz="0" w:space="0" w:color="auto"/>
        <w:right w:val="none" w:sz="0" w:space="0" w:color="auto"/>
      </w:divBdr>
    </w:div>
    <w:div w:id="1003432223">
      <w:bodyDiv w:val="1"/>
      <w:marLeft w:val="0"/>
      <w:marRight w:val="0"/>
      <w:marTop w:val="0"/>
      <w:marBottom w:val="0"/>
      <w:divBdr>
        <w:top w:val="none" w:sz="0" w:space="0" w:color="auto"/>
        <w:left w:val="none" w:sz="0" w:space="0" w:color="auto"/>
        <w:bottom w:val="none" w:sz="0" w:space="0" w:color="auto"/>
        <w:right w:val="none" w:sz="0" w:space="0" w:color="auto"/>
      </w:divBdr>
    </w:div>
    <w:div w:id="1152216368">
      <w:bodyDiv w:val="1"/>
      <w:marLeft w:val="0"/>
      <w:marRight w:val="0"/>
      <w:marTop w:val="0"/>
      <w:marBottom w:val="0"/>
      <w:divBdr>
        <w:top w:val="none" w:sz="0" w:space="0" w:color="auto"/>
        <w:left w:val="none" w:sz="0" w:space="0" w:color="auto"/>
        <w:bottom w:val="none" w:sz="0" w:space="0" w:color="auto"/>
        <w:right w:val="none" w:sz="0" w:space="0" w:color="auto"/>
      </w:divBdr>
    </w:div>
    <w:div w:id="1174301779">
      <w:bodyDiv w:val="1"/>
      <w:marLeft w:val="0"/>
      <w:marRight w:val="0"/>
      <w:marTop w:val="0"/>
      <w:marBottom w:val="0"/>
      <w:divBdr>
        <w:top w:val="none" w:sz="0" w:space="0" w:color="auto"/>
        <w:left w:val="none" w:sz="0" w:space="0" w:color="auto"/>
        <w:bottom w:val="none" w:sz="0" w:space="0" w:color="auto"/>
        <w:right w:val="none" w:sz="0" w:space="0" w:color="auto"/>
      </w:divBdr>
    </w:div>
    <w:div w:id="1179468026">
      <w:bodyDiv w:val="1"/>
      <w:marLeft w:val="0"/>
      <w:marRight w:val="0"/>
      <w:marTop w:val="0"/>
      <w:marBottom w:val="0"/>
      <w:divBdr>
        <w:top w:val="none" w:sz="0" w:space="0" w:color="auto"/>
        <w:left w:val="none" w:sz="0" w:space="0" w:color="auto"/>
        <w:bottom w:val="none" w:sz="0" w:space="0" w:color="auto"/>
        <w:right w:val="none" w:sz="0" w:space="0" w:color="auto"/>
      </w:divBdr>
    </w:div>
    <w:div w:id="1210648401">
      <w:bodyDiv w:val="1"/>
      <w:marLeft w:val="0"/>
      <w:marRight w:val="0"/>
      <w:marTop w:val="0"/>
      <w:marBottom w:val="0"/>
      <w:divBdr>
        <w:top w:val="none" w:sz="0" w:space="0" w:color="auto"/>
        <w:left w:val="none" w:sz="0" w:space="0" w:color="auto"/>
        <w:bottom w:val="none" w:sz="0" w:space="0" w:color="auto"/>
        <w:right w:val="none" w:sz="0" w:space="0" w:color="auto"/>
      </w:divBdr>
    </w:div>
    <w:div w:id="1234924172">
      <w:bodyDiv w:val="1"/>
      <w:marLeft w:val="0"/>
      <w:marRight w:val="0"/>
      <w:marTop w:val="0"/>
      <w:marBottom w:val="0"/>
      <w:divBdr>
        <w:top w:val="none" w:sz="0" w:space="0" w:color="auto"/>
        <w:left w:val="none" w:sz="0" w:space="0" w:color="auto"/>
        <w:bottom w:val="none" w:sz="0" w:space="0" w:color="auto"/>
        <w:right w:val="none" w:sz="0" w:space="0" w:color="auto"/>
      </w:divBdr>
    </w:div>
    <w:div w:id="1296983023">
      <w:bodyDiv w:val="1"/>
      <w:marLeft w:val="0"/>
      <w:marRight w:val="0"/>
      <w:marTop w:val="0"/>
      <w:marBottom w:val="0"/>
      <w:divBdr>
        <w:top w:val="none" w:sz="0" w:space="0" w:color="auto"/>
        <w:left w:val="none" w:sz="0" w:space="0" w:color="auto"/>
        <w:bottom w:val="none" w:sz="0" w:space="0" w:color="auto"/>
        <w:right w:val="none" w:sz="0" w:space="0" w:color="auto"/>
      </w:divBdr>
    </w:div>
    <w:div w:id="1324042623">
      <w:bodyDiv w:val="1"/>
      <w:marLeft w:val="0"/>
      <w:marRight w:val="0"/>
      <w:marTop w:val="0"/>
      <w:marBottom w:val="0"/>
      <w:divBdr>
        <w:top w:val="none" w:sz="0" w:space="0" w:color="auto"/>
        <w:left w:val="none" w:sz="0" w:space="0" w:color="auto"/>
        <w:bottom w:val="none" w:sz="0" w:space="0" w:color="auto"/>
        <w:right w:val="none" w:sz="0" w:space="0" w:color="auto"/>
      </w:divBdr>
    </w:div>
    <w:div w:id="1366715534">
      <w:bodyDiv w:val="1"/>
      <w:marLeft w:val="0"/>
      <w:marRight w:val="0"/>
      <w:marTop w:val="0"/>
      <w:marBottom w:val="0"/>
      <w:divBdr>
        <w:top w:val="none" w:sz="0" w:space="0" w:color="auto"/>
        <w:left w:val="none" w:sz="0" w:space="0" w:color="auto"/>
        <w:bottom w:val="none" w:sz="0" w:space="0" w:color="auto"/>
        <w:right w:val="none" w:sz="0" w:space="0" w:color="auto"/>
      </w:divBdr>
    </w:div>
    <w:div w:id="1373966433">
      <w:bodyDiv w:val="1"/>
      <w:marLeft w:val="0"/>
      <w:marRight w:val="0"/>
      <w:marTop w:val="0"/>
      <w:marBottom w:val="0"/>
      <w:divBdr>
        <w:top w:val="none" w:sz="0" w:space="0" w:color="auto"/>
        <w:left w:val="none" w:sz="0" w:space="0" w:color="auto"/>
        <w:bottom w:val="none" w:sz="0" w:space="0" w:color="auto"/>
        <w:right w:val="none" w:sz="0" w:space="0" w:color="auto"/>
      </w:divBdr>
    </w:div>
    <w:div w:id="1403019927">
      <w:bodyDiv w:val="1"/>
      <w:marLeft w:val="0"/>
      <w:marRight w:val="0"/>
      <w:marTop w:val="0"/>
      <w:marBottom w:val="0"/>
      <w:divBdr>
        <w:top w:val="none" w:sz="0" w:space="0" w:color="auto"/>
        <w:left w:val="none" w:sz="0" w:space="0" w:color="auto"/>
        <w:bottom w:val="none" w:sz="0" w:space="0" w:color="auto"/>
        <w:right w:val="none" w:sz="0" w:space="0" w:color="auto"/>
      </w:divBdr>
    </w:div>
    <w:div w:id="1416705074">
      <w:bodyDiv w:val="1"/>
      <w:marLeft w:val="0"/>
      <w:marRight w:val="0"/>
      <w:marTop w:val="0"/>
      <w:marBottom w:val="0"/>
      <w:divBdr>
        <w:top w:val="none" w:sz="0" w:space="0" w:color="auto"/>
        <w:left w:val="none" w:sz="0" w:space="0" w:color="auto"/>
        <w:bottom w:val="none" w:sz="0" w:space="0" w:color="auto"/>
        <w:right w:val="none" w:sz="0" w:space="0" w:color="auto"/>
      </w:divBdr>
      <w:divsChild>
        <w:div w:id="762334099">
          <w:marLeft w:val="0"/>
          <w:marRight w:val="0"/>
          <w:marTop w:val="0"/>
          <w:marBottom w:val="0"/>
          <w:divBdr>
            <w:top w:val="none" w:sz="0" w:space="0" w:color="auto"/>
            <w:left w:val="none" w:sz="0" w:space="0" w:color="auto"/>
            <w:bottom w:val="none" w:sz="0" w:space="0" w:color="auto"/>
            <w:right w:val="none" w:sz="0" w:space="0" w:color="auto"/>
          </w:divBdr>
          <w:divsChild>
            <w:div w:id="266087909">
              <w:marLeft w:val="0"/>
              <w:marRight w:val="0"/>
              <w:marTop w:val="0"/>
              <w:marBottom w:val="0"/>
              <w:divBdr>
                <w:top w:val="none" w:sz="0" w:space="0" w:color="auto"/>
                <w:left w:val="none" w:sz="0" w:space="0" w:color="auto"/>
                <w:bottom w:val="none" w:sz="0" w:space="0" w:color="auto"/>
                <w:right w:val="none" w:sz="0" w:space="0" w:color="auto"/>
              </w:divBdr>
              <w:divsChild>
                <w:div w:id="570701221">
                  <w:marLeft w:val="0"/>
                  <w:marRight w:val="0"/>
                  <w:marTop w:val="0"/>
                  <w:marBottom w:val="0"/>
                  <w:divBdr>
                    <w:top w:val="none" w:sz="0" w:space="0" w:color="auto"/>
                    <w:left w:val="none" w:sz="0" w:space="0" w:color="auto"/>
                    <w:bottom w:val="none" w:sz="0" w:space="0" w:color="auto"/>
                    <w:right w:val="none" w:sz="0" w:space="0" w:color="auto"/>
                  </w:divBdr>
                  <w:divsChild>
                    <w:div w:id="12648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598861">
      <w:bodyDiv w:val="1"/>
      <w:marLeft w:val="0"/>
      <w:marRight w:val="0"/>
      <w:marTop w:val="0"/>
      <w:marBottom w:val="0"/>
      <w:divBdr>
        <w:top w:val="none" w:sz="0" w:space="0" w:color="auto"/>
        <w:left w:val="none" w:sz="0" w:space="0" w:color="auto"/>
        <w:bottom w:val="none" w:sz="0" w:space="0" w:color="auto"/>
        <w:right w:val="none" w:sz="0" w:space="0" w:color="auto"/>
      </w:divBdr>
    </w:div>
    <w:div w:id="1469199028">
      <w:bodyDiv w:val="1"/>
      <w:marLeft w:val="0"/>
      <w:marRight w:val="0"/>
      <w:marTop w:val="0"/>
      <w:marBottom w:val="0"/>
      <w:divBdr>
        <w:top w:val="none" w:sz="0" w:space="0" w:color="auto"/>
        <w:left w:val="none" w:sz="0" w:space="0" w:color="auto"/>
        <w:bottom w:val="none" w:sz="0" w:space="0" w:color="auto"/>
        <w:right w:val="none" w:sz="0" w:space="0" w:color="auto"/>
      </w:divBdr>
    </w:div>
    <w:div w:id="1474131386">
      <w:bodyDiv w:val="1"/>
      <w:marLeft w:val="0"/>
      <w:marRight w:val="0"/>
      <w:marTop w:val="0"/>
      <w:marBottom w:val="0"/>
      <w:divBdr>
        <w:top w:val="none" w:sz="0" w:space="0" w:color="auto"/>
        <w:left w:val="none" w:sz="0" w:space="0" w:color="auto"/>
        <w:bottom w:val="none" w:sz="0" w:space="0" w:color="auto"/>
        <w:right w:val="none" w:sz="0" w:space="0" w:color="auto"/>
      </w:divBdr>
    </w:div>
    <w:div w:id="1476028583">
      <w:bodyDiv w:val="1"/>
      <w:marLeft w:val="0"/>
      <w:marRight w:val="0"/>
      <w:marTop w:val="0"/>
      <w:marBottom w:val="0"/>
      <w:divBdr>
        <w:top w:val="none" w:sz="0" w:space="0" w:color="auto"/>
        <w:left w:val="none" w:sz="0" w:space="0" w:color="auto"/>
        <w:bottom w:val="none" w:sz="0" w:space="0" w:color="auto"/>
        <w:right w:val="none" w:sz="0" w:space="0" w:color="auto"/>
      </w:divBdr>
    </w:div>
    <w:div w:id="1490363514">
      <w:bodyDiv w:val="1"/>
      <w:marLeft w:val="0"/>
      <w:marRight w:val="0"/>
      <w:marTop w:val="0"/>
      <w:marBottom w:val="0"/>
      <w:divBdr>
        <w:top w:val="none" w:sz="0" w:space="0" w:color="auto"/>
        <w:left w:val="none" w:sz="0" w:space="0" w:color="auto"/>
        <w:bottom w:val="none" w:sz="0" w:space="0" w:color="auto"/>
        <w:right w:val="none" w:sz="0" w:space="0" w:color="auto"/>
      </w:divBdr>
    </w:div>
    <w:div w:id="1522085792">
      <w:bodyDiv w:val="1"/>
      <w:marLeft w:val="0"/>
      <w:marRight w:val="0"/>
      <w:marTop w:val="0"/>
      <w:marBottom w:val="0"/>
      <w:divBdr>
        <w:top w:val="none" w:sz="0" w:space="0" w:color="auto"/>
        <w:left w:val="none" w:sz="0" w:space="0" w:color="auto"/>
        <w:bottom w:val="none" w:sz="0" w:space="0" w:color="auto"/>
        <w:right w:val="none" w:sz="0" w:space="0" w:color="auto"/>
      </w:divBdr>
    </w:div>
    <w:div w:id="1535927183">
      <w:bodyDiv w:val="1"/>
      <w:marLeft w:val="0"/>
      <w:marRight w:val="0"/>
      <w:marTop w:val="0"/>
      <w:marBottom w:val="0"/>
      <w:divBdr>
        <w:top w:val="none" w:sz="0" w:space="0" w:color="auto"/>
        <w:left w:val="none" w:sz="0" w:space="0" w:color="auto"/>
        <w:bottom w:val="none" w:sz="0" w:space="0" w:color="auto"/>
        <w:right w:val="none" w:sz="0" w:space="0" w:color="auto"/>
      </w:divBdr>
    </w:div>
    <w:div w:id="1549950600">
      <w:bodyDiv w:val="1"/>
      <w:marLeft w:val="0"/>
      <w:marRight w:val="0"/>
      <w:marTop w:val="0"/>
      <w:marBottom w:val="0"/>
      <w:divBdr>
        <w:top w:val="none" w:sz="0" w:space="0" w:color="auto"/>
        <w:left w:val="none" w:sz="0" w:space="0" w:color="auto"/>
        <w:bottom w:val="none" w:sz="0" w:space="0" w:color="auto"/>
        <w:right w:val="none" w:sz="0" w:space="0" w:color="auto"/>
      </w:divBdr>
    </w:div>
    <w:div w:id="1598751835">
      <w:bodyDiv w:val="1"/>
      <w:marLeft w:val="0"/>
      <w:marRight w:val="0"/>
      <w:marTop w:val="0"/>
      <w:marBottom w:val="0"/>
      <w:divBdr>
        <w:top w:val="none" w:sz="0" w:space="0" w:color="auto"/>
        <w:left w:val="none" w:sz="0" w:space="0" w:color="auto"/>
        <w:bottom w:val="none" w:sz="0" w:space="0" w:color="auto"/>
        <w:right w:val="none" w:sz="0" w:space="0" w:color="auto"/>
      </w:divBdr>
    </w:div>
    <w:div w:id="1623803175">
      <w:bodyDiv w:val="1"/>
      <w:marLeft w:val="0"/>
      <w:marRight w:val="0"/>
      <w:marTop w:val="0"/>
      <w:marBottom w:val="0"/>
      <w:divBdr>
        <w:top w:val="none" w:sz="0" w:space="0" w:color="auto"/>
        <w:left w:val="none" w:sz="0" w:space="0" w:color="auto"/>
        <w:bottom w:val="none" w:sz="0" w:space="0" w:color="auto"/>
        <w:right w:val="none" w:sz="0" w:space="0" w:color="auto"/>
      </w:divBdr>
    </w:div>
    <w:div w:id="1626503910">
      <w:bodyDiv w:val="1"/>
      <w:marLeft w:val="0"/>
      <w:marRight w:val="0"/>
      <w:marTop w:val="0"/>
      <w:marBottom w:val="0"/>
      <w:divBdr>
        <w:top w:val="none" w:sz="0" w:space="0" w:color="auto"/>
        <w:left w:val="none" w:sz="0" w:space="0" w:color="auto"/>
        <w:bottom w:val="none" w:sz="0" w:space="0" w:color="auto"/>
        <w:right w:val="none" w:sz="0" w:space="0" w:color="auto"/>
      </w:divBdr>
      <w:divsChild>
        <w:div w:id="766274400">
          <w:marLeft w:val="0"/>
          <w:marRight w:val="0"/>
          <w:marTop w:val="0"/>
          <w:marBottom w:val="0"/>
          <w:divBdr>
            <w:top w:val="none" w:sz="0" w:space="0" w:color="auto"/>
            <w:left w:val="none" w:sz="0" w:space="0" w:color="auto"/>
            <w:bottom w:val="none" w:sz="0" w:space="0" w:color="auto"/>
            <w:right w:val="none" w:sz="0" w:space="0" w:color="auto"/>
          </w:divBdr>
          <w:divsChild>
            <w:div w:id="374164790">
              <w:marLeft w:val="0"/>
              <w:marRight w:val="0"/>
              <w:marTop w:val="0"/>
              <w:marBottom w:val="0"/>
              <w:divBdr>
                <w:top w:val="none" w:sz="0" w:space="0" w:color="auto"/>
                <w:left w:val="none" w:sz="0" w:space="0" w:color="auto"/>
                <w:bottom w:val="none" w:sz="0" w:space="0" w:color="auto"/>
                <w:right w:val="none" w:sz="0" w:space="0" w:color="auto"/>
              </w:divBdr>
              <w:divsChild>
                <w:div w:id="831723959">
                  <w:marLeft w:val="0"/>
                  <w:marRight w:val="0"/>
                  <w:marTop w:val="0"/>
                  <w:marBottom w:val="0"/>
                  <w:divBdr>
                    <w:top w:val="none" w:sz="0" w:space="0" w:color="auto"/>
                    <w:left w:val="none" w:sz="0" w:space="0" w:color="auto"/>
                    <w:bottom w:val="none" w:sz="0" w:space="0" w:color="auto"/>
                    <w:right w:val="none" w:sz="0" w:space="0" w:color="auto"/>
                  </w:divBdr>
                  <w:divsChild>
                    <w:div w:id="3388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944778">
      <w:bodyDiv w:val="1"/>
      <w:marLeft w:val="0"/>
      <w:marRight w:val="0"/>
      <w:marTop w:val="0"/>
      <w:marBottom w:val="0"/>
      <w:divBdr>
        <w:top w:val="none" w:sz="0" w:space="0" w:color="auto"/>
        <w:left w:val="none" w:sz="0" w:space="0" w:color="auto"/>
        <w:bottom w:val="none" w:sz="0" w:space="0" w:color="auto"/>
        <w:right w:val="none" w:sz="0" w:space="0" w:color="auto"/>
      </w:divBdr>
    </w:div>
    <w:div w:id="1677029790">
      <w:bodyDiv w:val="1"/>
      <w:marLeft w:val="0"/>
      <w:marRight w:val="0"/>
      <w:marTop w:val="0"/>
      <w:marBottom w:val="0"/>
      <w:divBdr>
        <w:top w:val="none" w:sz="0" w:space="0" w:color="auto"/>
        <w:left w:val="none" w:sz="0" w:space="0" w:color="auto"/>
        <w:bottom w:val="none" w:sz="0" w:space="0" w:color="auto"/>
        <w:right w:val="none" w:sz="0" w:space="0" w:color="auto"/>
      </w:divBdr>
    </w:div>
    <w:div w:id="1682318826">
      <w:bodyDiv w:val="1"/>
      <w:marLeft w:val="0"/>
      <w:marRight w:val="0"/>
      <w:marTop w:val="0"/>
      <w:marBottom w:val="0"/>
      <w:divBdr>
        <w:top w:val="none" w:sz="0" w:space="0" w:color="auto"/>
        <w:left w:val="none" w:sz="0" w:space="0" w:color="auto"/>
        <w:bottom w:val="none" w:sz="0" w:space="0" w:color="auto"/>
        <w:right w:val="none" w:sz="0" w:space="0" w:color="auto"/>
      </w:divBdr>
    </w:div>
    <w:div w:id="1774284829">
      <w:bodyDiv w:val="1"/>
      <w:marLeft w:val="0"/>
      <w:marRight w:val="0"/>
      <w:marTop w:val="0"/>
      <w:marBottom w:val="0"/>
      <w:divBdr>
        <w:top w:val="none" w:sz="0" w:space="0" w:color="auto"/>
        <w:left w:val="none" w:sz="0" w:space="0" w:color="auto"/>
        <w:bottom w:val="none" w:sz="0" w:space="0" w:color="auto"/>
        <w:right w:val="none" w:sz="0" w:space="0" w:color="auto"/>
      </w:divBdr>
    </w:div>
    <w:div w:id="1796681919">
      <w:bodyDiv w:val="1"/>
      <w:marLeft w:val="0"/>
      <w:marRight w:val="0"/>
      <w:marTop w:val="0"/>
      <w:marBottom w:val="0"/>
      <w:divBdr>
        <w:top w:val="none" w:sz="0" w:space="0" w:color="auto"/>
        <w:left w:val="none" w:sz="0" w:space="0" w:color="auto"/>
        <w:bottom w:val="none" w:sz="0" w:space="0" w:color="auto"/>
        <w:right w:val="none" w:sz="0" w:space="0" w:color="auto"/>
      </w:divBdr>
    </w:div>
    <w:div w:id="1836409177">
      <w:bodyDiv w:val="1"/>
      <w:marLeft w:val="0"/>
      <w:marRight w:val="0"/>
      <w:marTop w:val="0"/>
      <w:marBottom w:val="0"/>
      <w:divBdr>
        <w:top w:val="none" w:sz="0" w:space="0" w:color="auto"/>
        <w:left w:val="none" w:sz="0" w:space="0" w:color="auto"/>
        <w:bottom w:val="none" w:sz="0" w:space="0" w:color="auto"/>
        <w:right w:val="none" w:sz="0" w:space="0" w:color="auto"/>
      </w:divBdr>
    </w:div>
    <w:div w:id="1839492993">
      <w:bodyDiv w:val="1"/>
      <w:marLeft w:val="0"/>
      <w:marRight w:val="0"/>
      <w:marTop w:val="0"/>
      <w:marBottom w:val="0"/>
      <w:divBdr>
        <w:top w:val="none" w:sz="0" w:space="0" w:color="auto"/>
        <w:left w:val="none" w:sz="0" w:space="0" w:color="auto"/>
        <w:bottom w:val="none" w:sz="0" w:space="0" w:color="auto"/>
        <w:right w:val="none" w:sz="0" w:space="0" w:color="auto"/>
      </w:divBdr>
    </w:div>
    <w:div w:id="1849440585">
      <w:bodyDiv w:val="1"/>
      <w:marLeft w:val="0"/>
      <w:marRight w:val="0"/>
      <w:marTop w:val="0"/>
      <w:marBottom w:val="0"/>
      <w:divBdr>
        <w:top w:val="none" w:sz="0" w:space="0" w:color="auto"/>
        <w:left w:val="none" w:sz="0" w:space="0" w:color="auto"/>
        <w:bottom w:val="none" w:sz="0" w:space="0" w:color="auto"/>
        <w:right w:val="none" w:sz="0" w:space="0" w:color="auto"/>
      </w:divBdr>
    </w:div>
    <w:div w:id="1883130515">
      <w:bodyDiv w:val="1"/>
      <w:marLeft w:val="0"/>
      <w:marRight w:val="0"/>
      <w:marTop w:val="0"/>
      <w:marBottom w:val="0"/>
      <w:divBdr>
        <w:top w:val="none" w:sz="0" w:space="0" w:color="auto"/>
        <w:left w:val="none" w:sz="0" w:space="0" w:color="auto"/>
        <w:bottom w:val="none" w:sz="0" w:space="0" w:color="auto"/>
        <w:right w:val="none" w:sz="0" w:space="0" w:color="auto"/>
      </w:divBdr>
    </w:div>
    <w:div w:id="1927836492">
      <w:bodyDiv w:val="1"/>
      <w:marLeft w:val="0"/>
      <w:marRight w:val="0"/>
      <w:marTop w:val="0"/>
      <w:marBottom w:val="0"/>
      <w:divBdr>
        <w:top w:val="none" w:sz="0" w:space="0" w:color="auto"/>
        <w:left w:val="none" w:sz="0" w:space="0" w:color="auto"/>
        <w:bottom w:val="none" w:sz="0" w:space="0" w:color="auto"/>
        <w:right w:val="none" w:sz="0" w:space="0" w:color="auto"/>
      </w:divBdr>
      <w:divsChild>
        <w:div w:id="1693989011">
          <w:marLeft w:val="0"/>
          <w:marRight w:val="0"/>
          <w:marTop w:val="0"/>
          <w:marBottom w:val="0"/>
          <w:divBdr>
            <w:top w:val="none" w:sz="0" w:space="0" w:color="auto"/>
            <w:left w:val="none" w:sz="0" w:space="0" w:color="auto"/>
            <w:bottom w:val="none" w:sz="0" w:space="0" w:color="auto"/>
            <w:right w:val="none" w:sz="0" w:space="0" w:color="auto"/>
          </w:divBdr>
          <w:divsChild>
            <w:div w:id="1003314699">
              <w:marLeft w:val="0"/>
              <w:marRight w:val="0"/>
              <w:marTop w:val="0"/>
              <w:marBottom w:val="0"/>
              <w:divBdr>
                <w:top w:val="none" w:sz="0" w:space="0" w:color="auto"/>
                <w:left w:val="none" w:sz="0" w:space="0" w:color="auto"/>
                <w:bottom w:val="none" w:sz="0" w:space="0" w:color="auto"/>
                <w:right w:val="none" w:sz="0" w:space="0" w:color="auto"/>
              </w:divBdr>
              <w:divsChild>
                <w:div w:id="680161593">
                  <w:marLeft w:val="0"/>
                  <w:marRight w:val="0"/>
                  <w:marTop w:val="0"/>
                  <w:marBottom w:val="0"/>
                  <w:divBdr>
                    <w:top w:val="none" w:sz="0" w:space="0" w:color="auto"/>
                    <w:left w:val="none" w:sz="0" w:space="0" w:color="auto"/>
                    <w:bottom w:val="none" w:sz="0" w:space="0" w:color="auto"/>
                    <w:right w:val="none" w:sz="0" w:space="0" w:color="auto"/>
                  </w:divBdr>
                  <w:divsChild>
                    <w:div w:id="18435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917994">
      <w:bodyDiv w:val="1"/>
      <w:marLeft w:val="0"/>
      <w:marRight w:val="0"/>
      <w:marTop w:val="0"/>
      <w:marBottom w:val="0"/>
      <w:divBdr>
        <w:top w:val="none" w:sz="0" w:space="0" w:color="auto"/>
        <w:left w:val="none" w:sz="0" w:space="0" w:color="auto"/>
        <w:bottom w:val="none" w:sz="0" w:space="0" w:color="auto"/>
        <w:right w:val="none" w:sz="0" w:space="0" w:color="auto"/>
      </w:divBdr>
    </w:div>
    <w:div w:id="1965500594">
      <w:bodyDiv w:val="1"/>
      <w:marLeft w:val="0"/>
      <w:marRight w:val="0"/>
      <w:marTop w:val="0"/>
      <w:marBottom w:val="0"/>
      <w:divBdr>
        <w:top w:val="none" w:sz="0" w:space="0" w:color="auto"/>
        <w:left w:val="none" w:sz="0" w:space="0" w:color="auto"/>
        <w:bottom w:val="none" w:sz="0" w:space="0" w:color="auto"/>
        <w:right w:val="none" w:sz="0" w:space="0" w:color="auto"/>
      </w:divBdr>
    </w:div>
    <w:div w:id="2003115556">
      <w:bodyDiv w:val="1"/>
      <w:marLeft w:val="0"/>
      <w:marRight w:val="0"/>
      <w:marTop w:val="0"/>
      <w:marBottom w:val="0"/>
      <w:divBdr>
        <w:top w:val="none" w:sz="0" w:space="0" w:color="auto"/>
        <w:left w:val="none" w:sz="0" w:space="0" w:color="auto"/>
        <w:bottom w:val="none" w:sz="0" w:space="0" w:color="auto"/>
        <w:right w:val="none" w:sz="0" w:space="0" w:color="auto"/>
      </w:divBdr>
    </w:div>
    <w:div w:id="2016036875">
      <w:bodyDiv w:val="1"/>
      <w:marLeft w:val="0"/>
      <w:marRight w:val="0"/>
      <w:marTop w:val="0"/>
      <w:marBottom w:val="0"/>
      <w:divBdr>
        <w:top w:val="none" w:sz="0" w:space="0" w:color="auto"/>
        <w:left w:val="none" w:sz="0" w:space="0" w:color="auto"/>
        <w:bottom w:val="none" w:sz="0" w:space="0" w:color="auto"/>
        <w:right w:val="none" w:sz="0" w:space="0" w:color="auto"/>
      </w:divBdr>
    </w:div>
    <w:div w:id="2021933229">
      <w:bodyDiv w:val="1"/>
      <w:marLeft w:val="0"/>
      <w:marRight w:val="0"/>
      <w:marTop w:val="0"/>
      <w:marBottom w:val="0"/>
      <w:divBdr>
        <w:top w:val="none" w:sz="0" w:space="0" w:color="auto"/>
        <w:left w:val="none" w:sz="0" w:space="0" w:color="auto"/>
        <w:bottom w:val="none" w:sz="0" w:space="0" w:color="auto"/>
        <w:right w:val="none" w:sz="0" w:space="0" w:color="auto"/>
      </w:divBdr>
    </w:div>
    <w:div w:id="2024672405">
      <w:bodyDiv w:val="1"/>
      <w:marLeft w:val="0"/>
      <w:marRight w:val="0"/>
      <w:marTop w:val="0"/>
      <w:marBottom w:val="0"/>
      <w:divBdr>
        <w:top w:val="none" w:sz="0" w:space="0" w:color="auto"/>
        <w:left w:val="none" w:sz="0" w:space="0" w:color="auto"/>
        <w:bottom w:val="none" w:sz="0" w:space="0" w:color="auto"/>
        <w:right w:val="none" w:sz="0" w:space="0" w:color="auto"/>
      </w:divBdr>
    </w:div>
    <w:div w:id="2029483618">
      <w:bodyDiv w:val="1"/>
      <w:marLeft w:val="0"/>
      <w:marRight w:val="0"/>
      <w:marTop w:val="0"/>
      <w:marBottom w:val="0"/>
      <w:divBdr>
        <w:top w:val="none" w:sz="0" w:space="0" w:color="auto"/>
        <w:left w:val="none" w:sz="0" w:space="0" w:color="auto"/>
        <w:bottom w:val="none" w:sz="0" w:space="0" w:color="auto"/>
        <w:right w:val="none" w:sz="0" w:space="0" w:color="auto"/>
      </w:divBdr>
    </w:div>
    <w:div w:id="2135902388">
      <w:bodyDiv w:val="1"/>
      <w:marLeft w:val="0"/>
      <w:marRight w:val="0"/>
      <w:marTop w:val="0"/>
      <w:marBottom w:val="0"/>
      <w:divBdr>
        <w:top w:val="none" w:sz="0" w:space="0" w:color="auto"/>
        <w:left w:val="none" w:sz="0" w:space="0" w:color="auto"/>
        <w:bottom w:val="none" w:sz="0" w:space="0" w:color="auto"/>
        <w:right w:val="none" w:sz="0" w:space="0" w:color="auto"/>
      </w:divBdr>
      <w:divsChild>
        <w:div w:id="578321767">
          <w:marLeft w:val="0"/>
          <w:marRight w:val="0"/>
          <w:marTop w:val="0"/>
          <w:marBottom w:val="0"/>
          <w:divBdr>
            <w:top w:val="none" w:sz="0" w:space="0" w:color="auto"/>
            <w:left w:val="none" w:sz="0" w:space="0" w:color="auto"/>
            <w:bottom w:val="none" w:sz="0" w:space="0" w:color="auto"/>
            <w:right w:val="none" w:sz="0" w:space="0" w:color="auto"/>
          </w:divBdr>
          <w:divsChild>
            <w:div w:id="433133540">
              <w:marLeft w:val="0"/>
              <w:marRight w:val="0"/>
              <w:marTop w:val="0"/>
              <w:marBottom w:val="0"/>
              <w:divBdr>
                <w:top w:val="none" w:sz="0" w:space="0" w:color="auto"/>
                <w:left w:val="none" w:sz="0" w:space="0" w:color="auto"/>
                <w:bottom w:val="none" w:sz="0" w:space="0" w:color="auto"/>
                <w:right w:val="none" w:sz="0" w:space="0" w:color="auto"/>
              </w:divBdr>
              <w:divsChild>
                <w:div w:id="1406996658">
                  <w:marLeft w:val="0"/>
                  <w:marRight w:val="0"/>
                  <w:marTop w:val="0"/>
                  <w:marBottom w:val="0"/>
                  <w:divBdr>
                    <w:top w:val="none" w:sz="0" w:space="0" w:color="auto"/>
                    <w:left w:val="none" w:sz="0" w:space="0" w:color="auto"/>
                    <w:bottom w:val="none" w:sz="0" w:space="0" w:color="auto"/>
                    <w:right w:val="none" w:sz="0" w:space="0" w:color="auto"/>
                  </w:divBdr>
                  <w:divsChild>
                    <w:div w:id="19863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frontiersin.org/journals/psychiatry/articles/10.3389/fpsyt.2019.00535/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01FA8-130B-924A-9150-CE90A2558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24</Pages>
  <Words>28772</Words>
  <Characters>164001</Characters>
  <Application>Microsoft Office Word</Application>
  <DocSecurity>0</DocSecurity>
  <Lines>1366</Lines>
  <Paragraphs>384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Margrete Soya Heimvik</dc:creator>
  <cp:keywords/>
  <dc:description/>
  <cp:lastModifiedBy>Margrete Soya Heimvik</cp:lastModifiedBy>
  <cp:revision>5</cp:revision>
  <dcterms:created xsi:type="dcterms:W3CDTF">2025-03-10T18:39:00Z</dcterms:created>
  <dcterms:modified xsi:type="dcterms:W3CDTF">2025-03-17T11:00:00Z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id="GeKUzkyW"/&gt;&lt;style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