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283DEC92" w14:textId="49921699" w:rsidR="00790328"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5192981" w:history="1">
            <w:r w:rsidR="00790328" w:rsidRPr="00816B9A">
              <w:rPr>
                <w:rStyle w:val="Hyperlink"/>
                <w:rFonts w:eastAsiaTheme="minorHAnsi"/>
                <w:noProof/>
              </w:rPr>
              <w:t>Introduction</w:t>
            </w:r>
            <w:r w:rsidR="00790328">
              <w:rPr>
                <w:noProof/>
                <w:webHidden/>
              </w:rPr>
              <w:tab/>
            </w:r>
            <w:r w:rsidR="00790328">
              <w:rPr>
                <w:noProof/>
                <w:webHidden/>
              </w:rPr>
              <w:fldChar w:fldCharType="begin"/>
            </w:r>
            <w:r w:rsidR="00790328">
              <w:rPr>
                <w:noProof/>
                <w:webHidden/>
              </w:rPr>
              <w:instrText xml:space="preserve"> PAGEREF _Toc195192981 \h </w:instrText>
            </w:r>
            <w:r w:rsidR="00790328">
              <w:rPr>
                <w:noProof/>
                <w:webHidden/>
              </w:rPr>
            </w:r>
            <w:r w:rsidR="00790328">
              <w:rPr>
                <w:noProof/>
                <w:webHidden/>
              </w:rPr>
              <w:fldChar w:fldCharType="separate"/>
            </w:r>
            <w:r w:rsidR="00790328">
              <w:rPr>
                <w:noProof/>
                <w:webHidden/>
              </w:rPr>
              <w:t>4</w:t>
            </w:r>
            <w:r w:rsidR="00790328">
              <w:rPr>
                <w:noProof/>
                <w:webHidden/>
              </w:rPr>
              <w:fldChar w:fldCharType="end"/>
            </w:r>
          </w:hyperlink>
        </w:p>
        <w:p w14:paraId="6AA970A8" w14:textId="5312415C"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82" w:history="1">
            <w:r w:rsidRPr="00816B9A">
              <w:rPr>
                <w:rStyle w:val="Hyperlink"/>
                <w:noProof/>
              </w:rPr>
              <w:t>Obsessive-Compulsive Disorder</w:t>
            </w:r>
            <w:r>
              <w:rPr>
                <w:noProof/>
                <w:webHidden/>
              </w:rPr>
              <w:tab/>
            </w:r>
            <w:r>
              <w:rPr>
                <w:noProof/>
                <w:webHidden/>
              </w:rPr>
              <w:fldChar w:fldCharType="begin"/>
            </w:r>
            <w:r>
              <w:rPr>
                <w:noProof/>
                <w:webHidden/>
              </w:rPr>
              <w:instrText xml:space="preserve"> PAGEREF _Toc195192982 \h </w:instrText>
            </w:r>
            <w:r>
              <w:rPr>
                <w:noProof/>
                <w:webHidden/>
              </w:rPr>
            </w:r>
            <w:r>
              <w:rPr>
                <w:noProof/>
                <w:webHidden/>
              </w:rPr>
              <w:fldChar w:fldCharType="separate"/>
            </w:r>
            <w:r>
              <w:rPr>
                <w:noProof/>
                <w:webHidden/>
              </w:rPr>
              <w:t>4</w:t>
            </w:r>
            <w:r>
              <w:rPr>
                <w:noProof/>
                <w:webHidden/>
              </w:rPr>
              <w:fldChar w:fldCharType="end"/>
            </w:r>
          </w:hyperlink>
        </w:p>
        <w:p w14:paraId="0153D226" w14:textId="6F462CF0"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83" w:history="1">
            <w:r w:rsidRPr="00816B9A">
              <w:rPr>
                <w:rStyle w:val="Hyperlink"/>
                <w:noProof/>
              </w:rPr>
              <w:t>Neurobiology of OCD</w:t>
            </w:r>
            <w:r>
              <w:rPr>
                <w:noProof/>
                <w:webHidden/>
              </w:rPr>
              <w:tab/>
            </w:r>
            <w:r>
              <w:rPr>
                <w:noProof/>
                <w:webHidden/>
              </w:rPr>
              <w:fldChar w:fldCharType="begin"/>
            </w:r>
            <w:r>
              <w:rPr>
                <w:noProof/>
                <w:webHidden/>
              </w:rPr>
              <w:instrText xml:space="preserve"> PAGEREF _Toc195192983 \h </w:instrText>
            </w:r>
            <w:r>
              <w:rPr>
                <w:noProof/>
                <w:webHidden/>
              </w:rPr>
            </w:r>
            <w:r>
              <w:rPr>
                <w:noProof/>
                <w:webHidden/>
              </w:rPr>
              <w:fldChar w:fldCharType="separate"/>
            </w:r>
            <w:r>
              <w:rPr>
                <w:noProof/>
                <w:webHidden/>
              </w:rPr>
              <w:t>4</w:t>
            </w:r>
            <w:r>
              <w:rPr>
                <w:noProof/>
                <w:webHidden/>
              </w:rPr>
              <w:fldChar w:fldCharType="end"/>
            </w:r>
          </w:hyperlink>
        </w:p>
        <w:p w14:paraId="07B1AB9D" w14:textId="5B662332"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84" w:history="1">
            <w:r w:rsidRPr="00816B9A">
              <w:rPr>
                <w:rStyle w:val="Hyperlink"/>
                <w:noProof/>
              </w:rPr>
              <w:t>Structural Brain Abnormalities</w:t>
            </w:r>
            <w:r>
              <w:rPr>
                <w:noProof/>
                <w:webHidden/>
              </w:rPr>
              <w:tab/>
            </w:r>
            <w:r>
              <w:rPr>
                <w:noProof/>
                <w:webHidden/>
              </w:rPr>
              <w:fldChar w:fldCharType="begin"/>
            </w:r>
            <w:r>
              <w:rPr>
                <w:noProof/>
                <w:webHidden/>
              </w:rPr>
              <w:instrText xml:space="preserve"> PAGEREF _Toc195192984 \h </w:instrText>
            </w:r>
            <w:r>
              <w:rPr>
                <w:noProof/>
                <w:webHidden/>
              </w:rPr>
            </w:r>
            <w:r>
              <w:rPr>
                <w:noProof/>
                <w:webHidden/>
              </w:rPr>
              <w:fldChar w:fldCharType="separate"/>
            </w:r>
            <w:r>
              <w:rPr>
                <w:noProof/>
                <w:webHidden/>
              </w:rPr>
              <w:t>7</w:t>
            </w:r>
            <w:r>
              <w:rPr>
                <w:noProof/>
                <w:webHidden/>
              </w:rPr>
              <w:fldChar w:fldCharType="end"/>
            </w:r>
          </w:hyperlink>
        </w:p>
        <w:p w14:paraId="4611552B" w14:textId="38408033"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85" w:history="1">
            <w:r w:rsidRPr="00816B9A">
              <w:rPr>
                <w:rStyle w:val="Hyperlink"/>
                <w:noProof/>
              </w:rPr>
              <w:t>Informant Discrepancies</w:t>
            </w:r>
            <w:r>
              <w:rPr>
                <w:noProof/>
                <w:webHidden/>
              </w:rPr>
              <w:tab/>
            </w:r>
            <w:r>
              <w:rPr>
                <w:noProof/>
                <w:webHidden/>
              </w:rPr>
              <w:fldChar w:fldCharType="begin"/>
            </w:r>
            <w:r>
              <w:rPr>
                <w:noProof/>
                <w:webHidden/>
              </w:rPr>
              <w:instrText xml:space="preserve"> PAGEREF _Toc195192985 \h </w:instrText>
            </w:r>
            <w:r>
              <w:rPr>
                <w:noProof/>
                <w:webHidden/>
              </w:rPr>
            </w:r>
            <w:r>
              <w:rPr>
                <w:noProof/>
                <w:webHidden/>
              </w:rPr>
              <w:fldChar w:fldCharType="separate"/>
            </w:r>
            <w:r>
              <w:rPr>
                <w:noProof/>
                <w:webHidden/>
              </w:rPr>
              <w:t>7</w:t>
            </w:r>
            <w:r>
              <w:rPr>
                <w:noProof/>
                <w:webHidden/>
              </w:rPr>
              <w:fldChar w:fldCharType="end"/>
            </w:r>
          </w:hyperlink>
        </w:p>
        <w:p w14:paraId="21FD1B44" w14:textId="7708D5B9"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86" w:history="1">
            <w:r w:rsidRPr="00816B9A">
              <w:rPr>
                <w:rStyle w:val="Hyperlink"/>
                <w:noProof/>
              </w:rPr>
              <w:t>Statistical Learning</w:t>
            </w:r>
            <w:r>
              <w:rPr>
                <w:noProof/>
                <w:webHidden/>
              </w:rPr>
              <w:tab/>
            </w:r>
            <w:r>
              <w:rPr>
                <w:noProof/>
                <w:webHidden/>
              </w:rPr>
              <w:fldChar w:fldCharType="begin"/>
            </w:r>
            <w:r>
              <w:rPr>
                <w:noProof/>
                <w:webHidden/>
              </w:rPr>
              <w:instrText xml:space="preserve"> PAGEREF _Toc195192986 \h </w:instrText>
            </w:r>
            <w:r>
              <w:rPr>
                <w:noProof/>
                <w:webHidden/>
              </w:rPr>
            </w:r>
            <w:r>
              <w:rPr>
                <w:noProof/>
                <w:webHidden/>
              </w:rPr>
              <w:fldChar w:fldCharType="separate"/>
            </w:r>
            <w:r>
              <w:rPr>
                <w:noProof/>
                <w:webHidden/>
              </w:rPr>
              <w:t>9</w:t>
            </w:r>
            <w:r>
              <w:rPr>
                <w:noProof/>
                <w:webHidden/>
              </w:rPr>
              <w:fldChar w:fldCharType="end"/>
            </w:r>
          </w:hyperlink>
        </w:p>
        <w:p w14:paraId="060BCA43" w14:textId="471E685F"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2987" w:history="1">
            <w:r w:rsidRPr="00816B9A">
              <w:rPr>
                <w:rStyle w:val="Hyperlink"/>
                <w:noProof/>
              </w:rPr>
              <w:t>Learning methods</w:t>
            </w:r>
            <w:r>
              <w:rPr>
                <w:noProof/>
                <w:webHidden/>
              </w:rPr>
              <w:tab/>
            </w:r>
            <w:r>
              <w:rPr>
                <w:noProof/>
                <w:webHidden/>
              </w:rPr>
              <w:fldChar w:fldCharType="begin"/>
            </w:r>
            <w:r>
              <w:rPr>
                <w:noProof/>
                <w:webHidden/>
              </w:rPr>
              <w:instrText xml:space="preserve"> PAGEREF _Toc195192987 \h </w:instrText>
            </w:r>
            <w:r>
              <w:rPr>
                <w:noProof/>
                <w:webHidden/>
              </w:rPr>
            </w:r>
            <w:r>
              <w:rPr>
                <w:noProof/>
                <w:webHidden/>
              </w:rPr>
              <w:fldChar w:fldCharType="separate"/>
            </w:r>
            <w:r>
              <w:rPr>
                <w:noProof/>
                <w:webHidden/>
              </w:rPr>
              <w:t>9</w:t>
            </w:r>
            <w:r>
              <w:rPr>
                <w:noProof/>
                <w:webHidden/>
              </w:rPr>
              <w:fldChar w:fldCharType="end"/>
            </w:r>
          </w:hyperlink>
        </w:p>
        <w:p w14:paraId="0D5B158E" w14:textId="6D272173"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88" w:history="1">
            <w:r w:rsidRPr="00816B9A">
              <w:rPr>
                <w:rStyle w:val="Hyperlink"/>
                <w:noProof/>
              </w:rPr>
              <w:t>Linear Model</w:t>
            </w:r>
            <w:r>
              <w:rPr>
                <w:noProof/>
                <w:webHidden/>
              </w:rPr>
              <w:tab/>
            </w:r>
            <w:r>
              <w:rPr>
                <w:noProof/>
                <w:webHidden/>
              </w:rPr>
              <w:fldChar w:fldCharType="begin"/>
            </w:r>
            <w:r>
              <w:rPr>
                <w:noProof/>
                <w:webHidden/>
              </w:rPr>
              <w:instrText xml:space="preserve"> PAGEREF _Toc195192988 \h </w:instrText>
            </w:r>
            <w:r>
              <w:rPr>
                <w:noProof/>
                <w:webHidden/>
              </w:rPr>
            </w:r>
            <w:r>
              <w:rPr>
                <w:noProof/>
                <w:webHidden/>
              </w:rPr>
              <w:fldChar w:fldCharType="separate"/>
            </w:r>
            <w:r>
              <w:rPr>
                <w:noProof/>
                <w:webHidden/>
              </w:rPr>
              <w:t>9</w:t>
            </w:r>
            <w:r>
              <w:rPr>
                <w:noProof/>
                <w:webHidden/>
              </w:rPr>
              <w:fldChar w:fldCharType="end"/>
            </w:r>
          </w:hyperlink>
        </w:p>
        <w:p w14:paraId="7A569850" w14:textId="342EB16D"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89" w:history="1">
            <w:r w:rsidRPr="00816B9A">
              <w:rPr>
                <w:rStyle w:val="Hyperlink"/>
                <w:noProof/>
              </w:rPr>
              <w:t>Decision Trees</w:t>
            </w:r>
            <w:r>
              <w:rPr>
                <w:noProof/>
                <w:webHidden/>
              </w:rPr>
              <w:tab/>
            </w:r>
            <w:r>
              <w:rPr>
                <w:noProof/>
                <w:webHidden/>
              </w:rPr>
              <w:fldChar w:fldCharType="begin"/>
            </w:r>
            <w:r>
              <w:rPr>
                <w:noProof/>
                <w:webHidden/>
              </w:rPr>
              <w:instrText xml:space="preserve"> PAGEREF _Toc195192989 \h </w:instrText>
            </w:r>
            <w:r>
              <w:rPr>
                <w:noProof/>
                <w:webHidden/>
              </w:rPr>
            </w:r>
            <w:r>
              <w:rPr>
                <w:noProof/>
                <w:webHidden/>
              </w:rPr>
              <w:fldChar w:fldCharType="separate"/>
            </w:r>
            <w:r>
              <w:rPr>
                <w:noProof/>
                <w:webHidden/>
              </w:rPr>
              <w:t>10</w:t>
            </w:r>
            <w:r>
              <w:rPr>
                <w:noProof/>
                <w:webHidden/>
              </w:rPr>
              <w:fldChar w:fldCharType="end"/>
            </w:r>
          </w:hyperlink>
        </w:p>
        <w:p w14:paraId="671E29F3" w14:textId="791FDE2F"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90" w:history="1">
            <w:r w:rsidRPr="00816B9A">
              <w:rPr>
                <w:rStyle w:val="Hyperlink"/>
                <w:noProof/>
              </w:rPr>
              <w:t>Boosting</w:t>
            </w:r>
            <w:r>
              <w:rPr>
                <w:noProof/>
                <w:webHidden/>
              </w:rPr>
              <w:tab/>
            </w:r>
            <w:r>
              <w:rPr>
                <w:noProof/>
                <w:webHidden/>
              </w:rPr>
              <w:fldChar w:fldCharType="begin"/>
            </w:r>
            <w:r>
              <w:rPr>
                <w:noProof/>
                <w:webHidden/>
              </w:rPr>
              <w:instrText xml:space="preserve"> PAGEREF _Toc195192990 \h </w:instrText>
            </w:r>
            <w:r>
              <w:rPr>
                <w:noProof/>
                <w:webHidden/>
              </w:rPr>
            </w:r>
            <w:r>
              <w:rPr>
                <w:noProof/>
                <w:webHidden/>
              </w:rPr>
              <w:fldChar w:fldCharType="separate"/>
            </w:r>
            <w:r>
              <w:rPr>
                <w:noProof/>
                <w:webHidden/>
              </w:rPr>
              <w:t>11</w:t>
            </w:r>
            <w:r>
              <w:rPr>
                <w:noProof/>
                <w:webHidden/>
              </w:rPr>
              <w:fldChar w:fldCharType="end"/>
            </w:r>
          </w:hyperlink>
        </w:p>
        <w:p w14:paraId="0B3C36E8" w14:textId="5B4CAE72"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91" w:history="1">
            <w:r w:rsidRPr="00816B9A">
              <w:rPr>
                <w:rStyle w:val="Hyperlink"/>
                <w:noProof/>
              </w:rPr>
              <w:t>The present study</w:t>
            </w:r>
            <w:r>
              <w:rPr>
                <w:noProof/>
                <w:webHidden/>
              </w:rPr>
              <w:tab/>
            </w:r>
            <w:r>
              <w:rPr>
                <w:noProof/>
                <w:webHidden/>
              </w:rPr>
              <w:fldChar w:fldCharType="begin"/>
            </w:r>
            <w:r>
              <w:rPr>
                <w:noProof/>
                <w:webHidden/>
              </w:rPr>
              <w:instrText xml:space="preserve"> PAGEREF _Toc195192991 \h </w:instrText>
            </w:r>
            <w:r>
              <w:rPr>
                <w:noProof/>
                <w:webHidden/>
              </w:rPr>
            </w:r>
            <w:r>
              <w:rPr>
                <w:noProof/>
                <w:webHidden/>
              </w:rPr>
              <w:fldChar w:fldCharType="separate"/>
            </w:r>
            <w:r>
              <w:rPr>
                <w:noProof/>
                <w:webHidden/>
              </w:rPr>
              <w:t>13</w:t>
            </w:r>
            <w:r>
              <w:rPr>
                <w:noProof/>
                <w:webHidden/>
              </w:rPr>
              <w:fldChar w:fldCharType="end"/>
            </w:r>
          </w:hyperlink>
        </w:p>
        <w:p w14:paraId="20131DC7" w14:textId="00F61204"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2992" w:history="1">
            <w:r w:rsidRPr="00816B9A">
              <w:rPr>
                <w:rStyle w:val="Hyperlink"/>
                <w:noProof/>
              </w:rPr>
              <w:t>Research question</w:t>
            </w:r>
            <w:r>
              <w:rPr>
                <w:noProof/>
                <w:webHidden/>
              </w:rPr>
              <w:tab/>
            </w:r>
            <w:r>
              <w:rPr>
                <w:noProof/>
                <w:webHidden/>
              </w:rPr>
              <w:fldChar w:fldCharType="begin"/>
            </w:r>
            <w:r>
              <w:rPr>
                <w:noProof/>
                <w:webHidden/>
              </w:rPr>
              <w:instrText xml:space="preserve"> PAGEREF _Toc195192992 \h </w:instrText>
            </w:r>
            <w:r>
              <w:rPr>
                <w:noProof/>
                <w:webHidden/>
              </w:rPr>
            </w:r>
            <w:r>
              <w:rPr>
                <w:noProof/>
                <w:webHidden/>
              </w:rPr>
              <w:fldChar w:fldCharType="separate"/>
            </w:r>
            <w:r>
              <w:rPr>
                <w:noProof/>
                <w:webHidden/>
              </w:rPr>
              <w:t>13</w:t>
            </w:r>
            <w:r>
              <w:rPr>
                <w:noProof/>
                <w:webHidden/>
              </w:rPr>
              <w:fldChar w:fldCharType="end"/>
            </w:r>
          </w:hyperlink>
        </w:p>
        <w:p w14:paraId="186A1750" w14:textId="2984CA9E" w:rsidR="00790328" w:rsidRDefault="00790328">
          <w:pPr>
            <w:pStyle w:val="TOC1"/>
            <w:tabs>
              <w:tab w:val="right" w:leader="dot" w:pos="9350"/>
            </w:tabs>
            <w:rPr>
              <w:rFonts w:eastAsiaTheme="minorEastAsia" w:cstheme="minorBidi"/>
              <w:b w:val="0"/>
              <w:bCs w:val="0"/>
              <w:caps w:val="0"/>
              <w:noProof/>
              <w:kern w:val="2"/>
              <w:sz w:val="24"/>
              <w:szCs w:val="24"/>
              <w14:ligatures w14:val="standardContextual"/>
            </w:rPr>
          </w:pPr>
          <w:hyperlink w:anchor="_Toc195192993" w:history="1">
            <w:r w:rsidRPr="00816B9A">
              <w:rPr>
                <w:rStyle w:val="Hyperlink"/>
                <w:noProof/>
              </w:rPr>
              <w:t>Methods</w:t>
            </w:r>
            <w:r>
              <w:rPr>
                <w:noProof/>
                <w:webHidden/>
              </w:rPr>
              <w:tab/>
            </w:r>
            <w:r>
              <w:rPr>
                <w:noProof/>
                <w:webHidden/>
              </w:rPr>
              <w:fldChar w:fldCharType="begin"/>
            </w:r>
            <w:r>
              <w:rPr>
                <w:noProof/>
                <w:webHidden/>
              </w:rPr>
              <w:instrText xml:space="preserve"> PAGEREF _Toc195192993 \h </w:instrText>
            </w:r>
            <w:r>
              <w:rPr>
                <w:noProof/>
                <w:webHidden/>
              </w:rPr>
            </w:r>
            <w:r>
              <w:rPr>
                <w:noProof/>
                <w:webHidden/>
              </w:rPr>
              <w:fldChar w:fldCharType="separate"/>
            </w:r>
            <w:r>
              <w:rPr>
                <w:noProof/>
                <w:webHidden/>
              </w:rPr>
              <w:t>14</w:t>
            </w:r>
            <w:r>
              <w:rPr>
                <w:noProof/>
                <w:webHidden/>
              </w:rPr>
              <w:fldChar w:fldCharType="end"/>
            </w:r>
          </w:hyperlink>
        </w:p>
        <w:p w14:paraId="390D1E7F" w14:textId="2ABE5888"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94" w:history="1">
            <w:r w:rsidRPr="00816B9A">
              <w:rPr>
                <w:rStyle w:val="Hyperlink"/>
                <w:noProof/>
              </w:rPr>
              <w:t>Data Source and Collection Procedures</w:t>
            </w:r>
            <w:r>
              <w:rPr>
                <w:noProof/>
                <w:webHidden/>
              </w:rPr>
              <w:tab/>
            </w:r>
            <w:r>
              <w:rPr>
                <w:noProof/>
                <w:webHidden/>
              </w:rPr>
              <w:fldChar w:fldCharType="begin"/>
            </w:r>
            <w:r>
              <w:rPr>
                <w:noProof/>
                <w:webHidden/>
              </w:rPr>
              <w:instrText xml:space="preserve"> PAGEREF _Toc195192994 \h </w:instrText>
            </w:r>
            <w:r>
              <w:rPr>
                <w:noProof/>
                <w:webHidden/>
              </w:rPr>
            </w:r>
            <w:r>
              <w:rPr>
                <w:noProof/>
                <w:webHidden/>
              </w:rPr>
              <w:fldChar w:fldCharType="separate"/>
            </w:r>
            <w:r>
              <w:rPr>
                <w:noProof/>
                <w:webHidden/>
              </w:rPr>
              <w:t>14</w:t>
            </w:r>
            <w:r>
              <w:rPr>
                <w:noProof/>
                <w:webHidden/>
              </w:rPr>
              <w:fldChar w:fldCharType="end"/>
            </w:r>
          </w:hyperlink>
        </w:p>
        <w:p w14:paraId="4757BE16" w14:textId="09AF2020"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2995" w:history="1">
            <w:r w:rsidRPr="00816B9A">
              <w:rPr>
                <w:rStyle w:val="Hyperlink"/>
                <w:noProof/>
              </w:rPr>
              <w:t>Data acquisition</w:t>
            </w:r>
            <w:r>
              <w:rPr>
                <w:noProof/>
                <w:webHidden/>
              </w:rPr>
              <w:tab/>
            </w:r>
            <w:r>
              <w:rPr>
                <w:noProof/>
                <w:webHidden/>
              </w:rPr>
              <w:fldChar w:fldCharType="begin"/>
            </w:r>
            <w:r>
              <w:rPr>
                <w:noProof/>
                <w:webHidden/>
              </w:rPr>
              <w:instrText xml:space="preserve"> PAGEREF _Toc195192995 \h </w:instrText>
            </w:r>
            <w:r>
              <w:rPr>
                <w:noProof/>
                <w:webHidden/>
              </w:rPr>
            </w:r>
            <w:r>
              <w:rPr>
                <w:noProof/>
                <w:webHidden/>
              </w:rPr>
              <w:fldChar w:fldCharType="separate"/>
            </w:r>
            <w:r>
              <w:rPr>
                <w:noProof/>
                <w:webHidden/>
              </w:rPr>
              <w:t>14</w:t>
            </w:r>
            <w:r>
              <w:rPr>
                <w:noProof/>
                <w:webHidden/>
              </w:rPr>
              <w:fldChar w:fldCharType="end"/>
            </w:r>
          </w:hyperlink>
        </w:p>
        <w:p w14:paraId="0C242491" w14:textId="43573024"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2996" w:history="1">
            <w:r w:rsidRPr="00816B9A">
              <w:rPr>
                <w:rStyle w:val="Hyperlink"/>
                <w:noProof/>
              </w:rPr>
              <w:t>Structural MRI</w:t>
            </w:r>
            <w:r>
              <w:rPr>
                <w:noProof/>
                <w:webHidden/>
              </w:rPr>
              <w:tab/>
            </w:r>
            <w:r>
              <w:rPr>
                <w:noProof/>
                <w:webHidden/>
              </w:rPr>
              <w:fldChar w:fldCharType="begin"/>
            </w:r>
            <w:r>
              <w:rPr>
                <w:noProof/>
                <w:webHidden/>
              </w:rPr>
              <w:instrText xml:space="preserve"> PAGEREF _Toc195192996 \h </w:instrText>
            </w:r>
            <w:r>
              <w:rPr>
                <w:noProof/>
                <w:webHidden/>
              </w:rPr>
            </w:r>
            <w:r>
              <w:rPr>
                <w:noProof/>
                <w:webHidden/>
              </w:rPr>
              <w:fldChar w:fldCharType="separate"/>
            </w:r>
            <w:r>
              <w:rPr>
                <w:noProof/>
                <w:webHidden/>
              </w:rPr>
              <w:t>14</w:t>
            </w:r>
            <w:r>
              <w:rPr>
                <w:noProof/>
                <w:webHidden/>
              </w:rPr>
              <w:fldChar w:fldCharType="end"/>
            </w:r>
          </w:hyperlink>
        </w:p>
        <w:p w14:paraId="619B8898" w14:textId="1DBFF2A5"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97" w:history="1">
            <w:r w:rsidRPr="00816B9A">
              <w:rPr>
                <w:rStyle w:val="Hyperlink"/>
                <w:noProof/>
              </w:rPr>
              <w:t>Preprocessing sMRI</w:t>
            </w:r>
            <w:r>
              <w:rPr>
                <w:noProof/>
                <w:webHidden/>
              </w:rPr>
              <w:tab/>
            </w:r>
            <w:r>
              <w:rPr>
                <w:noProof/>
                <w:webHidden/>
              </w:rPr>
              <w:fldChar w:fldCharType="begin"/>
            </w:r>
            <w:r>
              <w:rPr>
                <w:noProof/>
                <w:webHidden/>
              </w:rPr>
              <w:instrText xml:space="preserve"> PAGEREF _Toc195192997 \h </w:instrText>
            </w:r>
            <w:r>
              <w:rPr>
                <w:noProof/>
                <w:webHidden/>
              </w:rPr>
            </w:r>
            <w:r>
              <w:rPr>
                <w:noProof/>
                <w:webHidden/>
              </w:rPr>
              <w:fldChar w:fldCharType="separate"/>
            </w:r>
            <w:r>
              <w:rPr>
                <w:noProof/>
                <w:webHidden/>
              </w:rPr>
              <w:t>16</w:t>
            </w:r>
            <w:r>
              <w:rPr>
                <w:noProof/>
                <w:webHidden/>
              </w:rPr>
              <w:fldChar w:fldCharType="end"/>
            </w:r>
          </w:hyperlink>
        </w:p>
        <w:p w14:paraId="26D418B8" w14:textId="14A91787"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98" w:history="1">
            <w:r w:rsidRPr="00816B9A">
              <w:rPr>
                <w:rStyle w:val="Hyperlink"/>
                <w:noProof/>
              </w:rPr>
              <w:t>Brain Segmentation</w:t>
            </w:r>
            <w:r>
              <w:rPr>
                <w:noProof/>
                <w:webHidden/>
              </w:rPr>
              <w:tab/>
            </w:r>
            <w:r>
              <w:rPr>
                <w:noProof/>
                <w:webHidden/>
              </w:rPr>
              <w:fldChar w:fldCharType="begin"/>
            </w:r>
            <w:r>
              <w:rPr>
                <w:noProof/>
                <w:webHidden/>
              </w:rPr>
              <w:instrText xml:space="preserve"> PAGEREF _Toc195192998 \h </w:instrText>
            </w:r>
            <w:r>
              <w:rPr>
                <w:noProof/>
                <w:webHidden/>
              </w:rPr>
            </w:r>
            <w:r>
              <w:rPr>
                <w:noProof/>
                <w:webHidden/>
              </w:rPr>
              <w:fldChar w:fldCharType="separate"/>
            </w:r>
            <w:r>
              <w:rPr>
                <w:noProof/>
                <w:webHidden/>
              </w:rPr>
              <w:t>16</w:t>
            </w:r>
            <w:r>
              <w:rPr>
                <w:noProof/>
                <w:webHidden/>
              </w:rPr>
              <w:fldChar w:fldCharType="end"/>
            </w:r>
          </w:hyperlink>
        </w:p>
        <w:p w14:paraId="31C51B18" w14:textId="6B438D61"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2999" w:history="1">
            <w:r w:rsidRPr="00816B9A">
              <w:rPr>
                <w:rStyle w:val="Hyperlink"/>
                <w:noProof/>
              </w:rPr>
              <w:t>Regions of Interest</w:t>
            </w:r>
            <w:r>
              <w:rPr>
                <w:noProof/>
                <w:webHidden/>
              </w:rPr>
              <w:tab/>
            </w:r>
            <w:r>
              <w:rPr>
                <w:noProof/>
                <w:webHidden/>
              </w:rPr>
              <w:fldChar w:fldCharType="begin"/>
            </w:r>
            <w:r>
              <w:rPr>
                <w:noProof/>
                <w:webHidden/>
              </w:rPr>
              <w:instrText xml:space="preserve"> PAGEREF _Toc195192999 \h </w:instrText>
            </w:r>
            <w:r>
              <w:rPr>
                <w:noProof/>
                <w:webHidden/>
              </w:rPr>
            </w:r>
            <w:r>
              <w:rPr>
                <w:noProof/>
                <w:webHidden/>
              </w:rPr>
              <w:fldChar w:fldCharType="separate"/>
            </w:r>
            <w:r>
              <w:rPr>
                <w:noProof/>
                <w:webHidden/>
              </w:rPr>
              <w:t>17</w:t>
            </w:r>
            <w:r>
              <w:rPr>
                <w:noProof/>
                <w:webHidden/>
              </w:rPr>
              <w:fldChar w:fldCharType="end"/>
            </w:r>
          </w:hyperlink>
        </w:p>
        <w:p w14:paraId="71AD2FCC" w14:textId="3B290DCF"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3000" w:history="1">
            <w:r w:rsidRPr="00816B9A">
              <w:rPr>
                <w:rStyle w:val="Hyperlink"/>
                <w:noProof/>
              </w:rPr>
              <w:t>Demographics and categorical diagnosis</w:t>
            </w:r>
            <w:r>
              <w:rPr>
                <w:noProof/>
                <w:webHidden/>
              </w:rPr>
              <w:tab/>
            </w:r>
            <w:r>
              <w:rPr>
                <w:noProof/>
                <w:webHidden/>
              </w:rPr>
              <w:fldChar w:fldCharType="begin"/>
            </w:r>
            <w:r>
              <w:rPr>
                <w:noProof/>
                <w:webHidden/>
              </w:rPr>
              <w:instrText xml:space="preserve"> PAGEREF _Toc195193000 \h </w:instrText>
            </w:r>
            <w:r>
              <w:rPr>
                <w:noProof/>
                <w:webHidden/>
              </w:rPr>
            </w:r>
            <w:r>
              <w:rPr>
                <w:noProof/>
                <w:webHidden/>
              </w:rPr>
              <w:fldChar w:fldCharType="separate"/>
            </w:r>
            <w:r>
              <w:rPr>
                <w:noProof/>
                <w:webHidden/>
              </w:rPr>
              <w:t>17</w:t>
            </w:r>
            <w:r>
              <w:rPr>
                <w:noProof/>
                <w:webHidden/>
              </w:rPr>
              <w:fldChar w:fldCharType="end"/>
            </w:r>
          </w:hyperlink>
        </w:p>
        <w:p w14:paraId="1C0F9B46" w14:textId="6DA4E866"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3001" w:history="1">
            <w:r w:rsidRPr="00816B9A">
              <w:rPr>
                <w:rStyle w:val="Hyperlink"/>
                <w:noProof/>
              </w:rPr>
              <w:t>Self and Parental Reports of dimensional diagnosis</w:t>
            </w:r>
            <w:r>
              <w:rPr>
                <w:noProof/>
                <w:webHidden/>
              </w:rPr>
              <w:tab/>
            </w:r>
            <w:r>
              <w:rPr>
                <w:noProof/>
                <w:webHidden/>
              </w:rPr>
              <w:fldChar w:fldCharType="begin"/>
            </w:r>
            <w:r>
              <w:rPr>
                <w:noProof/>
                <w:webHidden/>
              </w:rPr>
              <w:instrText xml:space="preserve"> PAGEREF _Toc195193001 \h </w:instrText>
            </w:r>
            <w:r>
              <w:rPr>
                <w:noProof/>
                <w:webHidden/>
              </w:rPr>
            </w:r>
            <w:r>
              <w:rPr>
                <w:noProof/>
                <w:webHidden/>
              </w:rPr>
              <w:fldChar w:fldCharType="separate"/>
            </w:r>
            <w:r>
              <w:rPr>
                <w:noProof/>
                <w:webHidden/>
              </w:rPr>
              <w:t>18</w:t>
            </w:r>
            <w:r>
              <w:rPr>
                <w:noProof/>
                <w:webHidden/>
              </w:rPr>
              <w:fldChar w:fldCharType="end"/>
            </w:r>
          </w:hyperlink>
        </w:p>
        <w:p w14:paraId="1DC49124" w14:textId="1563D8D8"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3002" w:history="1">
            <w:r w:rsidRPr="00816B9A">
              <w:rPr>
                <w:rStyle w:val="Hyperlink"/>
                <w:noProof/>
              </w:rPr>
              <w:t>Parent-Reported Child Behavior Checklist</w:t>
            </w:r>
            <w:r>
              <w:rPr>
                <w:noProof/>
                <w:webHidden/>
              </w:rPr>
              <w:tab/>
            </w:r>
            <w:r>
              <w:rPr>
                <w:noProof/>
                <w:webHidden/>
              </w:rPr>
              <w:fldChar w:fldCharType="begin"/>
            </w:r>
            <w:r>
              <w:rPr>
                <w:noProof/>
                <w:webHidden/>
              </w:rPr>
              <w:instrText xml:space="preserve"> PAGEREF _Toc195193002 \h </w:instrText>
            </w:r>
            <w:r>
              <w:rPr>
                <w:noProof/>
                <w:webHidden/>
              </w:rPr>
            </w:r>
            <w:r>
              <w:rPr>
                <w:noProof/>
                <w:webHidden/>
              </w:rPr>
              <w:fldChar w:fldCharType="separate"/>
            </w:r>
            <w:r>
              <w:rPr>
                <w:noProof/>
                <w:webHidden/>
              </w:rPr>
              <w:t>18</w:t>
            </w:r>
            <w:r>
              <w:rPr>
                <w:noProof/>
                <w:webHidden/>
              </w:rPr>
              <w:fldChar w:fldCharType="end"/>
            </w:r>
          </w:hyperlink>
        </w:p>
        <w:p w14:paraId="1900DB36" w14:textId="5A527342" w:rsidR="00790328" w:rsidRDefault="00790328">
          <w:pPr>
            <w:pStyle w:val="TOC4"/>
            <w:tabs>
              <w:tab w:val="right" w:leader="dot" w:pos="9350"/>
            </w:tabs>
            <w:rPr>
              <w:rFonts w:eastAsiaTheme="minorEastAsia" w:cstheme="minorBidi"/>
              <w:noProof/>
              <w:kern w:val="2"/>
              <w:sz w:val="24"/>
              <w:szCs w:val="24"/>
              <w14:ligatures w14:val="standardContextual"/>
            </w:rPr>
          </w:pPr>
          <w:hyperlink w:anchor="_Toc195193003" w:history="1">
            <w:r w:rsidRPr="00816B9A">
              <w:rPr>
                <w:rStyle w:val="Hyperlink"/>
                <w:noProof/>
              </w:rPr>
              <w:t>Self-Reported Brief Problem Monitor</w:t>
            </w:r>
            <w:r>
              <w:rPr>
                <w:noProof/>
                <w:webHidden/>
              </w:rPr>
              <w:tab/>
            </w:r>
            <w:r>
              <w:rPr>
                <w:noProof/>
                <w:webHidden/>
              </w:rPr>
              <w:fldChar w:fldCharType="begin"/>
            </w:r>
            <w:r>
              <w:rPr>
                <w:noProof/>
                <w:webHidden/>
              </w:rPr>
              <w:instrText xml:space="preserve"> PAGEREF _Toc195193003 \h </w:instrText>
            </w:r>
            <w:r>
              <w:rPr>
                <w:noProof/>
                <w:webHidden/>
              </w:rPr>
            </w:r>
            <w:r>
              <w:rPr>
                <w:noProof/>
                <w:webHidden/>
              </w:rPr>
              <w:fldChar w:fldCharType="separate"/>
            </w:r>
            <w:r>
              <w:rPr>
                <w:noProof/>
                <w:webHidden/>
              </w:rPr>
              <w:t>19</w:t>
            </w:r>
            <w:r>
              <w:rPr>
                <w:noProof/>
                <w:webHidden/>
              </w:rPr>
              <w:fldChar w:fldCharType="end"/>
            </w:r>
          </w:hyperlink>
        </w:p>
        <w:p w14:paraId="50E664E2" w14:textId="7B95A7CC"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3004" w:history="1">
            <w:r w:rsidRPr="00816B9A">
              <w:rPr>
                <w:rStyle w:val="Hyperlink"/>
                <w:noProof/>
              </w:rPr>
              <w:t>Participants</w:t>
            </w:r>
            <w:r>
              <w:rPr>
                <w:noProof/>
                <w:webHidden/>
              </w:rPr>
              <w:tab/>
            </w:r>
            <w:r>
              <w:rPr>
                <w:noProof/>
                <w:webHidden/>
              </w:rPr>
              <w:fldChar w:fldCharType="begin"/>
            </w:r>
            <w:r>
              <w:rPr>
                <w:noProof/>
                <w:webHidden/>
              </w:rPr>
              <w:instrText xml:space="preserve"> PAGEREF _Toc195193004 \h </w:instrText>
            </w:r>
            <w:r>
              <w:rPr>
                <w:noProof/>
                <w:webHidden/>
              </w:rPr>
            </w:r>
            <w:r>
              <w:rPr>
                <w:noProof/>
                <w:webHidden/>
              </w:rPr>
              <w:fldChar w:fldCharType="separate"/>
            </w:r>
            <w:r>
              <w:rPr>
                <w:noProof/>
                <w:webHidden/>
              </w:rPr>
              <w:t>20</w:t>
            </w:r>
            <w:r>
              <w:rPr>
                <w:noProof/>
                <w:webHidden/>
              </w:rPr>
              <w:fldChar w:fldCharType="end"/>
            </w:r>
          </w:hyperlink>
        </w:p>
        <w:p w14:paraId="31B909C5" w14:textId="626220A3"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3005" w:history="1">
            <w:r w:rsidRPr="00816B9A">
              <w:rPr>
                <w:rStyle w:val="Hyperlink"/>
                <w:noProof/>
              </w:rPr>
              <w:t>Modelling approach</w:t>
            </w:r>
            <w:r>
              <w:rPr>
                <w:noProof/>
                <w:webHidden/>
              </w:rPr>
              <w:tab/>
            </w:r>
            <w:r>
              <w:rPr>
                <w:noProof/>
                <w:webHidden/>
              </w:rPr>
              <w:fldChar w:fldCharType="begin"/>
            </w:r>
            <w:r>
              <w:rPr>
                <w:noProof/>
                <w:webHidden/>
              </w:rPr>
              <w:instrText xml:space="preserve"> PAGEREF _Toc195193005 \h </w:instrText>
            </w:r>
            <w:r>
              <w:rPr>
                <w:noProof/>
                <w:webHidden/>
              </w:rPr>
            </w:r>
            <w:r>
              <w:rPr>
                <w:noProof/>
                <w:webHidden/>
              </w:rPr>
              <w:fldChar w:fldCharType="separate"/>
            </w:r>
            <w:r>
              <w:rPr>
                <w:noProof/>
                <w:webHidden/>
              </w:rPr>
              <w:t>23</w:t>
            </w:r>
            <w:r>
              <w:rPr>
                <w:noProof/>
                <w:webHidden/>
              </w:rPr>
              <w:fldChar w:fldCharType="end"/>
            </w:r>
          </w:hyperlink>
        </w:p>
        <w:p w14:paraId="22B891FA" w14:textId="65A1104F"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3006" w:history="1">
            <w:r w:rsidRPr="00816B9A">
              <w:rPr>
                <w:rStyle w:val="Hyperlink"/>
                <w:noProof/>
              </w:rPr>
              <w:t>Training</w:t>
            </w:r>
            <w:r>
              <w:rPr>
                <w:noProof/>
                <w:webHidden/>
              </w:rPr>
              <w:tab/>
            </w:r>
            <w:r>
              <w:rPr>
                <w:noProof/>
                <w:webHidden/>
              </w:rPr>
              <w:fldChar w:fldCharType="begin"/>
            </w:r>
            <w:r>
              <w:rPr>
                <w:noProof/>
                <w:webHidden/>
              </w:rPr>
              <w:instrText xml:space="preserve"> PAGEREF _Toc195193006 \h </w:instrText>
            </w:r>
            <w:r>
              <w:rPr>
                <w:noProof/>
                <w:webHidden/>
              </w:rPr>
            </w:r>
            <w:r>
              <w:rPr>
                <w:noProof/>
                <w:webHidden/>
              </w:rPr>
              <w:fldChar w:fldCharType="separate"/>
            </w:r>
            <w:r>
              <w:rPr>
                <w:noProof/>
                <w:webHidden/>
              </w:rPr>
              <w:t>23</w:t>
            </w:r>
            <w:r>
              <w:rPr>
                <w:noProof/>
                <w:webHidden/>
              </w:rPr>
              <w:fldChar w:fldCharType="end"/>
            </w:r>
          </w:hyperlink>
        </w:p>
        <w:p w14:paraId="1DC4DB45" w14:textId="593F4773" w:rsidR="00790328" w:rsidRDefault="00790328">
          <w:pPr>
            <w:pStyle w:val="TOC3"/>
            <w:tabs>
              <w:tab w:val="right" w:leader="dot" w:pos="9350"/>
            </w:tabs>
            <w:rPr>
              <w:rFonts w:eastAsiaTheme="minorEastAsia" w:cstheme="minorBidi"/>
              <w:i w:val="0"/>
              <w:iCs w:val="0"/>
              <w:noProof/>
              <w:kern w:val="2"/>
              <w:sz w:val="24"/>
              <w:szCs w:val="24"/>
              <w14:ligatures w14:val="standardContextual"/>
            </w:rPr>
          </w:pPr>
          <w:hyperlink w:anchor="_Toc195193007" w:history="1">
            <w:r w:rsidRPr="00816B9A">
              <w:rPr>
                <w:rStyle w:val="Hyperlink"/>
                <w:noProof/>
              </w:rPr>
              <w:t>Testing</w:t>
            </w:r>
            <w:r>
              <w:rPr>
                <w:noProof/>
                <w:webHidden/>
              </w:rPr>
              <w:tab/>
            </w:r>
            <w:r>
              <w:rPr>
                <w:noProof/>
                <w:webHidden/>
              </w:rPr>
              <w:fldChar w:fldCharType="begin"/>
            </w:r>
            <w:r>
              <w:rPr>
                <w:noProof/>
                <w:webHidden/>
              </w:rPr>
              <w:instrText xml:space="preserve"> PAGEREF _Toc195193007 \h </w:instrText>
            </w:r>
            <w:r>
              <w:rPr>
                <w:noProof/>
                <w:webHidden/>
              </w:rPr>
            </w:r>
            <w:r>
              <w:rPr>
                <w:noProof/>
                <w:webHidden/>
              </w:rPr>
              <w:fldChar w:fldCharType="separate"/>
            </w:r>
            <w:r>
              <w:rPr>
                <w:noProof/>
                <w:webHidden/>
              </w:rPr>
              <w:t>23</w:t>
            </w:r>
            <w:r>
              <w:rPr>
                <w:noProof/>
                <w:webHidden/>
              </w:rPr>
              <w:fldChar w:fldCharType="end"/>
            </w:r>
          </w:hyperlink>
        </w:p>
        <w:p w14:paraId="241CA96E" w14:textId="6EBCF67F" w:rsidR="00790328" w:rsidRDefault="00790328">
          <w:pPr>
            <w:pStyle w:val="TOC1"/>
            <w:tabs>
              <w:tab w:val="right" w:leader="dot" w:pos="9350"/>
            </w:tabs>
            <w:rPr>
              <w:rFonts w:eastAsiaTheme="minorEastAsia" w:cstheme="minorBidi"/>
              <w:b w:val="0"/>
              <w:bCs w:val="0"/>
              <w:caps w:val="0"/>
              <w:noProof/>
              <w:kern w:val="2"/>
              <w:sz w:val="24"/>
              <w:szCs w:val="24"/>
              <w14:ligatures w14:val="standardContextual"/>
            </w:rPr>
          </w:pPr>
          <w:hyperlink w:anchor="_Toc195193008" w:history="1">
            <w:r w:rsidRPr="00816B9A">
              <w:rPr>
                <w:rStyle w:val="Hyperlink"/>
                <w:noProof/>
              </w:rPr>
              <w:t>Results</w:t>
            </w:r>
            <w:r>
              <w:rPr>
                <w:noProof/>
                <w:webHidden/>
              </w:rPr>
              <w:tab/>
            </w:r>
            <w:r>
              <w:rPr>
                <w:noProof/>
                <w:webHidden/>
              </w:rPr>
              <w:fldChar w:fldCharType="begin"/>
            </w:r>
            <w:r>
              <w:rPr>
                <w:noProof/>
                <w:webHidden/>
              </w:rPr>
              <w:instrText xml:space="preserve"> PAGEREF _Toc195193008 \h </w:instrText>
            </w:r>
            <w:r>
              <w:rPr>
                <w:noProof/>
                <w:webHidden/>
              </w:rPr>
            </w:r>
            <w:r>
              <w:rPr>
                <w:noProof/>
                <w:webHidden/>
              </w:rPr>
              <w:fldChar w:fldCharType="separate"/>
            </w:r>
            <w:r>
              <w:rPr>
                <w:noProof/>
                <w:webHidden/>
              </w:rPr>
              <w:t>24</w:t>
            </w:r>
            <w:r>
              <w:rPr>
                <w:noProof/>
                <w:webHidden/>
              </w:rPr>
              <w:fldChar w:fldCharType="end"/>
            </w:r>
          </w:hyperlink>
        </w:p>
        <w:p w14:paraId="7A9C9FBF" w14:textId="4E172A61" w:rsidR="00790328" w:rsidRDefault="00790328">
          <w:pPr>
            <w:pStyle w:val="TOC1"/>
            <w:tabs>
              <w:tab w:val="right" w:leader="dot" w:pos="9350"/>
            </w:tabs>
            <w:rPr>
              <w:rFonts w:eastAsiaTheme="minorEastAsia" w:cstheme="minorBidi"/>
              <w:b w:val="0"/>
              <w:bCs w:val="0"/>
              <w:caps w:val="0"/>
              <w:noProof/>
              <w:kern w:val="2"/>
              <w:sz w:val="24"/>
              <w:szCs w:val="24"/>
              <w14:ligatures w14:val="standardContextual"/>
            </w:rPr>
          </w:pPr>
          <w:hyperlink w:anchor="_Toc195193009" w:history="1">
            <w:r w:rsidRPr="00816B9A">
              <w:rPr>
                <w:rStyle w:val="Hyperlink"/>
                <w:noProof/>
              </w:rPr>
              <w:drawing>
                <wp:inline distT="0" distB="0" distL="0" distR="0" wp14:anchorId="5BC6B5E0" wp14:editId="713C2CE3">
                  <wp:extent cx="5943600" cy="2454910"/>
                  <wp:effectExtent l="0" t="0" r="0" b="0"/>
                  <wp:docPr id="2093059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74631" name="Picture 607474631"/>
                          <pic:cNvPicPr/>
                        </pic:nvPicPr>
                        <pic:blipFill rotWithShape="1">
                          <a:blip r:embed="rId8">
                            <a:lum contrast="20000"/>
                          </a:blip>
                          <a:srcRect t="14643" b="26887"/>
                          <a:stretch/>
                        </pic:blipFill>
                        <pic:spPr bwMode="auto">
                          <a:xfrm>
                            <a:off x="0" y="0"/>
                            <a:ext cx="5943600" cy="2454910"/>
                          </a:xfrm>
                          <a:prstGeom prst="rect">
                            <a:avLst/>
                          </a:prstGeom>
                          <a:ln>
                            <a:noFill/>
                          </a:ln>
                          <a:extLst>
                            <a:ext uri="{53640926-AAD7-44D8-BBD7-CCE9431645EC}">
                              <a14:shadowObscured xmlns:a14="http://schemas.microsoft.com/office/drawing/2010/main"/>
                            </a:ext>
                          </a:extLst>
                        </pic:spPr>
                      </pic:pic>
                    </a:graphicData>
                  </a:graphic>
                </wp:inline>
              </w:drawing>
            </w:r>
            <w:r>
              <w:rPr>
                <w:noProof/>
                <w:webHidden/>
              </w:rPr>
              <w:tab/>
            </w:r>
            <w:r>
              <w:rPr>
                <w:noProof/>
                <w:webHidden/>
              </w:rPr>
              <w:fldChar w:fldCharType="begin"/>
            </w:r>
            <w:r>
              <w:rPr>
                <w:noProof/>
                <w:webHidden/>
              </w:rPr>
              <w:instrText xml:space="preserve"> PAGEREF _Toc195193009 \h </w:instrText>
            </w:r>
            <w:r>
              <w:rPr>
                <w:noProof/>
                <w:webHidden/>
              </w:rPr>
            </w:r>
            <w:r>
              <w:rPr>
                <w:noProof/>
                <w:webHidden/>
              </w:rPr>
              <w:fldChar w:fldCharType="separate"/>
            </w:r>
            <w:r>
              <w:rPr>
                <w:noProof/>
                <w:webHidden/>
              </w:rPr>
              <w:t>24</w:t>
            </w:r>
            <w:r>
              <w:rPr>
                <w:noProof/>
                <w:webHidden/>
              </w:rPr>
              <w:fldChar w:fldCharType="end"/>
            </w:r>
          </w:hyperlink>
        </w:p>
        <w:p w14:paraId="65A96AD4" w14:textId="7F828989"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3010" w:history="1">
            <w:r w:rsidRPr="00816B9A">
              <w:rPr>
                <w:rStyle w:val="Hyperlink"/>
                <w:noProof/>
              </w:rPr>
              <w:t>Training</w:t>
            </w:r>
            <w:r>
              <w:rPr>
                <w:noProof/>
                <w:webHidden/>
              </w:rPr>
              <w:tab/>
            </w:r>
            <w:r>
              <w:rPr>
                <w:noProof/>
                <w:webHidden/>
              </w:rPr>
              <w:fldChar w:fldCharType="begin"/>
            </w:r>
            <w:r>
              <w:rPr>
                <w:noProof/>
                <w:webHidden/>
              </w:rPr>
              <w:instrText xml:space="preserve"> PAGEREF _Toc195193010 \h </w:instrText>
            </w:r>
            <w:r>
              <w:rPr>
                <w:noProof/>
                <w:webHidden/>
              </w:rPr>
            </w:r>
            <w:r>
              <w:rPr>
                <w:noProof/>
                <w:webHidden/>
              </w:rPr>
              <w:fldChar w:fldCharType="separate"/>
            </w:r>
            <w:r>
              <w:rPr>
                <w:noProof/>
                <w:webHidden/>
              </w:rPr>
              <w:t>24</w:t>
            </w:r>
            <w:r>
              <w:rPr>
                <w:noProof/>
                <w:webHidden/>
              </w:rPr>
              <w:fldChar w:fldCharType="end"/>
            </w:r>
          </w:hyperlink>
        </w:p>
        <w:p w14:paraId="2F743E61" w14:textId="7822502D" w:rsidR="00790328" w:rsidRDefault="00790328">
          <w:pPr>
            <w:pStyle w:val="TOC2"/>
            <w:tabs>
              <w:tab w:val="right" w:leader="dot" w:pos="9350"/>
            </w:tabs>
            <w:rPr>
              <w:rFonts w:eastAsiaTheme="minorEastAsia" w:cstheme="minorBidi"/>
              <w:smallCaps w:val="0"/>
              <w:noProof/>
              <w:kern w:val="2"/>
              <w:sz w:val="24"/>
              <w:szCs w:val="24"/>
              <w14:ligatures w14:val="standardContextual"/>
            </w:rPr>
          </w:pPr>
          <w:hyperlink w:anchor="_Toc195193011" w:history="1">
            <w:r w:rsidRPr="00816B9A">
              <w:rPr>
                <w:rStyle w:val="Hyperlink"/>
                <w:noProof/>
              </w:rPr>
              <w:t>Testing</w:t>
            </w:r>
            <w:r>
              <w:rPr>
                <w:noProof/>
                <w:webHidden/>
              </w:rPr>
              <w:tab/>
            </w:r>
            <w:r>
              <w:rPr>
                <w:noProof/>
                <w:webHidden/>
              </w:rPr>
              <w:fldChar w:fldCharType="begin"/>
            </w:r>
            <w:r>
              <w:rPr>
                <w:noProof/>
                <w:webHidden/>
              </w:rPr>
              <w:instrText xml:space="preserve"> PAGEREF _Toc195193011 \h </w:instrText>
            </w:r>
            <w:r>
              <w:rPr>
                <w:noProof/>
                <w:webHidden/>
              </w:rPr>
            </w:r>
            <w:r>
              <w:rPr>
                <w:noProof/>
                <w:webHidden/>
              </w:rPr>
              <w:fldChar w:fldCharType="separate"/>
            </w:r>
            <w:r>
              <w:rPr>
                <w:noProof/>
                <w:webHidden/>
              </w:rPr>
              <w:t>25</w:t>
            </w:r>
            <w:r>
              <w:rPr>
                <w:noProof/>
                <w:webHidden/>
              </w:rPr>
              <w:fldChar w:fldCharType="end"/>
            </w:r>
          </w:hyperlink>
        </w:p>
        <w:p w14:paraId="1989D047" w14:textId="3F184764" w:rsidR="00790328" w:rsidRDefault="00790328">
          <w:pPr>
            <w:pStyle w:val="TOC1"/>
            <w:tabs>
              <w:tab w:val="right" w:leader="dot" w:pos="9350"/>
            </w:tabs>
            <w:rPr>
              <w:rFonts w:eastAsiaTheme="minorEastAsia" w:cstheme="minorBidi"/>
              <w:b w:val="0"/>
              <w:bCs w:val="0"/>
              <w:caps w:val="0"/>
              <w:noProof/>
              <w:kern w:val="2"/>
              <w:sz w:val="24"/>
              <w:szCs w:val="24"/>
              <w14:ligatures w14:val="standardContextual"/>
            </w:rPr>
          </w:pPr>
          <w:hyperlink w:anchor="_Toc195193012" w:history="1">
            <w:r w:rsidRPr="00816B9A">
              <w:rPr>
                <w:rStyle w:val="Hyperlink"/>
                <w:noProof/>
              </w:rPr>
              <w:t>Discussion</w:t>
            </w:r>
            <w:r>
              <w:rPr>
                <w:noProof/>
                <w:webHidden/>
              </w:rPr>
              <w:tab/>
            </w:r>
            <w:r>
              <w:rPr>
                <w:noProof/>
                <w:webHidden/>
              </w:rPr>
              <w:fldChar w:fldCharType="begin"/>
            </w:r>
            <w:r>
              <w:rPr>
                <w:noProof/>
                <w:webHidden/>
              </w:rPr>
              <w:instrText xml:space="preserve"> PAGEREF _Toc195193012 \h </w:instrText>
            </w:r>
            <w:r>
              <w:rPr>
                <w:noProof/>
                <w:webHidden/>
              </w:rPr>
            </w:r>
            <w:r>
              <w:rPr>
                <w:noProof/>
                <w:webHidden/>
              </w:rPr>
              <w:fldChar w:fldCharType="separate"/>
            </w:r>
            <w:r>
              <w:rPr>
                <w:noProof/>
                <w:webHidden/>
              </w:rPr>
              <w:t>26</w:t>
            </w:r>
            <w:r>
              <w:rPr>
                <w:noProof/>
                <w:webHidden/>
              </w:rPr>
              <w:fldChar w:fldCharType="end"/>
            </w:r>
          </w:hyperlink>
        </w:p>
        <w:p w14:paraId="570800BE" w14:textId="5D92E24A" w:rsidR="00790328" w:rsidRDefault="00790328">
          <w:pPr>
            <w:pStyle w:val="TOC1"/>
            <w:tabs>
              <w:tab w:val="right" w:leader="dot" w:pos="9350"/>
            </w:tabs>
            <w:rPr>
              <w:rFonts w:eastAsiaTheme="minorEastAsia" w:cstheme="minorBidi"/>
              <w:b w:val="0"/>
              <w:bCs w:val="0"/>
              <w:caps w:val="0"/>
              <w:noProof/>
              <w:kern w:val="2"/>
              <w:sz w:val="24"/>
              <w:szCs w:val="24"/>
              <w14:ligatures w14:val="standardContextual"/>
            </w:rPr>
          </w:pPr>
          <w:hyperlink w:anchor="_Toc195193013" w:history="1">
            <w:r w:rsidRPr="00816B9A">
              <w:rPr>
                <w:rStyle w:val="Hyperlink"/>
                <w:noProof/>
              </w:rPr>
              <w:t>References</w:t>
            </w:r>
            <w:r>
              <w:rPr>
                <w:noProof/>
                <w:webHidden/>
              </w:rPr>
              <w:tab/>
            </w:r>
            <w:r>
              <w:rPr>
                <w:noProof/>
                <w:webHidden/>
              </w:rPr>
              <w:fldChar w:fldCharType="begin"/>
            </w:r>
            <w:r>
              <w:rPr>
                <w:noProof/>
                <w:webHidden/>
              </w:rPr>
              <w:instrText xml:space="preserve"> PAGEREF _Toc195193013 \h </w:instrText>
            </w:r>
            <w:r>
              <w:rPr>
                <w:noProof/>
                <w:webHidden/>
              </w:rPr>
            </w:r>
            <w:r>
              <w:rPr>
                <w:noProof/>
                <w:webHidden/>
              </w:rPr>
              <w:fldChar w:fldCharType="separate"/>
            </w:r>
            <w:r>
              <w:rPr>
                <w:noProof/>
                <w:webHidden/>
              </w:rPr>
              <w:t>28</w:t>
            </w:r>
            <w:r>
              <w:rPr>
                <w:noProof/>
                <w:webHidden/>
              </w:rPr>
              <w:fldChar w:fldCharType="end"/>
            </w:r>
          </w:hyperlink>
        </w:p>
        <w:p w14:paraId="1AA47D8B" w14:textId="691167C4"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5192981"/>
      <w:r w:rsidRPr="00201BF6">
        <w:rPr>
          <w:rFonts w:eastAsiaTheme="minorHAnsi"/>
        </w:rPr>
        <w:lastRenderedPageBreak/>
        <w:t>Introduction</w:t>
      </w:r>
      <w:bookmarkEnd w:id="0"/>
      <w:bookmarkEnd w:id="1"/>
    </w:p>
    <w:p w14:paraId="6ABAE586" w14:textId="77777777" w:rsidR="00F41E9F" w:rsidRDefault="00F41E9F" w:rsidP="00824E88"/>
    <w:p w14:paraId="67661375" w14:textId="77777777" w:rsidR="00195A4B" w:rsidRPr="00207F5F" w:rsidRDefault="00195A4B" w:rsidP="00195A4B">
      <w:pPr>
        <w:pStyle w:val="Style2"/>
        <w:rPr>
          <w:rFonts w:cs="Times New Roman"/>
          <w:szCs w:val="24"/>
        </w:rPr>
      </w:pPr>
      <w:bookmarkStart w:id="2" w:name="_Toc195192982"/>
      <w:commentRangeStart w:id="3"/>
      <w:commentRangeStart w:id="4"/>
      <w:commentRangeStart w:id="5"/>
      <w:r w:rsidRPr="00207F5F">
        <w:rPr>
          <w:rFonts w:cs="Times New Roman"/>
          <w:szCs w:val="24"/>
        </w:rPr>
        <w:t>Obsessive-Compulsive Disorder</w:t>
      </w:r>
      <w:commentRangeEnd w:id="3"/>
      <w:r w:rsidR="00A276A6">
        <w:rPr>
          <w:rStyle w:val="CommentReference"/>
          <w:rFonts w:eastAsia="Times New Roman" w:cs="Times New Roman"/>
          <w:b w:val="0"/>
          <w:color w:val="auto"/>
        </w:rPr>
        <w:commentReference w:id="3"/>
      </w:r>
      <w:commentRangeEnd w:id="4"/>
      <w:r w:rsidR="0089078D">
        <w:rPr>
          <w:rStyle w:val="CommentReference"/>
          <w:rFonts w:eastAsia="Times New Roman" w:cs="Times New Roman"/>
          <w:b w:val="0"/>
          <w:color w:val="auto"/>
        </w:rPr>
        <w:commentReference w:id="4"/>
      </w:r>
      <w:commentRangeEnd w:id="5"/>
      <w:r w:rsidR="00B076C8">
        <w:rPr>
          <w:rStyle w:val="CommentReference"/>
          <w:rFonts w:eastAsia="Times New Roman" w:cs="Times New Roman"/>
          <w:b w:val="0"/>
          <w:color w:val="auto"/>
        </w:rPr>
        <w:commentReference w:id="5"/>
      </w:r>
      <w:bookmarkEnd w:id="2"/>
    </w:p>
    <w:p w14:paraId="25FC3494" w14:textId="0A7511CF" w:rsidR="000740BF" w:rsidRDefault="00422F2A" w:rsidP="002C1E0C">
      <w:r>
        <w:t>Obsessive-compulsive disorder (</w:t>
      </w:r>
      <w:r w:rsidR="00195A4B" w:rsidRPr="00207F5F">
        <w:t>OCD</w:t>
      </w:r>
      <w:r>
        <w:t>)</w:t>
      </w:r>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del w:id="6" w:author="Ina Drabløs" w:date="2025-04-03T12:17:00Z">
        <w:r w:rsidR="0089078D" w:rsidRPr="0089078D" w:rsidDel="00E51ADC">
          <w:delText xml:space="preserve">Up to </w:delText>
        </w:r>
      </w:del>
      <w:ins w:id="7" w:author="Ina Drabløs" w:date="2025-04-03T12:17:00Z">
        <w:r w:rsidR="00E51ADC">
          <w:t xml:space="preserve">Almost </w:t>
        </w:r>
      </w:ins>
      <w:r w:rsidR="0089078D" w:rsidRPr="0089078D">
        <w:t xml:space="preserve">half of adult patients with OCD </w:t>
      </w:r>
      <w:del w:id="8" w:author="Ina Drabløs" w:date="2025-04-03T12:20:00Z">
        <w:r w:rsidR="0089078D" w:rsidRPr="0089078D" w:rsidDel="00E51ADC">
          <w:delText xml:space="preserve">indicate that their disease began in </w:delText>
        </w:r>
      </w:del>
      <w:ins w:id="9" w:author="Ina Drabløs" w:date="2025-04-03T12:20:00Z">
        <w:r w:rsidR="00E51ADC">
          <w:t xml:space="preserve"> report symptom onset during </w:t>
        </w:r>
      </w:ins>
      <w:r w:rsidR="0089078D" w:rsidRPr="0089078D">
        <w:t xml:space="preserve">childhood or adolescence, </w:t>
      </w:r>
      <w:del w:id="10" w:author="Ina Drabløs" w:date="2025-04-03T12:20:00Z">
        <w:r w:rsidR="0089078D" w:rsidRPr="0089078D" w:rsidDel="00E51ADC">
          <w:delText>and its</w:delText>
        </w:r>
      </w:del>
      <w:ins w:id="11" w:author="Ina Drabløs" w:date="2025-04-03T12:20:00Z">
        <w:r w:rsidR="00E51ADC">
          <w:t>with</w:t>
        </w:r>
      </w:ins>
      <w:r w:rsidR="0089078D" w:rsidRPr="0089078D">
        <w:t xml:space="preserve"> prevalence rate</w:t>
      </w:r>
      <w:ins w:id="12" w:author="Ina Drabløs" w:date="2025-04-03T12:21:00Z">
        <w:r w:rsidR="00E51ADC">
          <w:t>s</w:t>
        </w:r>
      </w:ins>
      <w:r w:rsidR="0089078D" w:rsidRPr="0089078D">
        <w:t xml:space="preserve"> in these </w:t>
      </w:r>
      <w:del w:id="13" w:author="Ina Drabløs" w:date="2025-04-03T12:21:00Z">
        <w:r w:rsidR="0089078D" w:rsidRPr="0089078D" w:rsidDel="00E51ADC">
          <w:delText xml:space="preserve">years </w:delText>
        </w:r>
      </w:del>
      <w:ins w:id="14" w:author="Ina Drabløs" w:date="2025-04-03T12:21:00Z">
        <w:r w:rsidR="00E51ADC">
          <w:t>age groups</w:t>
        </w:r>
        <w:r w:rsidR="00E51ADC" w:rsidRPr="0089078D">
          <w:t xml:space="preserve"> </w:t>
        </w:r>
      </w:ins>
      <w:del w:id="15" w:author="Ina Drabløs" w:date="2025-04-03T12:21:00Z">
        <w:r w:rsidR="0089078D" w:rsidRPr="0089078D" w:rsidDel="00E51ADC">
          <w:delText>is between</w:delText>
        </w:r>
      </w:del>
      <w:ins w:id="16" w:author="Ina Drabløs" w:date="2025-04-03T12:21:00Z">
        <w:r w:rsidR="00E51ADC">
          <w:t>ranging from</w:t>
        </w:r>
      </w:ins>
      <w:r w:rsidR="0089078D" w:rsidRPr="0089078D">
        <w:t xml:space="preserve"> 1</w:t>
      </w:r>
      <w:ins w:id="17" w:author="Ina Drabløs" w:date="2025-04-03T12:21:00Z">
        <w:r w:rsidR="00E51ADC">
          <w:t>%</w:t>
        </w:r>
      </w:ins>
      <w:r w:rsidR="0089078D" w:rsidRPr="0089078D">
        <w:t xml:space="preserve"> </w:t>
      </w:r>
      <w:del w:id="18" w:author="Ina Drabløs" w:date="2025-04-03T12:21:00Z">
        <w:r w:rsidR="0089078D" w:rsidDel="00E51ADC">
          <w:delText>and</w:delText>
        </w:r>
        <w:r w:rsidR="0089078D" w:rsidRPr="0089078D" w:rsidDel="00E51ADC">
          <w:delText xml:space="preserve"> </w:delText>
        </w:r>
      </w:del>
      <w:ins w:id="19" w:author="Ina Drabløs" w:date="2025-04-03T12:21:00Z">
        <w:r w:rsidR="00E51ADC">
          <w:t>to</w:t>
        </w:r>
        <w:r w:rsidR="00E51ADC" w:rsidRPr="0089078D">
          <w:t xml:space="preserve"> </w:t>
        </w:r>
      </w:ins>
      <w:r w:rsidR="0089078D" w:rsidRPr="0089078D">
        <w:t xml:space="preserve">4% </w:t>
      </w:r>
      <w:commentRangeStart w:id="20"/>
      <w:r w:rsidR="0089078D">
        <w:fldChar w:fldCharType="begin"/>
      </w:r>
      <w:r w:rsidR="0089078D">
        <w:instrText xml:space="preserve"> ADDIN ZOTERO_ITEM CSL_CITATION {"citationID":"mXXHUPlV","properties":{"formattedCitation":"(Douglass et al., 1995; Rasmussen &amp; Eisen, 1990)","plainCitation":"(Douglass et al., 1995; Rasmussen &amp; Eisen, 1990)","noteIndex":0},"citationItems":[{"id":4278,"uris":["http://zotero.org/users/13126831/items/3JI42CW6"],"itemData":{"id":4278,"type":"article-journal","abstract":"Objective\nTo report descriptive epidemiological information on obsessive-compulsive disorder (OCD) in an unselected birth cohort of 930 males and females, aged 18 years.\nMethod\nAn epidemiological study of the prevalence of self-reported OCD at age 18, and a longitudinal analysis of the prospective predictors of OCD.\nResults\nUsing the Diagnostic Interview Schedule, the authors found a 1-year prevalence rate of 4%, with a male-female ratio of 0.7:1. The majority of OCD cases met criteria for a comorbid disorder, most commonly depression (62%), social phobia (38%), and substance dependence (alcohol 24%, marijuana 19%).\nConclusion\nData collected on the sample from birth to age 18 years indicated that many childhood risk factors theorized in the literature did not predict OCD in this sample. However, a history of depression and substance use were prospective risk factors for OCD.","container-title":"Journal of the American Academy of Child &amp; Adolescent Psychiatry","DOI":"10.1097/00004583-199511000-00008","ISSN":"0890-8567","issue":"11","journalAbbreviation":"Journal of the American Academy of Child &amp; Adolescent Psychiatry","page":"1424-1431","source":"ScienceDirect","title":"Obsessive-Compulsive Disorder in a Birth Cohort of 18-Year-Olds: Prevalence and Predictors","title-short":"Obsessive-Compulsive Disorder in a Birth Cohort of 18-Year-Olds","volume":"34","author":[{"family":"Douglass","given":"HEIDI M."},{"family":"Moffitt","given":"TERRIE E."},{"family":"Dar","given":"REUVEN"},{"family":"McGEE","given":"ROB"},{"family":"Silva","given":"PHIL"}],"issued":{"date-parts":[["1995",11,1]]}},"label":"page"},{"id":4280,"uris":["http://zotero.org/users/13126831/items/HYAB3JM6"],"itemData":{"id":4280,"type":"article-journal","abstract":"Until the early 1980s, the only estimate of the prevalence of obsessive compulsive disorder (OCD) in the general population was 0.05%. Data collected from the Epidemiology Catchment Area (ECA) survey have suggested that OCD is 50 to 100 times more common than previously believed and twice as common as schizophrenia or panic disorder in the general population. These results have been corroborated in a second, more carefully designed epidemiologic study. Several reasons account for the previous underestimation of the prevalence of the disorder: (1) reluctance of patients to divulge their symptoms; (2) lack of recognition of the diversity of presenting symptoms in OCD by professionals; (3) misdiagnosis; (4) failure to ask OCD screening questions in the routine mental status examination. Demographic and clinical characteristics of the disorder have been consistent across studies and time, supporting the validity of current nosologic criteria and the disorder's relative homogeneity. OCD appears to be familial, suggesting that genetic factors play a prominent role in the phenotypic expression of illness.","container-title":"The Journal of Clinical Psychiatry","ISSN":"0160-6689","journalAbbreviation":"J Clin Psychiatry","language":"eng","note":"PMID: 2404965","page":"10-13; discussion 14","source":"PubMed","title":"Epidemiology of obsessive compulsive disorder","volume":"51 Suppl","author":[{"family":"Rasmussen","given":"S. A."},{"family":"Eisen","given":"J. L."}],"issued":{"date-parts":[["1990",2]]}},"label":"page"}],"schema":"https://github.com/citation-style-language/schema/raw/master/csl-citation.json"} </w:instrText>
      </w:r>
      <w:r w:rsidR="0089078D">
        <w:fldChar w:fldCharType="separate"/>
      </w:r>
      <w:r w:rsidR="0089078D">
        <w:rPr>
          <w:noProof/>
        </w:rPr>
        <w:t>(Douglass et al., 1995; Rasmussen &amp; Eisen, 1990)</w:t>
      </w:r>
      <w:r w:rsidR="0089078D">
        <w:fldChar w:fldCharType="end"/>
      </w:r>
      <w:commentRangeEnd w:id="20"/>
      <w:r w:rsidR="004626DD">
        <w:rPr>
          <w:rStyle w:val="CommentReference"/>
        </w:rPr>
        <w:commentReference w:id="20"/>
      </w:r>
      <w:r w:rsidR="0089078D" w:rsidRPr="0089078D">
        <w:t>.</w:t>
      </w:r>
      <w:r w:rsidR="0089078D">
        <w:t xml:space="preserve"> </w:t>
      </w:r>
      <w:commentRangeStart w:id="21"/>
      <w:r w:rsidR="0089078D">
        <w:t xml:space="preserve">The </w:t>
      </w:r>
      <w:r w:rsidR="00195A4B" w:rsidRPr="00207F5F">
        <w:t>is</w:t>
      </w:r>
      <w:commentRangeEnd w:id="21"/>
      <w:r w:rsidR="00E51ADC">
        <w:rPr>
          <w:rStyle w:val="CommentReference"/>
        </w:rPr>
        <w:commentReference w:id="21"/>
      </w:r>
      <w:r w:rsidR="00195A4B" w:rsidRPr="00207F5F">
        <w:t xml:space="preserve"> characterized by the presence of compulsions – ritualized behavioral or mental acts, and obsessions – intrusive and unwanted thoughts and worries </w:t>
      </w:r>
      <w:commentRangeStart w:id="22"/>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commentRangeEnd w:id="22"/>
      <w:r w:rsidR="001501D3">
        <w:rPr>
          <w:rStyle w:val="CommentReference"/>
        </w:rPr>
        <w:commentReference w:id="22"/>
      </w:r>
      <w:r w:rsidR="00195A4B" w:rsidRPr="00207F5F">
        <w:t>.</w:t>
      </w:r>
      <w:r w:rsidR="00654021">
        <w:t xml:space="preserve"> </w:t>
      </w:r>
      <w:r w:rsidR="00195A4B" w:rsidRPr="00207F5F">
        <w:t>OCD is unique among mental illnesses in that it exhibits both externalizing and internalizing symptom</w:t>
      </w:r>
      <w:r w:rsidR="007617CB">
        <w:t xml:space="preserve"> domains</w:t>
      </w:r>
      <w:r w:rsidR="00195A4B" w:rsidRPr="00207F5F">
        <w:t xml:space="preserve"> </w:t>
      </w:r>
      <w:r w:rsidR="00195A4B" w:rsidRPr="00257FD8">
        <w:fldChar w:fldCharType="begin"/>
      </w:r>
      <w:r w:rsidR="00195A4B" w:rsidRPr="00257FD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57FD8">
        <w:fldChar w:fldCharType="separate"/>
      </w:r>
      <w:r w:rsidR="00195A4B" w:rsidRPr="00257FD8">
        <w:t>(Guzick et al., 2019)</w:t>
      </w:r>
      <w:r w:rsidR="00195A4B" w:rsidRPr="00257FD8">
        <w:fldChar w:fldCharType="end"/>
      </w:r>
      <w:r w:rsidR="00195A4B" w:rsidRPr="00257FD8">
        <w:t xml:space="preserve">. Externalizing </w:t>
      </w:r>
      <w:r w:rsidR="00257FD8">
        <w:t>symptoms</w:t>
      </w:r>
      <w:r w:rsidR="00195A4B" w:rsidRPr="00257FD8">
        <w:t>, like compulsivity and repetitive actions, are often outwardly disruptive</w:t>
      </w:r>
      <w:del w:id="23" w:author="Ina Drabløs [2]" w:date="2025-04-04T09:53:00Z" w16du:dateUtc="2025-04-04T07:53:00Z">
        <w:r w:rsidR="00257FD8" w:rsidRPr="00257FD8" w:rsidDel="008852D6">
          <w:delText xml:space="preserve"> and </w:delText>
        </w:r>
        <w:commentRangeStart w:id="24"/>
        <w:r w:rsidR="00257FD8" w:rsidRPr="00257FD8" w:rsidDel="008852D6">
          <w:delText>are associated with dysfunctions in circuits that govern motor behaviors and reward processing.</w:delText>
        </w:r>
        <w:r w:rsidR="00195A4B" w:rsidRPr="00257FD8" w:rsidDel="008852D6">
          <w:delText xml:space="preserve"> </w:delText>
        </w:r>
        <w:commentRangeEnd w:id="24"/>
        <w:r w:rsidR="008852D6" w:rsidDel="008852D6">
          <w:rPr>
            <w:rStyle w:val="CommentReference"/>
          </w:rPr>
          <w:commentReference w:id="24"/>
        </w:r>
        <w:r w:rsidR="00195A4B" w:rsidRPr="00257FD8" w:rsidDel="008852D6">
          <w:delText>In contrast,</w:delText>
        </w:r>
      </w:del>
      <w:ins w:id="25" w:author="Ina Drabløs [2]" w:date="2025-04-04T09:53:00Z" w16du:dateUtc="2025-04-04T07:53:00Z">
        <w:r w:rsidR="008852D6">
          <w:t>, while</w:t>
        </w:r>
      </w:ins>
      <w:r w:rsidR="00195A4B" w:rsidRPr="00257FD8">
        <w:t xml:space="preserve"> internalizing </w:t>
      </w:r>
      <w:r w:rsidR="00257FD8">
        <w:t>symptoms</w:t>
      </w:r>
      <w:r w:rsidR="00195A4B" w:rsidRPr="00257FD8">
        <w:t>, including anxiety</w:t>
      </w:r>
      <w:r w:rsidR="00257FD8">
        <w:t xml:space="preserve"> </w:t>
      </w:r>
      <w:r w:rsidR="00195A4B" w:rsidRPr="00257FD8">
        <w:t>and obsessions</w:t>
      </w:r>
      <w:r w:rsidR="00257FD8">
        <w:t xml:space="preserve">, </w:t>
      </w:r>
      <w:r w:rsidR="00195A4B" w:rsidRPr="00257FD8">
        <w:t xml:space="preserve">often lead to avoidance </w:t>
      </w:r>
      <w:r w:rsidR="00257FD8">
        <w:t>and</w:t>
      </w:r>
      <w:r w:rsidR="00195A4B" w:rsidRPr="00257FD8">
        <w:t xml:space="preserve"> withdrawal</w:t>
      </w:r>
      <w:del w:id="26" w:author="Ina Drabløs [2]" w:date="2025-04-04T09:53:00Z" w16du:dateUtc="2025-04-04T07:53:00Z">
        <w:r w:rsidR="00257FD8" w:rsidRPr="00257FD8" w:rsidDel="008852D6">
          <w:delText xml:space="preserve">, </w:delText>
        </w:r>
        <w:r w:rsidR="00257FD8" w:rsidDel="008852D6">
          <w:delText xml:space="preserve">and </w:delText>
        </w:r>
        <w:r w:rsidR="00257FD8" w:rsidRPr="00257FD8" w:rsidDel="008852D6">
          <w:delText xml:space="preserve">can </w:delText>
        </w:r>
        <w:commentRangeStart w:id="27"/>
        <w:r w:rsidR="00257FD8" w:rsidRPr="00257FD8" w:rsidDel="008852D6">
          <w:delText xml:space="preserve">be closely </w:delText>
        </w:r>
        <w:r w:rsidR="00257FD8" w:rsidDel="008852D6">
          <w:delText>associated</w:delText>
        </w:r>
        <w:r w:rsidR="00257FD8" w:rsidRPr="00257FD8" w:rsidDel="008852D6">
          <w:delText xml:space="preserve"> to dysregulation within certain circuit</w:delText>
        </w:r>
        <w:r w:rsidR="00257FD8" w:rsidDel="008852D6">
          <w:delText>s involved in fear response and emotion regulation</w:delText>
        </w:r>
        <w:commentRangeEnd w:id="27"/>
        <w:r w:rsidR="008852D6" w:rsidDel="008852D6">
          <w:rPr>
            <w:rStyle w:val="CommentReference"/>
          </w:rPr>
          <w:commentReference w:id="27"/>
        </w:r>
      </w:del>
      <w:r w:rsidR="00257FD8" w:rsidRPr="00257FD8">
        <w:t xml:space="preserve"> </w:t>
      </w:r>
      <w:r w:rsidR="00257FD8" w:rsidRPr="00257FD8">
        <w:fldChar w:fldCharType="begin"/>
      </w:r>
      <w:r w:rsidR="00257FD8" w:rsidRPr="00257FD8">
        <w:instrText xml:space="preserve"> ADDIN ZOTERO_ITEM CSL_CITATION {"citationID":"g49H7bnS","properties":{"formattedCitation":"(Achenbach, 2009; Shephard et al., 2021)","plainCitation":"(Achenbach, 2009; Shephard et al., 2021)","noteIndex":0},"citationItems":[{"id":2950,"uris":["http://zotero.org/users/13126831/items/VJT32CTB"],"itemData":{"id":2950,"type":"book","ISBN":"1-932975-13-6","publisher":"University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M"}],"issued":{"date-parts":[["2009"]]}},"label":"page"},{"id":3773,"uris":["http://zotero.org/users/13126831/items/4ZQSFPMA"],"itemData":{"id":3773,"type":"article-journal","abstract":"An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C."}],"issued":{"date-parts":[["2021"]]}},"label":"page"}],"schema":"https://github.com/citation-style-language/schema/raw/master/csl-citation.json"} </w:instrText>
      </w:r>
      <w:r w:rsidR="00257FD8" w:rsidRPr="00257FD8">
        <w:fldChar w:fldCharType="separate"/>
      </w:r>
      <w:r w:rsidR="00257FD8" w:rsidRPr="00257FD8">
        <w:t>(Achenbach, 2009; Shephard et al., 2021)</w:t>
      </w:r>
      <w:r w:rsidR="00257FD8" w:rsidRPr="00257FD8">
        <w:fldChar w:fldCharType="end"/>
      </w:r>
      <w:r w:rsidR="00257FD8" w:rsidRPr="00257FD8">
        <w:t>.</w:t>
      </w:r>
      <w:r w:rsidR="00195A4B" w:rsidRPr="00257FD8">
        <w:t xml:space="preserve"> Understanding OCD within </w:t>
      </w:r>
      <w:del w:id="28" w:author="Ina Drabløs [2]" w:date="2025-04-04T14:16:00Z" w16du:dateUtc="2025-04-04T12:16:00Z">
        <w:r w:rsidR="00195A4B" w:rsidRPr="00257FD8" w:rsidDel="008852D6">
          <w:delText>th</w:delText>
        </w:r>
        <w:r w:rsidR="00871F64" w:rsidDel="008852D6">
          <w:delText>e</w:delText>
        </w:r>
      </w:del>
      <w:ins w:id="29" w:author="Ina Drabløs [2]" w:date="2025-04-04T14:16:00Z" w16du:dateUtc="2025-04-04T12:16:00Z">
        <w:r w:rsidR="008852D6">
          <w:t xml:space="preserve"> a</w:t>
        </w:r>
      </w:ins>
      <w:r w:rsidR="00871F64">
        <w:t xml:space="preserve"> </w:t>
      </w:r>
      <w:r w:rsidR="00195A4B" w:rsidRPr="00257FD8">
        <w:t xml:space="preserve">dual </w:t>
      </w:r>
      <w:r w:rsidR="00195A4B" w:rsidRPr="00871F64">
        <w:rPr>
          <w:color w:val="4C94D8" w:themeColor="text2" w:themeTint="80"/>
        </w:rPr>
        <w:t xml:space="preserve">framework </w:t>
      </w:r>
      <w:r w:rsidR="00871F64" w:rsidRPr="00871F64">
        <w:rPr>
          <w:color w:val="4C94D8" w:themeColor="text2" w:themeTint="80"/>
        </w:rPr>
        <w:t>of internalizing and externalizing</w:t>
      </w:r>
      <w:ins w:id="30" w:author="Ina Drabløs" w:date="2025-04-03T12:43:00Z">
        <w:r w:rsidR="00420A85">
          <w:rPr>
            <w:color w:val="4C94D8" w:themeColor="text2" w:themeTint="80"/>
          </w:rPr>
          <w:t xml:space="preserve"> symptoms</w:t>
        </w:r>
      </w:ins>
      <w:r w:rsidR="00871F64" w:rsidRPr="00871F64">
        <w:rPr>
          <w:color w:val="4C94D8" w:themeColor="text2" w:themeTint="80"/>
        </w:rPr>
        <w:t xml:space="preserve"> </w:t>
      </w:r>
      <w:r w:rsidR="00195A4B" w:rsidRPr="00257FD8">
        <w:t xml:space="preserve">enhances our grasp of </w:t>
      </w:r>
      <w:del w:id="31" w:author="Ina Drabløs [2]" w:date="2025-04-04T14:17:00Z" w16du:dateUtc="2025-04-04T12:17:00Z">
        <w:r w:rsidR="00871F64" w:rsidDel="008852D6">
          <w:delText>the</w:delText>
        </w:r>
      </w:del>
      <w:ins w:id="32" w:author="Ina Drabløs [2]" w:date="2025-04-04T14:17:00Z" w16du:dateUtc="2025-04-04T12:17:00Z">
        <w:r w:rsidR="008852D6">
          <w:t>its clinical</w:t>
        </w:r>
      </w:ins>
      <w:r w:rsidR="00871F64">
        <w:t xml:space="preserve"> c</w:t>
      </w:r>
      <w:r w:rsidR="00871F64" w:rsidRPr="00207F5F">
        <w:t>omplexity</w:t>
      </w:r>
      <w:r w:rsidR="00195A4B" w:rsidRPr="00257FD8">
        <w:t xml:space="preserve"> </w:t>
      </w:r>
      <w:del w:id="33" w:author="Ina Drabløs [2]" w:date="2025-04-04T14:17:00Z" w16du:dateUtc="2025-04-04T12:17:00Z">
        <w:r w:rsidR="00871F64" w:rsidDel="008852D6">
          <w:delText>of its clinical presentation</w:delText>
        </w:r>
        <w:r w:rsidR="00195A4B" w:rsidRPr="00207F5F" w:rsidDel="008852D6">
          <w:delText xml:space="preserve"> </w:delText>
        </w:r>
      </w:del>
      <w:r w:rsidR="00195A4B" w:rsidRPr="00207F5F">
        <w:t xml:space="preserve">and </w:t>
      </w:r>
      <w:r w:rsidR="00871F64">
        <w:t xml:space="preserve">can </w:t>
      </w:r>
      <w:r w:rsidR="00195A4B" w:rsidRPr="00207F5F">
        <w:t>inform</w:t>
      </w:r>
      <w:del w:id="34" w:author="Ina Drabløs" w:date="2025-04-03T12:58:00Z">
        <w:r w:rsidR="00195A4B" w:rsidRPr="00207F5F" w:rsidDel="007E67CF">
          <w:delText>s</w:delText>
        </w:r>
      </w:del>
      <w:r w:rsidR="00195A4B" w:rsidRPr="00207F5F">
        <w:t xml:space="preserve">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44B04CFC" w14:textId="1FC800DE" w:rsidR="00E22262" w:rsidRPr="000740BF" w:rsidRDefault="00E22262" w:rsidP="000740BF">
      <w:pPr>
        <w:pStyle w:val="Style2"/>
        <w:rPr>
          <w:rFonts w:cs="Times New Roman"/>
          <w:szCs w:val="24"/>
        </w:rPr>
      </w:pPr>
      <w:r>
        <w:rPr>
          <w:rFonts w:cs="Times New Roman"/>
          <w:szCs w:val="24"/>
        </w:rPr>
        <w:t xml:space="preserve"> </w:t>
      </w:r>
      <w:bookmarkStart w:id="35" w:name="_Toc195192983"/>
      <w:r>
        <w:rPr>
          <w:rFonts w:cs="Times New Roman"/>
          <w:szCs w:val="24"/>
        </w:rPr>
        <w:t>Neurobiology of OCD</w:t>
      </w:r>
      <w:bookmarkEnd w:id="35"/>
    </w:p>
    <w:p w14:paraId="552BAE6C" w14:textId="585DD599" w:rsidR="000740BF" w:rsidRPr="000740BF" w:rsidRDefault="000740BF" w:rsidP="000740BF">
      <w:r>
        <w:t>A</w:t>
      </w:r>
      <w:r w:rsidRPr="00CD2BE5">
        <w:t xml:space="preserve">dvances in neuroimaging, particularly </w:t>
      </w:r>
      <w:r>
        <w:t>magnetic resonance imaging (</w:t>
      </w:r>
      <w:r w:rsidRPr="00CD2BE5">
        <w:t>MRI</w:t>
      </w:r>
      <w:r>
        <w:t>)</w:t>
      </w:r>
      <w:r w:rsidRPr="00CD2BE5">
        <w:t xml:space="preserve">, have elucidated the brain's role in OCD </w:t>
      </w:r>
      <w:r w:rsidRPr="00CD2BE5">
        <w:fldChar w:fldCharType="begin"/>
      </w:r>
      <w:r w:rsidR="00671342">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3562,"uris":["http://zotero.org/users/13126831/items/8FMEHLDW","http://zotero.org/users/13126831/items/9HWXKEFV"],"itemData":{"id":3562,"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00671342" w:rsidRPr="00671342">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2E6E2B">
        <w:rPr>
          <w:lang w:val="nb-NO"/>
        </w:rPr>
        <w:t xml:space="preserve">(de </w:t>
      </w:r>
      <w:proofErr w:type="spellStart"/>
      <w:r w:rsidRPr="002E6E2B">
        <w:rPr>
          <w:lang w:val="nb-NO"/>
        </w:rPr>
        <w:t>Wit</w:t>
      </w:r>
      <w:proofErr w:type="spellEnd"/>
      <w:r w:rsidRPr="002E6E2B">
        <w:rPr>
          <w:lang w:val="nb-NO"/>
        </w:rPr>
        <w:t xml:space="preserve"> et al., 2014; Hu et al., 2017; Picó-Pérez et al., 2020)</w:t>
      </w:r>
      <w:r w:rsidRPr="00CD2BE5">
        <w:fldChar w:fldCharType="end"/>
      </w:r>
      <w:r w:rsidRPr="002E6E2B">
        <w:rPr>
          <w:lang w:val="nb-NO"/>
        </w:rPr>
        <w:t>.</w:t>
      </w:r>
      <w:r w:rsidRPr="00CD2BE5">
        <w:rPr>
          <w:lang w:val="nb-NO"/>
        </w:rPr>
        <w:t xml:space="preserve"> </w:t>
      </w:r>
      <w:commentRangeStart w:id="36"/>
      <w:r w:rsidRPr="000740BF">
        <w:t>OCD is a clinically and</w:t>
      </w:r>
      <w:r w:rsidRPr="008B4445">
        <w:t xml:space="preserve"> etiologically highly heterogeneous disorder</w:t>
      </w:r>
      <w:r w:rsidRPr="000740BF">
        <w:t xml:space="preserve">, characterized by various overlapping symptom dimensions </w:t>
      </w:r>
      <w:r w:rsidR="00E22262" w:rsidRPr="000740BF">
        <w:fldChar w:fldCharType="begin"/>
      </w:r>
      <w:r w:rsidR="00671342">
        <w:instrText xml:space="preserve"> ADDIN ZOTERO_ITEM CSL_CITATION {"citationID":"mYvt4PCk","properties":{"formattedCitation":"(Bragdon &amp; Coles, 2017)","plainCitation":"(Bragdon &amp; Coles, 2017)","noteIndex":0},"citationItems":[{"id":3263,"uris":["http://zotero.org/users/13126831/items/GZYY3HZ8","http://zotero.org/users/13126831/items/9YTVIK6Z"],"itemData":{"id":3263,"type":"article-journal","abstract":"Highlights • A model of OCD based on levels and types of motivations is supported. • The motivational domains of incompleteness and harm avoidance may be related to different levels of beliefs, symptoms, and treatment variables.","container-title":"J Anxiety Disord","DOI":"10.1016/j.janxdis.2016.12.002","ISSN":"0887-6185","journalAbbreviation":"J ANXIETY DISORD","note":"publisher-place: OXFORD\npublisher: OXFORD: Elsevier Ltd","page":"64-71","title":"Examining Heterogeneity of Obsessive-Compulsive Disorder: Evidence for Subgroups Based on Motivations","volume":"45","author":[{"family":"Bragdon","given":"Laura B"},{"family":"Coles","given":"Meredith E"}],"issued":{"date-parts":[["2017"]]}}}],"schema":"https://github.com/citation-style-language/schema/raw/master/csl-citation.json"} </w:instrText>
      </w:r>
      <w:r w:rsidR="00E22262" w:rsidRPr="000740BF">
        <w:fldChar w:fldCharType="separate"/>
      </w:r>
      <w:r w:rsidR="00E22262" w:rsidRPr="000740BF">
        <w:t>(Bragdon &amp; Coles, 2017)</w:t>
      </w:r>
      <w:r w:rsidR="00E22262" w:rsidRPr="000740BF">
        <w:fldChar w:fldCharType="end"/>
      </w:r>
      <w:commentRangeEnd w:id="36"/>
      <w:r w:rsidR="007E67CF">
        <w:rPr>
          <w:rStyle w:val="CommentReference"/>
        </w:rPr>
        <w:commentReference w:id="36"/>
      </w:r>
      <w:r w:rsidR="00E22262" w:rsidRPr="000740BF">
        <w:t xml:space="preserve">. The </w:t>
      </w:r>
      <w:r w:rsidR="007E67CF" w:rsidRPr="00CD2BE5">
        <w:t>cortico-</w:t>
      </w:r>
      <w:proofErr w:type="spellStart"/>
      <w:r w:rsidR="007E67CF" w:rsidRPr="00CD2BE5">
        <w:t>striato</w:t>
      </w:r>
      <w:proofErr w:type="spellEnd"/>
      <w:r w:rsidR="007E67CF" w:rsidRPr="00CD2BE5">
        <w:t>-</w:t>
      </w:r>
      <w:proofErr w:type="spellStart"/>
      <w:r w:rsidR="007E67CF" w:rsidRPr="00CD2BE5">
        <w:t>thalamo</w:t>
      </w:r>
      <w:proofErr w:type="spellEnd"/>
      <w:r w:rsidR="007E67CF" w:rsidRPr="00CD2BE5">
        <w:t xml:space="preserve">-cortical </w:t>
      </w:r>
      <w:r w:rsidR="007E67CF">
        <w:t>(</w:t>
      </w:r>
      <w:r w:rsidR="00E22262" w:rsidRPr="000740BF">
        <w:t>CSTC</w:t>
      </w:r>
      <w:ins w:id="37" w:author="Ina Drabløs" w:date="2025-04-03T12:57:00Z">
        <w:r w:rsidR="007E67CF">
          <w:t>)</w:t>
        </w:r>
      </w:ins>
      <w:r w:rsidR="00E22262" w:rsidRPr="000740BF">
        <w:t xml:space="preserve"> model is the most</w:t>
      </w:r>
      <w:r w:rsidR="00E22262" w:rsidRPr="00841CE0">
        <w:t xml:space="preserve"> widely accepted explanation for the neurobiological underpinnings of </w:t>
      </w:r>
      <w:r w:rsidR="00E22262">
        <w:t>OCD</w:t>
      </w:r>
      <w:r w:rsidR="007E67CF">
        <w:t>, describing the disorder</w:t>
      </w:r>
      <w:r w:rsidR="00E22262">
        <w:t xml:space="preserve"> </w:t>
      </w:r>
      <w:r w:rsidR="007E67CF">
        <w:t>as a dysfunction within the CSTC circuit</w:t>
      </w:r>
      <w:r w:rsidR="007E67CF" w:rsidRPr="000740BF">
        <w:t xml:space="preserve"> </w:t>
      </w:r>
      <w:r w:rsidR="00E22262" w:rsidRPr="000740BF">
        <w:fldChar w:fldCharType="begin"/>
      </w:r>
      <w:r w:rsidR="00E22262" w:rsidRPr="000740BF">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E22262" w:rsidRPr="000740BF">
        <w:fldChar w:fldCharType="separate"/>
      </w:r>
      <w:r w:rsidR="00E22262" w:rsidRPr="000740BF">
        <w:t>(Graybiel &amp; Rauch, 2000; van den Heuvel et al., 2016)</w:t>
      </w:r>
      <w:r w:rsidR="00E22262" w:rsidRPr="000740BF">
        <w:fldChar w:fldCharType="end"/>
      </w:r>
      <w:r w:rsidR="00E22262" w:rsidRPr="000740BF">
        <w:t xml:space="preserve">. </w:t>
      </w:r>
      <w:r w:rsidR="00172884" w:rsidRPr="00172884">
        <w:t>The CSTC consists of the thalamus, basal ganglia, anterior cingulate cortex, and orbitofrontal cortex (OFC)</w:t>
      </w:r>
      <w:r w:rsidR="00172884">
        <w:t xml:space="preserve"> </w:t>
      </w:r>
      <w:r w:rsidR="00E22262" w:rsidRPr="000740BF">
        <w:fldChar w:fldCharType="begin"/>
      </w:r>
      <w:r w:rsidR="00E22262" w:rsidRPr="000740BF">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E22262" w:rsidRPr="000740BF">
        <w:fldChar w:fldCharType="separate"/>
      </w:r>
      <w:r w:rsidR="00E22262" w:rsidRPr="000740BF">
        <w:t>(Brennan &amp; Rauch, 2017)</w:t>
      </w:r>
      <w:r w:rsidR="00E22262" w:rsidRPr="000740BF">
        <w:fldChar w:fldCharType="end"/>
      </w:r>
      <w:r w:rsidR="00E22262" w:rsidRPr="000740BF">
        <w:t xml:space="preserve">. </w:t>
      </w:r>
      <w:r w:rsidRPr="000740BF">
        <w:t xml:space="preserve">Primarily, the </w:t>
      </w:r>
      <w:commentRangeStart w:id="38"/>
      <w:r w:rsidRPr="000740BF">
        <w:t xml:space="preserve">CSTC model attributes compulsive behaviors </w:t>
      </w:r>
      <w:commentRangeEnd w:id="38"/>
      <w:r w:rsidR="008852D6">
        <w:rPr>
          <w:rStyle w:val="CommentReference"/>
        </w:rPr>
        <w:commentReference w:id="38"/>
      </w:r>
      <w:r w:rsidR="00442511">
        <w:t>as</w:t>
      </w:r>
      <w:r w:rsidRPr="000740BF">
        <w:t xml:space="preserve"> failures in inhibitory control, where these distinct neural pathways struggle to suppress unwanted thoughts and actions effectively.</w:t>
      </w:r>
    </w:p>
    <w:p w14:paraId="6A93EA2C" w14:textId="0AD85D96" w:rsidR="000740BF" w:rsidRPr="005B2C12" w:rsidRDefault="000740BF" w:rsidP="00D10183">
      <w:pPr>
        <w:ind w:firstLine="720"/>
      </w:pPr>
      <w:r w:rsidRPr="000740BF">
        <w:lastRenderedPageBreak/>
        <w:t xml:space="preserve">Building upon the CSTC model, a more </w:t>
      </w:r>
      <w:r w:rsidR="008B4262">
        <w:t>recent</w:t>
      </w:r>
      <w:r w:rsidRPr="000740BF">
        <w:t xml:space="preserve"> neurocircuit-based approach has</w:t>
      </w:r>
      <w:r w:rsidR="008B4262">
        <w:t xml:space="preserve"> </w:t>
      </w:r>
      <w:ins w:id="39" w:author="Ina Drabløs [2]" w:date="2025-04-04T14:21:00Z" w16du:dateUtc="2025-04-04T12:21:00Z">
        <w:r w:rsidR="008852D6">
          <w:t xml:space="preserve">been </w:t>
        </w:r>
      </w:ins>
      <w:r w:rsidRPr="000740BF">
        <w:t xml:space="preserve">developed to account for </w:t>
      </w:r>
      <w:ins w:id="40" w:author="Ina Drabløs" w:date="2025-04-03T13:03:00Z">
        <w:r w:rsidR="007C2D59">
          <w:t xml:space="preserve">the </w:t>
        </w:r>
      </w:ins>
      <w:r w:rsidRPr="000740BF">
        <w:t xml:space="preserve">diverse symptom profiles observed in OCD </w:t>
      </w:r>
      <w:r w:rsidR="00E22262" w:rsidRPr="000740BF">
        <w:fldChar w:fldCharType="begin"/>
      </w:r>
      <w:r w:rsidR="00E22262" w:rsidRPr="000740BF">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E22262" w:rsidRPr="000740BF">
        <w:fldChar w:fldCharType="separate"/>
      </w:r>
      <w:r w:rsidR="00E22262" w:rsidRPr="000740BF">
        <w:t>(Shephard et al., 2021)</w:t>
      </w:r>
      <w:r w:rsidR="00E22262" w:rsidRPr="000740BF">
        <w:fldChar w:fldCharType="end"/>
      </w:r>
      <w:r w:rsidR="00E22262" w:rsidRPr="000740BF">
        <w:t xml:space="preserve">.  </w:t>
      </w:r>
      <w:r w:rsidRPr="008B4262">
        <w:rPr>
          <w:color w:val="45B0E1" w:themeColor="accent1" w:themeTint="99"/>
        </w:rPr>
        <w:t xml:space="preserve">This expanded model incorporates additional </w:t>
      </w:r>
      <w:r w:rsidRPr="000740BF">
        <w:t xml:space="preserve">circuits </w:t>
      </w:r>
      <w:r w:rsidR="00D10183">
        <w:t>between regions involved in</w:t>
      </w:r>
      <w:r w:rsidRPr="000740BF">
        <w:t xml:space="preserve"> emotion regulation, habit formation, sensory processing, and reward sensitivity.</w:t>
      </w:r>
      <w:r w:rsidR="00D10183" w:rsidRPr="00D10183">
        <w:t xml:space="preserve"> </w:t>
      </w:r>
      <w:r w:rsidR="00D10183">
        <w:t>As illustrated in figure 1</w:t>
      </w:r>
      <w:r w:rsidR="00172884">
        <w:t>,</w:t>
      </w:r>
      <w:r w:rsidR="00D10183">
        <w:t xml:space="preserve"> </w:t>
      </w:r>
      <w:r w:rsidR="00D10183" w:rsidRPr="005B2C12">
        <w:t>th</w:t>
      </w:r>
      <w:ins w:id="41" w:author="Ina Drabløs [2]" w:date="2025-04-04T14:22:00Z" w16du:dateUtc="2025-04-04T12:22:00Z">
        <w:r w:rsidR="008852D6">
          <w:t>is</w:t>
        </w:r>
      </w:ins>
      <w:del w:id="42" w:author="Ina Drabløs [2]" w:date="2025-04-04T14:22:00Z" w16du:dateUtc="2025-04-04T12:22:00Z">
        <w:r w:rsidR="00D10183" w:rsidRPr="005B2C12" w:rsidDel="008852D6">
          <w:delText>e</w:delText>
        </w:r>
      </w:del>
      <w:r w:rsidR="00D10183" w:rsidRPr="005B2C12">
        <w:t xml:space="preserve"> framework </w:t>
      </w:r>
      <w:del w:id="43" w:author="Ina Drabløs [2]" w:date="2025-04-04T14:22:00Z" w16du:dateUtc="2025-04-04T12:22:00Z">
        <w:r w:rsidR="00D10183" w:rsidRPr="005B2C12" w:rsidDel="008852D6">
          <w:delText xml:space="preserve">described </w:delText>
        </w:r>
      </w:del>
      <w:r w:rsidR="00D10183" w:rsidRPr="005B2C12">
        <w:t>by van den Heuvel et al.</w:t>
      </w:r>
      <w:r w:rsidR="00D10183">
        <w:t xml:space="preserve"> (2016) describes OCD as dysfunction within</w:t>
      </w:r>
      <w:r w:rsidR="00D10183" w:rsidRPr="005B2C12">
        <w:t xml:space="preserve"> five circuits</w:t>
      </w:r>
      <w:ins w:id="44" w:author="Ina Drabløs" w:date="2025-04-03T13:08:00Z">
        <w:r w:rsidR="007C2D59">
          <w:t>,</w:t>
        </w:r>
      </w:ins>
      <w:del w:id="45" w:author="Ina Drabløs" w:date="2025-04-03T13:08:00Z">
        <w:r w:rsidR="00D10183" w:rsidDel="007C2D59">
          <w:delText>.</w:delText>
        </w:r>
      </w:del>
      <w:ins w:id="46" w:author="Ina Drabløs" w:date="2025-04-03T13:08:00Z">
        <w:r w:rsidR="007C2D59">
          <w:t xml:space="preserve"> where</w:t>
        </w:r>
      </w:ins>
      <w:r w:rsidR="00D10183">
        <w:t xml:space="preserve"> </w:t>
      </w:r>
      <w:commentRangeStart w:id="47"/>
      <w:r w:rsidR="008B4262">
        <w:t>OCD s</w:t>
      </w:r>
      <w:r w:rsidR="008B4262" w:rsidRPr="000740BF">
        <w:t xml:space="preserve">ymptoms are mediated by partially distinct neural systems </w:t>
      </w:r>
      <w:r w:rsidR="008B4262" w:rsidRPr="000740BF">
        <w:fldChar w:fldCharType="begin"/>
      </w:r>
      <w:r w:rsidR="008B4262" w:rsidRPr="000740BF">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rsidR="008B4262" w:rsidRPr="000740BF">
        <w:fldChar w:fldCharType="separate"/>
      </w:r>
      <w:r w:rsidR="008B4262" w:rsidRPr="000740BF">
        <w:t>(van den Heuvel et al., 2009)</w:t>
      </w:r>
      <w:r w:rsidR="008B4262" w:rsidRPr="000740BF">
        <w:fldChar w:fldCharType="end"/>
      </w:r>
      <w:r w:rsidR="008B4262" w:rsidRPr="000740BF">
        <w:t xml:space="preserve">. </w:t>
      </w:r>
      <w:del w:id="48" w:author="Ina Drabløs" w:date="2025-04-03T13:08:00Z">
        <w:r w:rsidR="00442511" w:rsidDel="007C2D59">
          <w:delText>Each circuit is associated to a</w:delText>
        </w:r>
        <w:r w:rsidRPr="000740BF" w:rsidDel="007C2D59">
          <w:delText xml:space="preserve"> specific symptom </w:delText>
        </w:r>
        <w:r w:rsidR="00D10183" w:rsidRPr="000740BF" w:rsidDel="007C2D59">
          <w:delText>dimension</w:delText>
        </w:r>
        <w:r w:rsidRPr="000740BF" w:rsidDel="007C2D59">
          <w:delText xml:space="preserve">. </w:delText>
        </w:r>
      </w:del>
      <w:r w:rsidR="00172884">
        <w:t>Although</w:t>
      </w:r>
      <w:r w:rsidRPr="000740BF">
        <w:t xml:space="preserve"> each circuit is described </w:t>
      </w:r>
      <w:r w:rsidR="00D10183">
        <w:t>as associated to a particular symptom dimension</w:t>
      </w:r>
      <w:r w:rsidRPr="000740BF">
        <w:t xml:space="preserve"> relevant to OCD, it is </w:t>
      </w:r>
      <w:r w:rsidR="001D18C3">
        <w:t xml:space="preserve">important </w:t>
      </w:r>
      <w:r w:rsidRPr="000740BF">
        <w:t>to recognize their interconnected nature rather than viewing them in isolation</w:t>
      </w:r>
      <w:commentRangeEnd w:id="47"/>
      <w:r w:rsidR="00B77E92">
        <w:rPr>
          <w:rStyle w:val="CommentReference"/>
        </w:rPr>
        <w:commentReference w:id="47"/>
      </w:r>
      <w:r w:rsidRPr="000740BF">
        <w:t xml:space="preserve">. These circuits offer a more nuanced understanding of how </w:t>
      </w:r>
      <w:del w:id="49" w:author="Ina Drabløs [2]" w:date="2025-04-04T14:28:00Z" w16du:dateUtc="2025-04-04T12:28:00Z">
        <w:r w:rsidRPr="000740BF" w:rsidDel="008852D6">
          <w:delText xml:space="preserve">diverse </w:delText>
        </w:r>
      </w:del>
      <w:r w:rsidRPr="000740BF">
        <w:t>OCD symptoms manifest, highlighting the complexity of interactions between multiple brain regions.</w:t>
      </w:r>
      <w:r w:rsidR="005B2C12" w:rsidRPr="005B2C12">
        <w:t xml:space="preserve"> </w:t>
      </w:r>
      <w:r w:rsidR="005B2C12" w:rsidRPr="00DF551A">
        <w:t xml:space="preserve">This model </w:t>
      </w:r>
      <w:r w:rsidR="005B2C12" w:rsidRPr="005B2C12">
        <w:t xml:space="preserve">is especially relevant for adolescents because their brains are still developing, particularly </w:t>
      </w:r>
      <w:del w:id="50" w:author="Ina Drabløs [2]" w:date="2025-04-04T14:24:00Z" w16du:dateUtc="2025-04-04T12:24:00Z">
        <w:r w:rsidR="005B2C12" w:rsidRPr="005B2C12" w:rsidDel="008852D6">
          <w:delText xml:space="preserve">in areas like </w:delText>
        </w:r>
      </w:del>
      <w:r w:rsidR="005B2C12" w:rsidRPr="005B2C12">
        <w:t xml:space="preserve">the prefrontal cortex, which governs impulse control and emotional regulation </w:t>
      </w:r>
      <w:r w:rsidR="005B2C12" w:rsidRPr="005B2C12">
        <w:fldChar w:fldCharType="begin"/>
      </w:r>
      <w:r w:rsidR="00560893">
        <w:instrText xml:space="preserve"> ADDIN ZOTERO_ITEM CSL_CITATION {"citationID":"SG3BwOqt","properties":{"formattedCitation":"(B. j. Casey et al., 2008)","plainCitation":"(B. j. Casey et al., 2008)","noteIndex":0},"citationItems":[{"id":3190,"uris":["http://zotero.org/users/13126831/items/HD9R472Z"],"itemData":{"id":3190,"type":"article-journal","abstract":"Adolescence is a developmental period characterized by suboptimal decisions and actions that are associated with an increased incidence of unintentional injuries, violence, substance abuse, unintended pregnancy, and sexually transmitted diseases. Traditional neurobiological and cognitive explanations for adolescent behavior have failed to account for the nonlinear changes in behavior observed during adolescence, relative to both childhood and adulthood. This review provides a biologically plausible model of the neural mechanisms underlying these nonlinear changes in behavior. We provide evidence from recent human brain imaging and animal studies that there is a heightened responsiveness to incentives and socioemotional contexts during this time, when impulse control is still relatively immature. These findings suggest differential development of bottom-up limbic systems, implicated in incentive and emotional processing, to top-down control systems during adolescence as compared to childhood and adulthood. This developmental pattern may be exacerbated in those adolescents prone to emotional reactivity, increasing the likelihood of poor outcomes.","container-title":"Annals of the New York Academy of Sciences","DOI":"10.1196/annals.1440.010","ISSN":"1749-6632","issue":"1","language":"en","note":"_eprint: https://onlinelibrary.wiley.com/doi/pdf/10.1196/annals.1440.010","page":"111-126","source":"Wiley Online Library","title":"The Adolescent Brain","volume":"1124","author":[{"family":"Casey","given":"B.j."},{"family":"Jones","given":"Rebecca M."},{"family":"Hare","given":"Todd A."}],"issued":{"date-parts":[["2008"]]}}}],"schema":"https://github.com/citation-style-language/schema/raw/master/csl-citation.json"} </w:instrText>
      </w:r>
      <w:r w:rsidR="005B2C12" w:rsidRPr="005B2C12">
        <w:fldChar w:fldCharType="separate"/>
      </w:r>
      <w:r w:rsidR="00560893">
        <w:t>(B. j. Casey et al., 2008)</w:t>
      </w:r>
      <w:r w:rsidR="005B2C12" w:rsidRPr="005B2C12">
        <w:fldChar w:fldCharType="end"/>
      </w:r>
      <w:r w:rsidR="005B2C12" w:rsidRPr="005B2C12">
        <w:t xml:space="preserve">. </w:t>
      </w:r>
    </w:p>
    <w:p w14:paraId="42F9A4B7" w14:textId="3B527DBE" w:rsidR="000740BF" w:rsidRPr="000740BF" w:rsidRDefault="005B2C12" w:rsidP="008B4262">
      <w:pPr>
        <w:ind w:firstLine="720"/>
      </w:pPr>
      <w:commentRangeStart w:id="51"/>
      <w:del w:id="52" w:author="Ina Drabløs [2]" w:date="2025-04-04T14:27:00Z" w16du:dateUtc="2025-04-04T12:27:00Z">
        <w:r w:rsidRPr="005B2C12" w:rsidDel="008852D6">
          <w:delText>An overview of the relationship between OCD symptoms and t</w:delText>
        </w:r>
      </w:del>
      <w:ins w:id="53" w:author="Ina Drabløs [2]" w:date="2025-04-04T14:27:00Z" w16du:dateUtc="2025-04-04T12:27:00Z">
        <w:r w:rsidR="008852D6">
          <w:t>T</w:t>
        </w:r>
      </w:ins>
      <w:r w:rsidRPr="005B2C12">
        <w:t xml:space="preserve">hese neural circuits </w:t>
      </w:r>
      <w:del w:id="54" w:author="Ina Drabløs [2]" w:date="2025-04-04T14:27:00Z" w16du:dateUtc="2025-04-04T12:27:00Z">
        <w:r w:rsidRPr="005B2C12" w:rsidDel="008852D6">
          <w:delText xml:space="preserve">provides insight into how they </w:delText>
        </w:r>
      </w:del>
      <w:r w:rsidRPr="005B2C12">
        <w:t>are connected</w:t>
      </w:r>
      <w:ins w:id="55" w:author="Ina Drabløs [2]" w:date="2025-04-04T14:27:00Z" w16du:dateUtc="2025-04-04T12:27:00Z">
        <w:r w:rsidR="008852D6">
          <w:t xml:space="preserve"> to the </w:t>
        </w:r>
      </w:ins>
      <w:ins w:id="56" w:author="Ina Drabløs [2]" w:date="2025-04-04T14:28:00Z" w16du:dateUtc="2025-04-04T12:28:00Z">
        <w:r w:rsidR="008852D6">
          <w:t>diverse symptoms observed in OCD</w:t>
        </w:r>
      </w:ins>
      <w:r w:rsidRPr="005B2C12">
        <w:t>.</w:t>
      </w:r>
      <w:r>
        <w:t xml:space="preserve"> </w:t>
      </w:r>
      <w:commentRangeEnd w:id="51"/>
      <w:r w:rsidR="008852D6">
        <w:rPr>
          <w:rStyle w:val="CommentReference"/>
        </w:rPr>
        <w:commentReference w:id="51"/>
      </w:r>
      <w:r w:rsidR="001D18C3">
        <w:t xml:space="preserve">For instance, </w:t>
      </w:r>
      <w:r w:rsidR="00442511">
        <w:t xml:space="preserve">(1) </w:t>
      </w:r>
      <w:r w:rsidR="001D18C3">
        <w:t>t</w:t>
      </w:r>
      <w:r>
        <w:t>he</w:t>
      </w:r>
      <w:r w:rsidR="001D18C3">
        <w:t xml:space="preserve"> </w:t>
      </w:r>
      <w:r w:rsidRPr="005B2C12">
        <w:t>fronto</w:t>
      </w:r>
      <w:r w:rsidRPr="001D18C3">
        <w:rPr>
          <w:color w:val="000000" w:themeColor="text1"/>
        </w:rPr>
        <w:t>-limbic circuit</w:t>
      </w:r>
      <w:r w:rsidR="001D18C3" w:rsidRPr="001D18C3">
        <w:rPr>
          <w:color w:val="000000" w:themeColor="text1"/>
        </w:rPr>
        <w:t xml:space="preserve"> is involved</w:t>
      </w:r>
      <w:r w:rsidRPr="001D18C3">
        <w:rPr>
          <w:color w:val="000000" w:themeColor="text1"/>
        </w:rPr>
        <w:t xml:space="preserve"> </w:t>
      </w:r>
      <w:r w:rsidR="00D10183">
        <w:t>in</w:t>
      </w:r>
      <w:r>
        <w:t xml:space="preserve"> </w:t>
      </w:r>
      <w:r w:rsidRPr="005B2C12">
        <w:t>regulat</w:t>
      </w:r>
      <w:r>
        <w:t>ing</w:t>
      </w:r>
      <w:r w:rsidRPr="005B2C12">
        <w:t xml:space="preserve"> fear and emotional responses. Hyperactivity within this circuit can lead to intrusive thoughts and potentially trigger obsessions due to impaired top-down emotional regulation</w:t>
      </w:r>
      <w:r w:rsidR="00D10183">
        <w:t xml:space="preserve"> </w:t>
      </w:r>
      <w:r w:rsidR="000740BF" w:rsidRPr="005B2C12">
        <w:fldChar w:fldCharType="begin"/>
      </w:r>
      <w:r w:rsidR="000740BF" w:rsidRPr="005B2C12">
        <w:instrText xml:space="preserve"> ADDIN ZOTERO_TEMP </w:instrText>
      </w:r>
      <w:r w:rsidR="000740BF" w:rsidRPr="005B2C12">
        <w:fldChar w:fldCharType="separate"/>
      </w:r>
      <w:r w:rsidR="000740BF" w:rsidRPr="005B2C12">
        <w:t>(Milad et al., 2013)</w:t>
      </w:r>
      <w:r w:rsidR="000740BF" w:rsidRPr="005B2C12">
        <w:fldChar w:fldCharType="end"/>
      </w:r>
      <w:r w:rsidR="000740BF" w:rsidRPr="005B2C12">
        <w:t xml:space="preserve">. </w:t>
      </w:r>
      <w:r w:rsidR="003D76F4">
        <w:t>T</w:t>
      </w:r>
      <w:r w:rsidR="003D76F4" w:rsidRPr="00876D6C">
        <w:t xml:space="preserve">he amygdala-prefrontal connectivity has been found to be predictive of therapy outcomes for OCD in youth </w:t>
      </w:r>
      <w:r w:rsidR="003D76F4">
        <w:fldChar w:fldCharType="begin"/>
      </w:r>
      <w:r w:rsidR="003D76F4">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3D76F4">
        <w:fldChar w:fldCharType="separate"/>
      </w:r>
      <w:r w:rsidR="003D76F4">
        <w:rPr>
          <w:noProof/>
        </w:rPr>
        <w:t>(Cyr et al., 2021)</w:t>
      </w:r>
      <w:r w:rsidR="003D76F4">
        <w:fldChar w:fldCharType="end"/>
      </w:r>
      <w:r w:rsidR="003D76F4">
        <w:t xml:space="preserve">. </w:t>
      </w:r>
      <w:r w:rsidR="001D18C3">
        <w:t>Meanwhile, dysfunction in t</w:t>
      </w:r>
      <w:r w:rsidR="000740BF" w:rsidRPr="005B2C12">
        <w:t xml:space="preserve">he </w:t>
      </w:r>
      <w:r w:rsidR="00442511">
        <w:t xml:space="preserve">(2) </w:t>
      </w:r>
      <w:r w:rsidR="000740BF" w:rsidRPr="005B2C12">
        <w:t>sensorimotor circuit</w:t>
      </w:r>
      <w:r w:rsidR="001D18C3">
        <w:t>,</w:t>
      </w:r>
      <w:r w:rsidR="000740BF" w:rsidRPr="005B2C12">
        <w:t xml:space="preserve"> </w:t>
      </w:r>
      <w:r w:rsidR="001D18C3" w:rsidRPr="001D18C3">
        <w:rPr>
          <w:color w:val="000000" w:themeColor="text1"/>
        </w:rPr>
        <w:t xml:space="preserve">involved in </w:t>
      </w:r>
      <w:r w:rsidR="00D10183">
        <w:rPr>
          <w:color w:val="000000" w:themeColor="text1"/>
        </w:rPr>
        <w:t xml:space="preserve">integration of </w:t>
      </w:r>
      <w:r w:rsidR="000740BF" w:rsidRPr="001D18C3">
        <w:rPr>
          <w:color w:val="000000" w:themeColor="text1"/>
        </w:rPr>
        <w:t xml:space="preserve">motor </w:t>
      </w:r>
      <w:r w:rsidR="000740BF" w:rsidRPr="005B2C12">
        <w:t xml:space="preserve">behavior and sensory </w:t>
      </w:r>
      <w:r w:rsidR="00D10183">
        <w:t>input</w:t>
      </w:r>
      <w:r w:rsidR="001D18C3">
        <w:t>,</w:t>
      </w:r>
      <w:r w:rsidR="000740BF" w:rsidRPr="005B2C12">
        <w:t xml:space="preserve"> explains why some OCD symptoms stem from sensory-driven urges, such as "not-just-right" feelings</w:t>
      </w:r>
      <w:r w:rsidR="000740BF">
        <w:t xml:space="preserve">, </w:t>
      </w:r>
      <w:ins w:id="57" w:author="Ina Drabløs" w:date="2025-04-03T13:15:00Z">
        <w:r w:rsidR="00B77E92">
          <w:t xml:space="preserve">and </w:t>
        </w:r>
      </w:ins>
      <w:r w:rsidR="000740BF">
        <w:t xml:space="preserve">averse or uncomfortable </w:t>
      </w:r>
      <w:r w:rsidR="000740BF" w:rsidRPr="000740BF">
        <w:t xml:space="preserve">sensations that drive compulsions like excessive touching or arranging objects </w:t>
      </w:r>
      <w:r w:rsidR="000740BF" w:rsidRPr="000740BF">
        <w:fldChar w:fldCharType="begin"/>
      </w:r>
      <w:r w:rsidR="000740BF" w:rsidRPr="000740BF">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0740BF" w:rsidRPr="000740BF">
        <w:fldChar w:fldCharType="separate"/>
      </w:r>
      <w:r w:rsidR="000740BF" w:rsidRPr="000740BF">
        <w:t>(Stern et al., 2025)</w:t>
      </w:r>
      <w:r w:rsidR="000740BF" w:rsidRPr="000740BF">
        <w:fldChar w:fldCharType="end"/>
      </w:r>
      <w:r w:rsidR="000740BF" w:rsidRPr="000740BF">
        <w:t xml:space="preserve">. </w:t>
      </w:r>
      <w:r w:rsidR="001D18C3">
        <w:t>Additionally, h</w:t>
      </w:r>
      <w:r w:rsidR="000740BF" w:rsidRPr="000740BF">
        <w:t>abit formation</w:t>
      </w:r>
      <w:ins w:id="58" w:author="Ina Drabløs [2]" w:date="2025-04-04T14:31:00Z" w16du:dateUtc="2025-04-04T12:31:00Z">
        <w:r w:rsidR="008852D6">
          <w:t>,</w:t>
        </w:r>
      </w:ins>
      <w:r w:rsidR="001D18C3">
        <w:t xml:space="preserve"> </w:t>
      </w:r>
      <w:ins w:id="59" w:author="Ina Drabløs" w:date="2025-04-03T13:16:00Z">
        <w:r w:rsidR="00B77E92">
          <w:t xml:space="preserve">which is </w:t>
        </w:r>
      </w:ins>
      <w:r w:rsidR="003F1AEF">
        <w:t xml:space="preserve">also </w:t>
      </w:r>
      <w:r w:rsidR="001D18C3">
        <w:t>implicated in this circuit</w:t>
      </w:r>
      <w:ins w:id="60" w:author="Ina Drabløs [2]" w:date="2025-04-04T14:31:00Z" w16du:dateUtc="2025-04-04T12:31:00Z">
        <w:r w:rsidR="008852D6">
          <w:t>,</w:t>
        </w:r>
      </w:ins>
      <w:r w:rsidR="000740BF" w:rsidRPr="000740BF">
        <w:t xml:space="preserve"> can cause compulsive behaviors to become automatic, persisting beyond their initial triggers.</w:t>
      </w:r>
      <w:r w:rsidR="000740BF" w:rsidRPr="000740BF">
        <w:rPr>
          <w:rFonts w:eastAsiaTheme="majorEastAsia"/>
        </w:rPr>
        <w:t> </w:t>
      </w:r>
      <w:r w:rsidR="000740BF" w:rsidRPr="000740BF">
        <w:t xml:space="preserve">The </w:t>
      </w:r>
      <w:r w:rsidR="00442511">
        <w:t xml:space="preserve">(3) </w:t>
      </w:r>
      <w:r w:rsidR="000740BF" w:rsidRPr="000740BF">
        <w:t xml:space="preserve">ventral cognitive </w:t>
      </w:r>
      <w:r w:rsidR="00442511">
        <w:t xml:space="preserve">circuit </w:t>
      </w:r>
      <w:r w:rsidR="001D18C3">
        <w:t>plays a major role in</w:t>
      </w:r>
      <w:r w:rsidR="000740BF" w:rsidRPr="000740BF">
        <w:t xml:space="preserve"> self-regulation, acting as a "braking system" for inhibiting inappropriate actions</w:t>
      </w:r>
      <w:ins w:id="61" w:author="Ina Drabløs" w:date="2025-04-03T13:17:00Z">
        <w:del w:id="62" w:author="Ina Drabløs [2]" w:date="2025-04-04T14:32:00Z" w16du:dateUtc="2025-04-04T12:32:00Z">
          <w:r w:rsidR="00B77E92" w:rsidDel="008852D6">
            <w:delText>.</w:delText>
          </w:r>
        </w:del>
      </w:ins>
      <w:del w:id="63" w:author="Ina Drabløs [2]" w:date="2025-04-04T14:32:00Z" w16du:dateUtc="2025-04-04T12:32:00Z">
        <w:r w:rsidR="000740BF" w:rsidRPr="000740BF" w:rsidDel="008852D6">
          <w:delText xml:space="preserve">; </w:delText>
        </w:r>
      </w:del>
      <w:ins w:id="64" w:author="Ina Drabløs" w:date="2025-04-03T13:17:00Z">
        <w:del w:id="65" w:author="Ina Drabløs [2]" w:date="2025-04-04T14:32:00Z" w16du:dateUtc="2025-04-04T12:32:00Z">
          <w:r w:rsidR="00B77E92" w:rsidDel="008852D6">
            <w:delText>D</w:delText>
          </w:r>
        </w:del>
      </w:ins>
      <w:del w:id="66" w:author="Ina Drabløs [2]" w:date="2025-04-04T14:32:00Z" w16du:dateUtc="2025-04-04T12:32:00Z">
        <w:r w:rsidR="000740BF" w:rsidRPr="000740BF" w:rsidDel="008852D6">
          <w:delText>dysfunction here</w:delText>
        </w:r>
      </w:del>
      <w:ins w:id="67" w:author="Ina Drabløs [2]" w:date="2025-04-04T14:32:00Z" w16du:dateUtc="2025-04-04T12:32:00Z">
        <w:r w:rsidR="008852D6">
          <w:t>, where dysfunction</w:t>
        </w:r>
      </w:ins>
      <w:r w:rsidR="000740BF" w:rsidRPr="000740BF">
        <w:t xml:space="preserve"> may prevent individuals from stopping compulsions</w:t>
      </w:r>
      <w:r w:rsidR="000740BF">
        <w:t xml:space="preserve"> even when they recognize them as irrational </w:t>
      </w:r>
      <w:r w:rsidR="000740BF">
        <w:fldChar w:fldCharType="begin"/>
      </w:r>
      <w:r w:rsidR="000740BF">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0740BF">
        <w:fldChar w:fldCharType="separate"/>
      </w:r>
      <w:r w:rsidR="000740BF">
        <w:rPr>
          <w:noProof/>
        </w:rPr>
        <w:t>(van den Heuvel et al., 2016)</w:t>
      </w:r>
      <w:r w:rsidR="000740BF">
        <w:fldChar w:fldCharType="end"/>
      </w:r>
      <w:r w:rsidR="000740BF">
        <w:t>.</w:t>
      </w:r>
      <w:r w:rsidR="000740BF" w:rsidRPr="000740BF">
        <w:t xml:space="preserve"> The</w:t>
      </w:r>
      <w:r w:rsidR="00442511">
        <w:t xml:space="preserve"> (4)</w:t>
      </w:r>
      <w:r w:rsidR="000740BF" w:rsidRPr="000740BF">
        <w:t xml:space="preserve"> ventral affective circuit is involved in reward processing and motivation, where compulsions can become self-reinforcing </w:t>
      </w:r>
      <w:proofErr w:type="gramStart"/>
      <w:r w:rsidR="000740BF" w:rsidRPr="000740BF">
        <w:t>behaviors,</w:t>
      </w:r>
      <w:ins w:id="68" w:author="Ina Drabløs" w:date="2025-04-03T13:18:00Z">
        <w:r w:rsidR="00B77E92">
          <w:t>.</w:t>
        </w:r>
      </w:ins>
      <w:proofErr w:type="gramEnd"/>
      <w:r w:rsidR="000740BF">
        <w:t xml:space="preserve"> </w:t>
      </w:r>
      <w:ins w:id="69" w:author="Ina Drabløs" w:date="2025-04-03T13:19:00Z">
        <w:r w:rsidR="00B77E92">
          <w:t>T</w:t>
        </w:r>
      </w:ins>
      <w:del w:id="70" w:author="Ina Drabløs" w:date="2025-04-03T13:19:00Z">
        <w:r w:rsidR="000740BF" w:rsidDel="00B77E92">
          <w:delText>t</w:delText>
        </w:r>
      </w:del>
      <w:r w:rsidR="000740BF">
        <w:t>hus</w:t>
      </w:r>
      <w:ins w:id="71" w:author="Ina Drabløs" w:date="2025-04-03T13:19:00Z">
        <w:r w:rsidR="00B77E92">
          <w:t>, compulsions</w:t>
        </w:r>
      </w:ins>
      <w:r w:rsidR="000740BF" w:rsidRPr="000740BF">
        <w:t xml:space="preserve"> </w:t>
      </w:r>
      <w:r w:rsidR="000740BF">
        <w:t>may not just alleviate anxiety but become rewarding behaviors themselves, reinforcing habitual and compulsive loops</w:t>
      </w:r>
      <w:r w:rsidR="001D18C3">
        <w:t xml:space="preserve"> of the sensorimotor circuit</w:t>
      </w:r>
      <w:r w:rsidR="000740BF" w:rsidRPr="00371F45">
        <w:t>.</w:t>
      </w:r>
      <w:r w:rsidR="000740BF">
        <w:t xml:space="preserve"> </w:t>
      </w:r>
      <w:r w:rsidR="003D76F4">
        <w:t>C</w:t>
      </w:r>
      <w:r w:rsidR="003D76F4" w:rsidRPr="00371F45">
        <w:t>linical</w:t>
      </w:r>
      <w:r w:rsidR="003D76F4">
        <w:t xml:space="preserve"> studies </w:t>
      </w:r>
      <w:r w:rsidR="003D76F4" w:rsidRPr="00371F45">
        <w:t>have reported</w:t>
      </w:r>
      <w:r w:rsidR="003D76F4" w:rsidRPr="00371F45">
        <w:rPr>
          <w:rFonts w:eastAsiaTheme="majorEastAsia"/>
        </w:rPr>
        <w:t> heightened connectivity </w:t>
      </w:r>
      <w:r w:rsidR="003D76F4" w:rsidRPr="00371F45">
        <w:t>between the</w:t>
      </w:r>
      <w:r w:rsidR="003D76F4" w:rsidRPr="00371F45">
        <w:rPr>
          <w:rFonts w:eastAsiaTheme="majorEastAsia"/>
        </w:rPr>
        <w:t> </w:t>
      </w:r>
      <w:commentRangeStart w:id="72"/>
      <w:ins w:id="73" w:author="Ina Drabløs" w:date="2025-04-03T13:20:00Z">
        <w:r w:rsidR="00573D67" w:rsidRPr="00573D67">
          <w:rPr>
            <w:rPrChange w:id="74" w:author="Ina Drabløs" w:date="2025-04-03T13:20:00Z">
              <w:rPr>
                <w:i/>
                <w:iCs/>
              </w:rPr>
            </w:rPrChange>
          </w:rPr>
          <w:t>nucleus accumbens</w:t>
        </w:r>
        <w:r w:rsidR="00573D67" w:rsidRPr="00573D67">
          <w:rPr>
            <w:rFonts w:eastAsiaTheme="majorEastAsia"/>
            <w:rPrChange w:id="75" w:author="Ina Drabløs" w:date="2025-04-03T13:20:00Z">
              <w:rPr>
                <w:i/>
                <w:iCs/>
              </w:rPr>
            </w:rPrChange>
          </w:rPr>
          <w:t xml:space="preserve"> </w:t>
        </w:r>
        <w:r w:rsidR="00573D67">
          <w:rPr>
            <w:rFonts w:eastAsiaTheme="majorEastAsia"/>
          </w:rPr>
          <w:t>(</w:t>
        </w:r>
      </w:ins>
      <w:r w:rsidR="003D76F4" w:rsidRPr="00371F45">
        <w:rPr>
          <w:rFonts w:eastAsiaTheme="majorEastAsia"/>
        </w:rPr>
        <w:t>NAcc</w:t>
      </w:r>
      <w:ins w:id="76" w:author="Ina Drabløs" w:date="2025-04-03T13:20:00Z">
        <w:r w:rsidR="00573D67">
          <w:rPr>
            <w:rFonts w:eastAsiaTheme="majorEastAsia"/>
          </w:rPr>
          <w:t>)</w:t>
        </w:r>
      </w:ins>
      <w:r w:rsidR="003D76F4" w:rsidRPr="00371F45">
        <w:rPr>
          <w:rFonts w:eastAsiaTheme="majorEastAsia"/>
        </w:rPr>
        <w:t xml:space="preserve"> </w:t>
      </w:r>
      <w:commentRangeEnd w:id="72"/>
      <w:r w:rsidR="00573D67">
        <w:rPr>
          <w:rStyle w:val="CommentReference"/>
        </w:rPr>
        <w:commentReference w:id="72"/>
      </w:r>
      <w:r w:rsidR="003D76F4" w:rsidRPr="00371F45">
        <w:rPr>
          <w:rFonts w:eastAsiaTheme="majorEastAsia"/>
        </w:rPr>
        <w:t>and other reward-processing regions</w:t>
      </w:r>
      <w:r w:rsidR="003D76F4" w:rsidRPr="00371F45">
        <w:t xml:space="preserve">, such </w:t>
      </w:r>
      <w:r w:rsidR="003D76F4" w:rsidRPr="00371F45">
        <w:lastRenderedPageBreak/>
        <w:t>as the</w:t>
      </w:r>
      <w:r w:rsidR="003D76F4" w:rsidRPr="00371F45">
        <w:rPr>
          <w:rFonts w:eastAsiaTheme="majorEastAsia"/>
        </w:rPr>
        <w:t> </w:t>
      </w:r>
      <w:r w:rsidR="003D76F4">
        <w:rPr>
          <w:rFonts w:eastAsiaTheme="majorEastAsia"/>
        </w:rPr>
        <w:t>OFC</w:t>
      </w:r>
      <w:ins w:id="77" w:author="Ina Drabløs" w:date="2025-04-03T13:22:00Z">
        <w:r w:rsidR="00573D67">
          <w:rPr>
            <w:rFonts w:eastAsiaTheme="majorEastAsia"/>
          </w:rPr>
          <w:t>,</w:t>
        </w:r>
      </w:ins>
      <w:r w:rsidR="003D76F4" w:rsidRPr="00371F45">
        <w:rPr>
          <w:rFonts w:eastAsiaTheme="majorEastAsia"/>
        </w:rPr>
        <w:t> </w:t>
      </w:r>
      <w:r w:rsidR="003D76F4" w:rsidRPr="00371F45">
        <w:t xml:space="preserve">during resting-state brain </w:t>
      </w:r>
      <w:proofErr w:type="spellStart"/>
      <w:r w:rsidR="003D76F4" w:rsidRPr="00371F45">
        <w:t>activity</w:t>
      </w:r>
      <w:ins w:id="78" w:author="Ina Drabløs [2]" w:date="2025-04-04T14:33:00Z" w16du:dateUtc="2025-04-04T12:33:00Z">
        <w:r w:rsidR="00E72BC1">
          <w:t>.</w:t>
        </w:r>
      </w:ins>
      <w:del w:id="79" w:author="Ina Drabløs [2]" w:date="2025-04-04T14:33:00Z" w16du:dateUtc="2025-04-04T12:33:00Z">
        <w:r w:rsidR="003D76F4" w:rsidRPr="00371F45" w:rsidDel="00E72BC1">
          <w:delText>, with t</w:delText>
        </w:r>
      </w:del>
      <w:ins w:id="80" w:author="Ina Drabløs [2]" w:date="2025-04-04T14:33:00Z" w16du:dateUtc="2025-04-04T12:33:00Z">
        <w:r w:rsidR="00E72BC1">
          <w:t>T</w:t>
        </w:r>
      </w:ins>
      <w:r w:rsidR="003D76F4" w:rsidRPr="00371F45">
        <w:t>his</w:t>
      </w:r>
      <w:proofErr w:type="spellEnd"/>
      <w:r w:rsidR="003D76F4" w:rsidRPr="00371F45">
        <w:t xml:space="preserve"> increased connectivity correlat</w:t>
      </w:r>
      <w:ins w:id="81" w:author="Ina Drabløs [2]" w:date="2025-04-04T14:33:00Z" w16du:dateUtc="2025-04-04T12:33:00Z">
        <w:r w:rsidR="00E72BC1">
          <w:t>es</w:t>
        </w:r>
      </w:ins>
      <w:del w:id="82" w:author="Ina Drabløs [2]" w:date="2025-04-04T14:33:00Z" w16du:dateUtc="2025-04-04T12:33:00Z">
        <w:r w:rsidR="003D76F4" w:rsidRPr="00371F45" w:rsidDel="00E72BC1">
          <w:delText>ing</w:delText>
        </w:r>
      </w:del>
      <w:r w:rsidR="003D76F4" w:rsidRPr="00371F45">
        <w:t xml:space="preserve"> with the severity of OCD symptoms</w:t>
      </w:r>
      <w:r w:rsidR="003D76F4">
        <w:t xml:space="preserve"> </w:t>
      </w:r>
      <w:r w:rsidR="003D76F4">
        <w:fldChar w:fldCharType="begin"/>
      </w:r>
      <w:r w:rsidR="003D76F4">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D76F4">
        <w:fldChar w:fldCharType="separate"/>
      </w:r>
      <w:r w:rsidR="003D76F4">
        <w:rPr>
          <w:noProof/>
        </w:rPr>
        <w:t>(Xie et al., 2017)</w:t>
      </w:r>
      <w:r w:rsidR="003D76F4">
        <w:fldChar w:fldCharType="end"/>
      </w:r>
      <w:r w:rsidR="003D76F4" w:rsidRPr="00371F45">
        <w:t>.</w:t>
      </w:r>
      <w:r w:rsidR="003D76F4">
        <w:t xml:space="preserve"> </w:t>
      </w:r>
      <w:r w:rsidR="000740BF" w:rsidRPr="000740BF">
        <w:t xml:space="preserve">Lastly, </w:t>
      </w:r>
      <w:r w:rsidR="00442511">
        <w:t xml:space="preserve">(5) </w:t>
      </w:r>
      <w:r w:rsidR="000740BF" w:rsidRPr="000740BF">
        <w:t xml:space="preserve">the dorsal cognitive circuit </w:t>
      </w:r>
      <w:ins w:id="83" w:author="Ina Drabløs" w:date="2025-04-03T13:22:00Z">
        <w:r w:rsidR="00573D67">
          <w:t xml:space="preserve">is </w:t>
        </w:r>
      </w:ins>
      <w:r w:rsidR="00442511">
        <w:t>involved in</w:t>
      </w:r>
      <w:r w:rsidR="000740BF" w:rsidRPr="000740BF">
        <w:t xml:space="preserve"> executive functioning and cognitive flexibility, </w:t>
      </w:r>
      <w:ins w:id="84" w:author="Ina Drabløs" w:date="2025-04-03T13:22:00Z">
        <w:r w:rsidR="00573D67">
          <w:t xml:space="preserve">and </w:t>
        </w:r>
      </w:ins>
      <w:r w:rsidR="00442511">
        <w:t xml:space="preserve">dysfunction in this circuit leads </w:t>
      </w:r>
      <w:r w:rsidR="000740BF" w:rsidRPr="000740BF">
        <w:t>to rigid thinking and challenges in emotional regulation, thus exacerbating obsessions and repetitive behaviors.</w:t>
      </w:r>
    </w:p>
    <w:p w14:paraId="0F297EC2" w14:textId="4E0B63BB" w:rsidR="00E22262" w:rsidRDefault="00E22262" w:rsidP="00E22262">
      <w:pPr>
        <w:pStyle w:val="Style4"/>
      </w:pPr>
      <w:bookmarkStart w:id="85" w:name="_Toc195192984"/>
      <w:r>
        <w:t xml:space="preserve">Structural </w:t>
      </w:r>
      <w:r w:rsidR="00442511">
        <w:t>Brain A</w:t>
      </w:r>
      <w:r>
        <w:t>bnormalities</w:t>
      </w:r>
      <w:bookmarkEnd w:id="85"/>
    </w:p>
    <w:p w14:paraId="3A1840FE" w14:textId="1D58CD16" w:rsidR="005B2C12" w:rsidRDefault="005B2C12" w:rsidP="005B2C12">
      <w:r w:rsidRPr="005B2C12">
        <w:t xml:space="preserve">Structural </w:t>
      </w:r>
      <w:ins w:id="86" w:author="Ina Drabløs [2]" w:date="2025-04-04T14:35:00Z" w16du:dateUtc="2025-04-04T12:35:00Z">
        <w:r w:rsidR="009E4060">
          <w:t xml:space="preserve">brain </w:t>
        </w:r>
      </w:ins>
      <w:r w:rsidRPr="005B2C12">
        <w:t>abnormalities in individuals with OCD have been identified across a range of neuroimaging studies, revealing notable differences in several key brain regions</w:t>
      </w:r>
      <w:commentRangeStart w:id="87"/>
      <w:r w:rsidRPr="005B2C12">
        <w:t>.</w:t>
      </w:r>
      <w:commentRangeEnd w:id="87"/>
      <w:r w:rsidR="00226F37">
        <w:rPr>
          <w:rStyle w:val="CommentReference"/>
        </w:rPr>
        <w:commentReference w:id="87"/>
      </w:r>
      <w:r w:rsidRPr="005B2C12">
        <w:t xml:space="preserve"> Generally, adolescents with OCD tend to exhibit a </w:t>
      </w:r>
      <w:commentRangeStart w:id="88"/>
      <w:r w:rsidRPr="005B2C12">
        <w:t>reduction</w:t>
      </w:r>
      <w:commentRangeEnd w:id="88"/>
      <w:r w:rsidR="009E4060">
        <w:rPr>
          <w:rStyle w:val="CommentReference"/>
        </w:rPr>
        <w:commentReference w:id="88"/>
      </w:r>
      <w:r w:rsidRPr="005B2C12">
        <w:t xml:space="preserve"> in cortical thickness and volume, specifically in the parietal and frontal regions, such as the inferior and superior parietal cortices and certain frontal gyri </w:t>
      </w:r>
      <w:r w:rsidRPr="00A75285">
        <w:fldChar w:fldCharType="begin"/>
      </w:r>
      <w:r w:rsidR="00671342">
        <w:instrText xml:space="preserve"> ADDIN ZOTERO_ITEM CSL_CITATION {"citationID":"xwSdIPb6","properties":{"formattedCitation":"(Pagliaccio et al., 2021; Wu et al., 2022)","plainCitation":"(Pagliaccio et al., 2021; Wu et al., 2022)","noteIndex":0},"citationItems":[{"id":3222,"uris":["http://zotero.org/users/13126831/items/TKHY4D9J","http://zotero.org/users/13126831/items/JNCB63FS"],"itemData":{"id":3222,"type":"article-journal","abstract":"Childhood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connectivity.\nOCS scores showed good psychometric properties and high prevalence, and they were related to familial/parental factors, including family conflict. Higher OCS scores related to better cognitive performance (β = .06, t9966.60 = 6.28, p &lt; .001, ηp2= .01), particularly verbal, when controlling for attention-deficit/hyperactivity disorder, which related to worse performance. OCSs did not significantly relate to brain structure but did relate to lower superior corticostriatal tract fractional anisotropy (β = −.03, t = −3.07, p = .002, ηp2= .02). Higher OCS scores were related to altered functional connectivity, including weaker connectivity within the dorsal attention network (β = −.04, t7262.87 = −3.71, p &lt; .001, ηp2= .002) and weaker dorsal attention–default mode anticorrelation (β = .04, t7251.95 = 3.94, p &lt; .001, ηp2 = .002). Dorsal attention–default mode connectivity predicted OCS scores at 1 year (β = −.04, t2407.61 = −2.23, p = .03, ηp2 = .03).\nOCSs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 Psychiatry Cogn Neurosci Neuroimaging","DOI":"10.1016/j.bpsc.2020.10.019","ISSN":"2451-9022","issue":"4","journalAbbreviation":"BIOL PSYCHIAT-COGN N","note":"publisher-place: AMSTERDAM\npublisher: AMSTERDAM: Elsevier Inc","page":"399-409","title":"Obsessive-Compulsive Symptoms Among Children in the Adolescent Brain and Cognitive Development Study: Clinical, Cognitive, and Brain Connectivity Correlates","volume":"6","author":[{"family":"Pagliaccio","given":"David"},{"family":"Durham","given":"Katherine"},{"family":"Fitzgerald","given":"Kate D."},{"family":"Marsh","given":"Rachel"}],"issued":{"date-parts":[["2021"]]}}},{"id":3224,"uris":["http://zotero.org/users/13126831/items/I6C7WA4E"],"itemData":{"id":3224,"type":"article-journal","abstract":"Obsessive-compulsive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xml:space="preserve">. </w:t>
      </w:r>
      <w:r w:rsidRPr="005B2C12">
        <w:t xml:space="preserve">In contrast, the thalamus generally shows </w:t>
      </w:r>
      <w:commentRangeStart w:id="89"/>
      <w:r w:rsidRPr="005B2C12">
        <w:t>increased</w:t>
      </w:r>
      <w:commentRangeEnd w:id="89"/>
      <w:r w:rsidR="009E4060">
        <w:rPr>
          <w:rStyle w:val="CommentReference"/>
        </w:rPr>
        <w:commentReference w:id="89"/>
      </w:r>
      <w:r w:rsidRPr="005B2C12">
        <w:t xml:space="preserve"> volume in these individuals, although the degree of enlargement and involvement of specific subnuclei seem to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w:t>
      </w:r>
    </w:p>
    <w:p w14:paraId="3CDF214E" w14:textId="5E147224" w:rsidR="005B2DB9" w:rsidRDefault="005B2DB9" w:rsidP="005B2DB9">
      <w:pPr>
        <w:ind w:firstLine="720"/>
      </w:pPr>
      <w:r>
        <w:t>Apart from</w:t>
      </w:r>
      <w:r w:rsidR="005B2C12" w:rsidRPr="005B2C12">
        <w:t xml:space="preserve"> global measurements, investigations into </w:t>
      </w:r>
      <w:commentRangeStart w:id="90"/>
      <w:r w:rsidR="005B2C12" w:rsidRPr="005B2C12">
        <w:t>subcortical structure</w:t>
      </w:r>
      <w:commentRangeEnd w:id="90"/>
      <w:r w:rsidR="003D47A1">
        <w:rPr>
          <w:rStyle w:val="CommentReference"/>
        </w:rPr>
        <w:commentReference w:id="90"/>
      </w:r>
      <w:r w:rsidR="005B2C12" w:rsidRPr="005B2C12">
        <w:t xml:space="preserve">s have uncovered distinct alterations that further delineate the neural landscape of OCD. Structural deviations in several subcortical regions including the caudate nucleus, putamen, and pallidum, </w:t>
      </w:r>
      <w:r w:rsidR="005B2C12">
        <w:t>are</w:t>
      </w:r>
      <w:r w:rsidR="005B2C12" w:rsidRPr="005B2C12">
        <w:t xml:space="preserve"> implicated in OCD pathology </w:t>
      </w:r>
      <w:r w:rsidR="005B2C12">
        <w:rPr>
          <w:rFonts w:eastAsiaTheme="majorEastAsia"/>
          <w:color w:val="000000" w:themeColor="text1"/>
        </w:rPr>
        <w:fldChar w:fldCharType="begin"/>
      </w:r>
      <w:r w:rsidR="005B2C12">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5B2C12">
        <w:rPr>
          <w:rFonts w:eastAsiaTheme="majorEastAsia"/>
          <w:color w:val="000000" w:themeColor="text1"/>
        </w:rPr>
        <w:fldChar w:fldCharType="separate"/>
      </w:r>
      <w:r w:rsidR="005B2C12">
        <w:rPr>
          <w:rFonts w:eastAsiaTheme="majorEastAsia"/>
          <w:noProof/>
          <w:color w:val="000000" w:themeColor="text1"/>
        </w:rPr>
        <w:t>(Wang et al., 2022)</w:t>
      </w:r>
      <w:r w:rsidR="005B2C12">
        <w:rPr>
          <w:rFonts w:eastAsiaTheme="majorEastAsia"/>
          <w:color w:val="000000" w:themeColor="text1"/>
        </w:rPr>
        <w:fldChar w:fldCharType="end"/>
      </w:r>
      <w:r w:rsidR="005B2C12" w:rsidRPr="009550FB">
        <w:rPr>
          <w:color w:val="000000" w:themeColor="text1"/>
        </w:rPr>
        <w:t xml:space="preserve">. </w:t>
      </w:r>
      <w:r w:rsidR="005B2C12" w:rsidRPr="005B2C12">
        <w:t xml:space="preserve">Notably, Wang et al. (2022) identified specific structural changes in the </w:t>
      </w:r>
      <w:del w:id="91" w:author="Ina Drabløs" w:date="2025-04-03T13:38:00Z">
        <w:r w:rsidR="005B2C12" w:rsidRPr="005B2C12" w:rsidDel="00226F37">
          <w:delText>nucleus accumbens (</w:delText>
        </w:r>
      </w:del>
      <w:r w:rsidR="005B2C12" w:rsidRPr="005B2C12">
        <w:t>NAcc</w:t>
      </w:r>
      <w:del w:id="92" w:author="Ina Drabløs" w:date="2025-04-03T13:38:00Z">
        <w:r w:rsidR="005B2C12" w:rsidRPr="005B2C12" w:rsidDel="00226F37">
          <w:delText>)</w:delText>
        </w:r>
      </w:del>
      <w:r w:rsidR="005B2C12" w:rsidRPr="005B2C12">
        <w:t>, amygdala, and pallidum among individuals diagnosed with OCD. Adolescents exhibited more pronounced structural deviations in the NAcc and pallidum than adults</w:t>
      </w:r>
      <w:r w:rsidR="005B2C12">
        <w:t xml:space="preserve">, with the </w:t>
      </w:r>
      <w:r w:rsidR="005B2C12" w:rsidRPr="005B2C12">
        <w:t xml:space="preserve">NAcc </w:t>
      </w:r>
      <w:r w:rsidR="005B2C12">
        <w:t>being of</w:t>
      </w:r>
      <w:r w:rsidR="005B2C12" w:rsidRPr="005B2C12">
        <w:t xml:space="preserve"> particular interest due to its potential role as a biomarker for OCD development. </w:t>
      </w:r>
      <w:r w:rsidR="005B2C12">
        <w:t xml:space="preserve">Meanwhile in </w:t>
      </w:r>
      <w:r w:rsidR="005B2C12" w:rsidRPr="005B2C12">
        <w:t>adults, amygdala alterations, characterized by inward deformation, correlated with symptom severity and highlighted the involvement of the fronto-limbic circuit, underscoring the role of fear and emotional dysregulation in OCD.</w:t>
      </w:r>
      <w:r w:rsidR="005B2C12">
        <w:t xml:space="preserve"> </w:t>
      </w:r>
      <w:r w:rsidR="005B2C12" w:rsidRPr="00B82808">
        <w:t xml:space="preserve">These </w:t>
      </w:r>
      <w:r w:rsidR="005B2C12" w:rsidRPr="005B2C12">
        <w:t>findings suggest that OCD is not</w:t>
      </w:r>
      <w:r w:rsidR="005B2C12" w:rsidRPr="005B2C12">
        <w:rPr>
          <w:rFonts w:eastAsiaTheme="majorEastAsia"/>
        </w:rPr>
        <w:t> only a disorder of habit formation</w:t>
      </w:r>
      <w:del w:id="93" w:author="Ina Drabløs" w:date="2025-04-03T13:39:00Z">
        <w:r w:rsidR="005B2C12" w:rsidRPr="005B2C12" w:rsidDel="00226F37">
          <w:rPr>
            <w:rFonts w:eastAsiaTheme="majorEastAsia"/>
          </w:rPr>
          <w:delText> </w:delText>
        </w:r>
        <w:r w:rsidR="005B2C12" w:rsidRPr="005B2C12" w:rsidDel="00226F37">
          <w:delText xml:space="preserve">(as CSTC emphasizes) </w:delText>
        </w:r>
      </w:del>
      <w:ins w:id="94" w:author="Ina Drabløs" w:date="2025-04-03T13:39:00Z">
        <w:r w:rsidR="00226F37">
          <w:t xml:space="preserve">, as emphasized by the CSTC-model, </w:t>
        </w:r>
      </w:ins>
      <w:r w:rsidR="005B2C12" w:rsidRPr="005B2C12">
        <w:t>but also involves</w:t>
      </w:r>
      <w:r w:rsidR="005B2C12" w:rsidRPr="005B2C12">
        <w:rPr>
          <w:rFonts w:eastAsiaTheme="majorEastAsia"/>
        </w:rPr>
        <w:t> dysfunctional emotional regulation and altered motivation systems</w:t>
      </w:r>
      <w:r w:rsidR="005B2C12" w:rsidRPr="005B2C12">
        <w:t>.</w:t>
      </w:r>
      <w:r>
        <w:t xml:space="preserve"> </w:t>
      </w:r>
    </w:p>
    <w:p w14:paraId="491950D9" w14:textId="01C81600" w:rsidR="005B2C12" w:rsidRDefault="005B2C12" w:rsidP="005B2DB9">
      <w:pPr>
        <w:ind w:firstLine="720"/>
        <w:rPr>
          <w:color w:val="000000" w:themeColor="text1"/>
        </w:rPr>
      </w:pPr>
      <w:r w:rsidRPr="005B2C12">
        <w:t xml:space="preserve">These insights imply a developmental trajectory in OCD symptomatology; </w:t>
      </w:r>
      <w:commentRangeStart w:id="95"/>
      <w:r w:rsidRPr="005B2C12">
        <w:t xml:space="preserve">younger individuals </w:t>
      </w:r>
      <w:commentRangeEnd w:id="95"/>
      <w:r w:rsidR="00226F37">
        <w:rPr>
          <w:rStyle w:val="CommentReference"/>
        </w:rPr>
        <w:commentReference w:id="95"/>
      </w:r>
      <w:r w:rsidRPr="005B2C12">
        <w:t xml:space="preserve">may </w:t>
      </w:r>
      <w:r>
        <w:t>present</w:t>
      </w:r>
      <w:r w:rsidRPr="005B2C12">
        <w:t xml:space="preserve"> more automatic, sensory-driven compulsions aligned with the sensorimotor circuit, whereas adults may experience heightened emotional dysregulation and cognitive rigidity indicative of fear-based compulsions within the fronto-limbic circuit </w:t>
      </w:r>
      <w:r>
        <w:rPr>
          <w:rFonts w:eastAsiaTheme="majorEastAsia"/>
          <w:color w:val="000000" w:themeColor="text1"/>
        </w:rPr>
        <w:fldChar w:fldCharType="begin"/>
      </w:r>
      <w:r w:rsidR="00EE7345">
        <w:rPr>
          <w:rFonts w:eastAsiaTheme="majorEastAsia"/>
          <w:color w:val="000000" w:themeColor="text1"/>
        </w:rPr>
        <w:instrText xml:space="preserve"> ADDIN ZOTERO_ITEM CSL_CITATION {"citationID":"STnw7wY0","properties":{"formattedCitation":"(Wang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(Wang et al., 2022)</w:t>
      </w:r>
      <w:r>
        <w:rPr>
          <w:rFonts w:eastAsiaTheme="majorEastAsia"/>
          <w:color w:val="000000" w:themeColor="text1"/>
        </w:rPr>
        <w:fldChar w:fldCharType="end"/>
      </w:r>
      <w:r w:rsidRPr="009550FB">
        <w:rPr>
          <w:color w:val="000000" w:themeColor="text1"/>
        </w:rPr>
        <w:t>.</w:t>
      </w:r>
    </w:p>
    <w:p w14:paraId="34454524" w14:textId="77777777" w:rsidR="002E6FFB" w:rsidRPr="002E6FFB" w:rsidRDefault="002E6FFB" w:rsidP="002E6FFB">
      <w:pPr>
        <w:rPr>
          <w:color w:val="3A7C22" w:themeColor="accent6" w:themeShade="BF"/>
        </w:rPr>
      </w:pPr>
      <w:commentRangeStart w:id="96"/>
      <w:r w:rsidRPr="002E6FFB">
        <w:rPr>
          <w:color w:val="3A7C22" w:themeColor="accent6" w:themeShade="BF"/>
        </w:rPr>
        <w:lastRenderedPageBreak/>
        <w:t>Subjects are excluded from the study if they are currently taking common antidepressant or antipsychotic prescription medications because these drugs can significantly affect brain structure.</w:t>
      </w:r>
      <w:commentRangeEnd w:id="96"/>
      <w:r>
        <w:rPr>
          <w:rStyle w:val="CommentReference"/>
        </w:rPr>
        <w:commentReference w:id="96"/>
      </w:r>
    </w:p>
    <w:p w14:paraId="1ED6DF67" w14:textId="77777777" w:rsidR="002E6FFB" w:rsidRPr="005B2C12" w:rsidRDefault="002E6FFB" w:rsidP="005B2DB9">
      <w:pPr>
        <w:ind w:firstLine="720"/>
      </w:pPr>
    </w:p>
    <w:p w14:paraId="25681000" w14:textId="797E4FAE" w:rsidR="00FC3B32" w:rsidRDefault="00FC3B32" w:rsidP="00FC3B32">
      <w:pPr>
        <w:pStyle w:val="Style2"/>
        <w:rPr>
          <w:rFonts w:cs="Times New Roman"/>
          <w:szCs w:val="24"/>
        </w:rPr>
      </w:pPr>
      <w:bookmarkStart w:id="97" w:name="_Toc195192985"/>
      <w:r w:rsidRPr="00D337F8">
        <w:rPr>
          <w:rFonts w:cs="Times New Roman"/>
          <w:szCs w:val="24"/>
        </w:rPr>
        <w:t>Informant Discrepancies</w:t>
      </w:r>
      <w:bookmarkEnd w:id="97"/>
    </w:p>
    <w:p w14:paraId="54684DB7" w14:textId="4FC22C11" w:rsidR="00F41E9F" w:rsidRDefault="00AF4ADF" w:rsidP="00EE7345">
      <w:pPr>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 xml:space="preserve">This reliance stems from the perception that children may not possess </w:t>
      </w:r>
      <w:r w:rsidR="00654021" w:rsidRPr="00EE7345">
        <w:rPr>
          <w:color w:val="000000" w:themeColor="text1"/>
        </w:rPr>
        <w:t>the cognitive and linguistic skills required to understand and respond to surveys accurately</w:t>
      </w:r>
      <w:r w:rsidR="002B0C5B" w:rsidRPr="00EE7345">
        <w:rPr>
          <w:color w:val="000000" w:themeColor="text1"/>
        </w:rPr>
        <w:t xml:space="preserve"> </w:t>
      </w:r>
      <w:r w:rsidR="00EE7345" w:rsidRPr="00EE7345">
        <w:rPr>
          <w:color w:val="000000" w:themeColor="text1"/>
        </w:rPr>
        <w:fldChar w:fldCharType="begin"/>
      </w:r>
      <w:r w:rsidR="00EE7345" w:rsidRPr="00EE7345">
        <w:rPr>
          <w:color w:val="000000" w:themeColor="text1"/>
        </w:rPr>
        <w:instrText xml:space="preserve"> ADDIN ZOTERO_ITEM CSL_CITATION {"citationID":"Ph5b5TNb","properties":{"formattedCitation":"(Vygotsky, 1978)","plainCitation":"(Vygotsky, 1978)","noteIndex":0},"citationItems":[{"id":4272,"uris":["http://zotero.org/users/13126831/items/R2W4S872"],"itemData":{"id":4272,"type":"book","publisher":"Harvard university press","title":"Mind in society: The development of higher psychological processes","volume":"86","author":[{"family":"Vygotsky","given":"Lev S"}],"issued":{"date-parts":[["1978"]]}}}],"schema":"https://github.com/citation-style-language/schema/raw/master/csl-citation.json"} </w:instrText>
      </w:r>
      <w:r w:rsidR="00EE7345" w:rsidRPr="00EE7345">
        <w:rPr>
          <w:color w:val="000000" w:themeColor="text1"/>
        </w:rPr>
        <w:fldChar w:fldCharType="separate"/>
      </w:r>
      <w:r w:rsidR="00EE7345" w:rsidRPr="00EE7345">
        <w:rPr>
          <w:noProof/>
          <w:color w:val="000000" w:themeColor="text1"/>
        </w:rPr>
        <w:t>(Vygotsky, 1978)</w:t>
      </w:r>
      <w:r w:rsidR="00EE7345" w:rsidRPr="00EE7345">
        <w:rPr>
          <w:color w:val="000000" w:themeColor="text1"/>
        </w:rPr>
        <w:fldChar w:fldCharType="end"/>
      </w:r>
      <w:r w:rsidR="00654021" w:rsidRPr="00EE7345">
        <w:rPr>
          <w:color w:val="000000" w:themeColor="text1"/>
        </w:rPr>
        <w:t>.</w:t>
      </w:r>
      <w:r w:rsidR="002B0C5B" w:rsidRPr="00EE7345">
        <w:rPr>
          <w:color w:val="000000" w:themeColor="text1"/>
        </w:rPr>
        <w:t xml:space="preserve"> </w:t>
      </w:r>
      <w:r w:rsidRPr="00EE7345">
        <w:rPr>
          <w:color w:val="000000" w:themeColor="text1"/>
        </w:rPr>
        <w:t xml:space="preserve">Consider </w:t>
      </w:r>
      <w:r>
        <w:t xml:space="preserve">the </w:t>
      </w:r>
      <w:r w:rsidRPr="00AF4ADF">
        <w:t xml:space="preserve">case of Liam, </w:t>
      </w:r>
      <w:r w:rsidRPr="00AF4ADF">
        <w:rPr>
          <w:rFonts w:eastAsiaTheme="majorEastAsia"/>
        </w:rPr>
        <w:t>a</w:t>
      </w:r>
      <w:r w:rsidRPr="00AF4ADF">
        <w:t xml:space="preserve"> 12-year-old 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r w:rsidR="00EE7345">
        <w:t xml:space="preserve"> </w:t>
      </w:r>
      <w:r w:rsidR="00785FD6" w:rsidRPr="00EA769C">
        <w:t>Th</w:t>
      </w:r>
      <w:r w:rsidR="008B2CDF" w:rsidRPr="00EA769C">
        <w:t>is</w:t>
      </w:r>
      <w:r w:rsidR="00785FD6" w:rsidRPr="00EA769C">
        <w:t xml:space="preserve"> </w:t>
      </w:r>
      <w:r w:rsidR="00C10752" w:rsidRPr="00EA769C">
        <w:t>vignette</w:t>
      </w:r>
      <w:r w:rsidR="00785FD6" w:rsidRPr="00EA769C">
        <w:t xml:space="preserve"> demonstrates the</w:t>
      </w:r>
      <w:r w:rsidR="00C679D3" w:rsidRPr="00EA769C">
        <w:t xml:space="preserve"> importance of recognizing that the</w:t>
      </w:r>
      <w:r w:rsidR="00785FD6" w:rsidRPr="00EA769C">
        <w:t xml:space="preserve"> child's perspective is distinct but equally valid</w:t>
      </w:r>
      <w:r>
        <w:t xml:space="preserve">. </w:t>
      </w:r>
      <w:r w:rsidR="00871F64">
        <w:t>The</w:t>
      </w:r>
      <w:r w:rsidR="00EA769C" w:rsidRPr="00EA769C">
        <w:t xml:space="preserve"> insights provided by Liam can differ significantly from those of his mother, highlighting </w:t>
      </w:r>
      <w:r w:rsidR="00EA769C" w:rsidRPr="00AF4ADF">
        <w:t>the potential discrepancies in information regardless of whether the goal is clinical assessment or research.</w:t>
      </w:r>
      <w:r w:rsidR="00D337F8" w:rsidRPr="00D337F8">
        <w:rPr>
          <w:color w:val="000000" w:themeColor="text1"/>
        </w:rPr>
        <w:t xml:space="preserve"> </w:t>
      </w:r>
    </w:p>
    <w:p w14:paraId="51487D85" w14:textId="7174B13D" w:rsidR="005B2C12" w:rsidRDefault="005B2C12" w:rsidP="005B2C12">
      <w:pPr>
        <w:ind w:firstLine="720"/>
      </w:pPr>
      <w:r w:rsidRPr="00A0729C">
        <w:t xml:space="preserve">The phenomenon of </w:t>
      </w:r>
      <w:r>
        <w:t xml:space="preserve">informant discrepancy </w:t>
      </w:r>
      <w:r w:rsidRPr="00A0729C">
        <w:t xml:space="preserve">has been recognized for nearly 70 years, dating back to </w:t>
      </w:r>
      <w:commentRangeStart w:id="98"/>
      <w:proofErr w:type="spellStart"/>
      <w:r w:rsidRPr="00A0729C">
        <w:t>Lapouse</w:t>
      </w:r>
      <w:proofErr w:type="spellEnd"/>
      <w:r w:rsidRPr="00A0729C">
        <w:t xml:space="preserve"> and Monk's work in 1958</w:t>
      </w:r>
      <w:commentRangeEnd w:id="98"/>
      <w:r w:rsidR="008103F1">
        <w:rPr>
          <w:rStyle w:val="CommentReference"/>
        </w:rPr>
        <w:commentReference w:id="98"/>
      </w:r>
      <w:r w:rsidRPr="00A0729C">
        <w:t xml:space="preserve">. Achenbach, McConaughy, and Howell (1987) conducted a seminal analysis of 119 studies investigating these informant inconsistencies. Their key findings included: (a) reports of the same behavior by different informants generally show low to moderate </w:t>
      </w:r>
      <w:r>
        <w:t>agreement</w:t>
      </w:r>
      <w:r w:rsidRPr="00A0729C">
        <w:t xml:space="preserve">; (b) </w:t>
      </w:r>
      <w:r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w:t>
      </w:r>
      <w:r w:rsidRPr="00A0729C">
        <w:lastRenderedPageBreak/>
        <w:t xml:space="preserve">informants are needed for different situations. . . there is no royal road or preeminent gold standard for phenomena that are inevitably affected by assessment procedures and other situational variables" </w:t>
      </w:r>
      <w:r w:rsidRPr="00BA5863">
        <w:rPr>
          <w:color w:val="45B0E1" w:themeColor="accent1" w:themeTint="99"/>
        </w:rPr>
        <w:t xml:space="preserve">(p. 227–228).  </w:t>
      </w: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Pr="00195A4B">
        <w:rPr>
          <w:rFonts w:eastAsiaTheme="majorEastAsia"/>
          <w:color w:val="000000" w:themeColor="text1"/>
        </w:rPr>
        <w:t xml:space="preserve"> </w:t>
      </w:r>
      <w:commentRangeStart w:id="99"/>
      <w:r>
        <w:rPr>
          <w:rFonts w:eastAsiaTheme="majorEastAsia"/>
          <w:color w:val="000000" w:themeColor="text1"/>
        </w:rPr>
        <w:t>A prominent finding</w:t>
      </w:r>
      <w:r w:rsidRPr="00207F5F">
        <w:rPr>
          <w:rFonts w:eastAsiaTheme="majorEastAsia"/>
          <w:color w:val="000000" w:themeColor="text1"/>
        </w:rPr>
        <w:t xml:space="preserve"> indicate</w:t>
      </w:r>
      <w:r>
        <w:rPr>
          <w:rFonts w:eastAsiaTheme="majorEastAsia"/>
          <w:color w:val="000000" w:themeColor="text1"/>
        </w:rPr>
        <w:t>d</w:t>
      </w:r>
      <w:r w:rsidRPr="00207F5F">
        <w:rPr>
          <w:rFonts w:eastAsiaTheme="majorEastAsia"/>
          <w:color w:val="000000" w:themeColor="text1"/>
        </w:rPr>
        <w:t xml:space="preserve"> discrepancies and varying accuracy in symptom reporting, with no clear consensus</w:t>
      </w:r>
      <w:commentRangeEnd w:id="99"/>
      <w:r w:rsidR="008103F1">
        <w:rPr>
          <w:rStyle w:val="CommentReference"/>
        </w:rPr>
        <w:commentReference w:id="99"/>
      </w:r>
      <w:r w:rsidRPr="00207F5F">
        <w:rPr>
          <w:rFonts w:eastAsiaTheme="majorEastAsia"/>
          <w:color w:val="000000" w:themeColor="text1"/>
        </w:rPr>
        <w:t xml:space="preserve">. </w:t>
      </w:r>
      <w:del w:id="100" w:author="Ina Drabløs [2]" w:date="2025-04-04T14:45:00Z" w16du:dateUtc="2025-04-04T12:45:00Z">
        <w:r w:rsidR="00065955" w:rsidRPr="00065955" w:rsidDel="008103F1">
          <w:rPr>
            <w:color w:val="45B0E1" w:themeColor="accent1" w:themeTint="99"/>
          </w:rPr>
          <w:delText xml:space="preserve">Additionally </w:delText>
        </w:r>
      </w:del>
      <w:ins w:id="101" w:author="Ina Drabløs [2]" w:date="2025-04-04T14:45:00Z" w16du:dateUtc="2025-04-04T12:45:00Z">
        <w:r w:rsidR="008103F1">
          <w:rPr>
            <w:color w:val="45B0E1" w:themeColor="accent1" w:themeTint="99"/>
          </w:rPr>
          <w:t xml:space="preserve">This is especially </w:t>
        </w:r>
      </w:ins>
      <w:r w:rsidR="00065955" w:rsidRPr="00065955">
        <w:rPr>
          <w:color w:val="45B0E1" w:themeColor="accent1" w:themeTint="99"/>
        </w:rPr>
        <w:t xml:space="preserve">important because obsessions (an internalizing symptom) </w:t>
      </w:r>
      <w:r w:rsidR="00AF7DD7" w:rsidRPr="00065955">
        <w:rPr>
          <w:color w:val="45B0E1" w:themeColor="accent1" w:themeTint="99"/>
        </w:rPr>
        <w:t>are</w:t>
      </w:r>
      <w:r w:rsidR="00065955" w:rsidRPr="00065955">
        <w:rPr>
          <w:color w:val="45B0E1" w:themeColor="accent1" w:themeTint="99"/>
        </w:rPr>
        <w:t xml:space="preserve"> a distinguishing symptom of OCD.</w:t>
      </w:r>
      <w:r w:rsidR="0089078D">
        <w:rPr>
          <w:color w:val="45B0E1" w:themeColor="accent1" w:themeTint="99"/>
        </w:rPr>
        <w:t xml:space="preserve"> </w:t>
      </w:r>
    </w:p>
    <w:p w14:paraId="56A7FB3A" w14:textId="782AE50D" w:rsidR="002C1E0C" w:rsidRDefault="00C679D3" w:rsidP="00257FD8">
      <w:pPr>
        <w:ind w:firstLine="720"/>
        <w:rPr>
          <w:color w:val="000000"/>
        </w:rPr>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w:t>
      </w:r>
      <w:r w:rsidR="003E1D02" w:rsidRPr="00EE7345">
        <w:t>of interventions</w:t>
      </w:r>
      <w:r w:rsidRPr="00EE7345">
        <w:t xml:space="preserve"> for children is derived from reports by multiple informants </w:t>
      </w:r>
      <w:r w:rsidR="003C4857" w:rsidRPr="00EE7345">
        <w:fldChar w:fldCharType="begin"/>
      </w:r>
      <w:r w:rsidR="003C4857" w:rsidRPr="00EE7345">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EE7345">
        <w:fldChar w:fldCharType="separate"/>
      </w:r>
      <w:r w:rsidR="003C4857" w:rsidRPr="00EE7345">
        <w:t>(Weisz et al., 2005)</w:t>
      </w:r>
      <w:r w:rsidR="003C4857" w:rsidRPr="00EE7345">
        <w:fldChar w:fldCharType="end"/>
      </w:r>
      <w:r w:rsidRPr="00EE7345">
        <w:t>.</w:t>
      </w:r>
      <w:r w:rsidR="00487738" w:rsidRPr="00EE7345">
        <w:t xml:space="preserve"> For instance</w:t>
      </w:r>
      <w:r w:rsidR="00EE7345" w:rsidRPr="00EE7345">
        <w:t>, the prevalence rates of conduct and oppositional defiant disorders in community samples can vary significantly depending on whether assessments are based solely on parental or teacher reports or if both sources are considered simultaneously. According to Offord et al. (1996), these rates range from 1.6% to 10.2%. More recent research by Munkvold et al. (2009) also noted substantial variability in oppositional defiant disorder prevalence, although the reported rates were lower, ranging from 0.2% to 2.6%.</w:t>
      </w:r>
      <w:r w:rsidR="00EE7345">
        <w:t xml:space="preserve"> </w:t>
      </w:r>
      <w:r w:rsidR="003E1D02" w:rsidRPr="00EE7345">
        <w:t>Furthermore</w:t>
      </w:r>
      <w:r w:rsidR="003E1D02" w:rsidRPr="00487738">
        <w:t>,</w:t>
      </w:r>
      <w:r w:rsidRPr="00D337F8">
        <w:rPr>
          <w:color w:val="000000"/>
        </w:rPr>
        <w:t xml:space="preserve"> depending on the informant, it is typical to find inconsistent results from controlled studies </w:t>
      </w:r>
      <w:ins w:id="102" w:author="Ina Drabløs [2]" w:date="2025-04-04T14:47:00Z" w16du:dateUtc="2025-04-04T12:47:00Z">
        <w:r w:rsidR="00ED3F59">
          <w:rPr>
            <w:color w:val="000000"/>
          </w:rPr>
          <w:t xml:space="preserve">that </w:t>
        </w:r>
      </w:ins>
      <w:r w:rsidRPr="00D337F8">
        <w:rPr>
          <w:color w:val="000000"/>
        </w:rPr>
        <w:t>evaluat</w:t>
      </w:r>
      <w:ins w:id="103" w:author="Ina Drabløs [2]" w:date="2025-04-04T14:47:00Z" w16du:dateUtc="2025-04-04T12:47:00Z">
        <w:r w:rsidR="00ED3F59">
          <w:rPr>
            <w:color w:val="000000"/>
          </w:rPr>
          <w:t>e</w:t>
        </w:r>
      </w:ins>
      <w:del w:id="104" w:author="Ina Drabløs [2]" w:date="2025-04-04T14:47:00Z" w16du:dateUtc="2025-04-04T12:47:00Z">
        <w:r w:rsidRPr="00D337F8" w:rsidDel="00ED3F59">
          <w:rPr>
            <w:color w:val="000000"/>
          </w:rPr>
          <w:delText>ing</w:delText>
        </w:r>
      </w:del>
      <w:r w:rsidRPr="00D337F8">
        <w:rPr>
          <w:color w:val="000000"/>
        </w:rPr>
        <w:t xml:space="preserve">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sidR="00EE7345">
        <w:rPr>
          <w:color w:val="000000"/>
        </w:rPr>
        <w:t xml:space="preserve"> </w:t>
      </w:r>
    </w:p>
    <w:p w14:paraId="26459ADF" w14:textId="73450721" w:rsidR="00546AF5" w:rsidRPr="00065955" w:rsidRDefault="002C1E0C" w:rsidP="00065955">
      <w:pPr>
        <w:ind w:firstLine="720"/>
        <w:rPr>
          <w:color w:val="45B0E1" w:themeColor="accent1" w:themeTint="99"/>
        </w:rPr>
      </w:pPr>
      <w:r>
        <w:t>W</w:t>
      </w:r>
      <w:r w:rsidR="00EE7345" w:rsidRPr="00266014">
        <w:t xml:space="preserve">hile the use of multiple informants in mental health assessment is thought to enhance our understanding of the psychological functioning of children, particularly in the </w:t>
      </w:r>
      <w:commentRangeStart w:id="105"/>
      <w:r w:rsidR="00EE7345" w:rsidRPr="00266014">
        <w:t xml:space="preserve">infant </w:t>
      </w:r>
      <w:commentRangeEnd w:id="105"/>
      <w:r w:rsidR="00ED3F59">
        <w:rPr>
          <w:rStyle w:val="CommentReference"/>
        </w:rPr>
        <w:commentReference w:id="105"/>
      </w:r>
      <w:r w:rsidR="00EE7345" w:rsidRPr="00266014">
        <w:t xml:space="preserve">population, we are still in the process of discovering how to </w:t>
      </w:r>
      <w:r w:rsidR="00EE7345" w:rsidRPr="00EE7345">
        <w:t xml:space="preserve">effectively utilize this wealth of information </w:t>
      </w:r>
      <w:r w:rsidR="00EE7345" w:rsidRPr="00EE7345">
        <w:fldChar w:fldCharType="begin"/>
      </w:r>
      <w:r w:rsidR="00EE7345" w:rsidRPr="00EE7345">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EE7345" w:rsidRPr="00EE7345">
        <w:fldChar w:fldCharType="separate"/>
      </w:r>
      <w:r w:rsidR="00EE7345" w:rsidRPr="00EE7345">
        <w:t>(Reyes, 2013)</w:t>
      </w:r>
      <w:r w:rsidR="00EE7345" w:rsidRPr="00EE7345">
        <w:fldChar w:fldCharType="end"/>
      </w:r>
      <w:r w:rsidR="00EE7345" w:rsidRPr="00EE7345">
        <w:t>.</w:t>
      </w:r>
    </w:p>
    <w:p w14:paraId="3E808DA8" w14:textId="4A732696" w:rsidR="008D1DCE" w:rsidRPr="00EE7345" w:rsidRDefault="00996B3F" w:rsidP="00EE7345">
      <w:pPr>
        <w:pStyle w:val="Style2"/>
      </w:pPr>
      <w:bookmarkStart w:id="106" w:name="_Toc195192986"/>
      <w:commentRangeStart w:id="107"/>
      <w:r w:rsidRPr="00EE7345">
        <w:t>Statistical</w:t>
      </w:r>
      <w:r w:rsidR="00531398" w:rsidRPr="00EE7345">
        <w:t xml:space="preserve"> Learning</w:t>
      </w:r>
      <w:commentRangeEnd w:id="107"/>
      <w:r w:rsidR="00ED3F59">
        <w:rPr>
          <w:rStyle w:val="CommentReference"/>
          <w:rFonts w:eastAsia="Times New Roman" w:cs="Times New Roman"/>
          <w:b w:val="0"/>
          <w:color w:val="auto"/>
        </w:rPr>
        <w:commentReference w:id="107"/>
      </w:r>
      <w:bookmarkEnd w:id="106"/>
    </w:p>
    <w:p w14:paraId="26DA6A00" w14:textId="3403A9DF" w:rsidR="00996B3F" w:rsidRPr="00EE7345" w:rsidRDefault="00EE7345" w:rsidP="00EE7345">
      <w:pPr>
        <w:rPr>
          <w:rFonts w:eastAsiaTheme="majorEastAsia"/>
        </w:rPr>
      </w:pPr>
      <w:r w:rsidRPr="00EE7345">
        <w:t>Statistical Learning Theory (SLT) is the basis for many modern machine</w:t>
      </w:r>
      <w:r>
        <w:t xml:space="preserve"> </w:t>
      </w:r>
      <w:r w:rsidRPr="00EE7345">
        <w:t>learning algorithms, emphasizing generalization by extracting patterns from data for accurate predictions</w:t>
      </w:r>
      <w:r>
        <w:t xml:space="preserve"> </w:t>
      </w:r>
      <w:r w:rsidRPr="00970C9C">
        <w:fldChar w:fldCharType="begin"/>
      </w:r>
      <w:r w:rsidRPr="00970C9C">
        <w:instrText xml:space="preserve"> ADDIN ZOTERO_ITEM CSL_CITATION {"citationID":"MIdaye74","properties":{"formattedCitation":"(Luxburg &amp; Schoelkopf, 2008)","plainCitation":"(Luxburg &amp; Schoelkopf, 2008)","noteIndex":0},"citationItems":[{"id":4213,"uris":["http://zotero.org/users/13126831/items/TIIIKYD3"],"itemData":{"id":4213,"type":"article","abstract":"Statistical learning theory provides the theoretical basis for many of today's machine learning algorithms. In this article we attempt to give a gentle, non-technical overview over the key ideas and insights of statistical learning theory. We target at a broad audience, not necessarily machine learning researchers. This paper can serve as a starting point for people who want to get an overview on the field before diving into technical details.","DOI":"10.48550/arXiv.0810.4752","note":"arXiv:0810.4752 [stat]","number":"arXiv:0810.4752","publisher":"arXiv","source":"arXiv.org","title":"Statistical Learning Theory: Models, Concepts, and Results","title-short":"Statistical Learning Theory","URL":"http://arxiv.org/abs/0810.4752","author":[{"family":"Luxburg","given":"Ulrike","dropping-particle":"von"},{"family":"Schoelkopf","given":"Bernhard"}],"accessed":{"date-parts":[["2025",3,18]]},"issued":{"date-parts":[["2008",10,27]]}}}],"schema":"https://github.com/citation-style-language/schema/raw/master/csl-citation.json"} </w:instrText>
      </w:r>
      <w:r w:rsidRPr="00970C9C">
        <w:fldChar w:fldCharType="separate"/>
      </w:r>
      <w:r w:rsidRPr="00970C9C">
        <w:t>(Luxburg &amp; Schoelkopf, 2008)</w:t>
      </w:r>
      <w:r w:rsidRPr="00970C9C">
        <w:fldChar w:fldCharType="end"/>
      </w:r>
      <w:r w:rsidRPr="00EE7345">
        <w:t xml:space="preserve">. </w:t>
      </w:r>
      <w:del w:id="108" w:author="Ina Drabløs [2]" w:date="2025-04-04T14:52:00Z" w16du:dateUtc="2025-04-04T12:52:00Z">
        <w:r w:rsidRPr="00EE7345" w:rsidDel="00ED3F59">
          <w:delText xml:space="preserve">It </w:delText>
        </w:r>
      </w:del>
      <w:ins w:id="109" w:author="Ina Drabløs [2]" w:date="2025-04-04T14:52:00Z" w16du:dateUtc="2025-04-04T12:52:00Z">
        <w:r w:rsidR="00ED3F59">
          <w:t xml:space="preserve">SLT </w:t>
        </w:r>
      </w:ins>
      <w:r w:rsidRPr="00EE7345">
        <w:t>is central to supervised learning, which uses labeled data to train models that relate predictor variables to a response variable, focusing on prediction accuracy rather than causal understanding</w:t>
      </w:r>
      <w:r>
        <w:t xml:space="preserve"> </w:t>
      </w:r>
      <w:r w:rsidRPr="00970C9C">
        <w:fldChar w:fldCharType="begin"/>
      </w:r>
      <w:r w:rsidRPr="00970C9C">
        <w:instrText xml:space="preserve"> ADDIN ZOTERO_ITEM CSL_CITATION {"citationID":"L7WgU17J","properties":{"formattedCitation":"(Shmueli, 2011)","plainCitation":"(Shmueli, 2011)","noteIndex":0},"citationItems":[{"id":4211,"uris":["http://zotero.org/users/13126831/items/86FPW8MU"],"itemData":{"id":4211,"type":"webpage","abstract":"Statistical modeling is a powerful tool for developing and testing theories by way of causal explanation, prediction, and description. In many disciplines there is near-exclusive use of statistical modeling for causal explanation and the assumption that models with high explanatory power are inherently of high predictive power. Conflation between explanation and prediction is common, yet the distinction must be understood for progressing scientific knowledge. While this distinction has been recognized in the philosophy of science, the statistical literature lacks a thorough discussion of the many differences that arise in the process of modeling for an explanatory versus a predictive goal. The purpose of this article is to clarify the distinction between explanatory and predictive modeling, to discuss its sources, and to reveal the practical implications of the distinction to each step in the modeling process.","container-title":"arXiv.org","language":"en","note":"DOI: 10.1214/10-STS330","title":"To Explain or to Predict?","URL":"https://arxiv.org/abs/1101.0891v1","author":[{"family":"Shmueli","given":"Galit"}],"accessed":{"date-parts":[["2025",3,18]]},"issued":{"date-parts":[["2011",1,5]]}}}],"schema":"https://github.com/citation-style-language/schema/raw/master/csl-citation.json"} </w:instrText>
      </w:r>
      <w:r w:rsidRPr="00970C9C">
        <w:fldChar w:fldCharType="separate"/>
      </w:r>
      <w:r w:rsidRPr="00970C9C">
        <w:t>(Shmueli, 2011)</w:t>
      </w:r>
      <w:r w:rsidRPr="00970C9C">
        <w:fldChar w:fldCharType="end"/>
      </w:r>
      <w:r w:rsidRPr="00970C9C">
        <w:t>.</w:t>
      </w:r>
      <w:del w:id="110" w:author="Ina Drabløs [2]" w:date="2025-04-04T14:52:00Z" w16du:dateUtc="2025-04-04T12:52:00Z">
        <w:r w:rsidRPr="00970C9C" w:rsidDel="000E1E95">
          <w:rPr>
            <w:rFonts w:eastAsiaTheme="majorEastAsia"/>
          </w:rPr>
          <w:delText> </w:delText>
        </w:r>
      </w:del>
      <w:r w:rsidRPr="00EE7345">
        <w:t xml:space="preserve"> Predictive modeling prioritizes accuracy, using </w:t>
      </w:r>
      <w:r w:rsidRPr="00EE7345">
        <w:lastRenderedPageBreak/>
        <w:t>probabilistic or supervised learning models, and employs loss functions to measure prediction discrepancies and refine models for real-world use.</w:t>
      </w:r>
      <w:r w:rsidRPr="00EE7345">
        <w:rPr>
          <w:rFonts w:eastAsiaTheme="majorEastAsia"/>
        </w:rPr>
        <w:t> </w:t>
      </w:r>
      <w:r w:rsidR="00996B3F">
        <w:t>In the context of</w:t>
      </w:r>
      <w:r w:rsidR="00AE3C07">
        <w:t xml:space="preserve"> clinical</w:t>
      </w:r>
      <w:r w:rsidR="00996B3F">
        <w:t xml:space="preserve"> neuroscience</w:t>
      </w:r>
      <w:r w:rsidR="00AE3C07">
        <w:t xml:space="preserve"> and neuroimaging</w:t>
      </w:r>
      <w:r w:rsidR="00996B3F">
        <w:t>,</w:t>
      </w:r>
      <w:r w:rsidR="00AE3C07" w:rsidRPr="00AE3C07">
        <w:t xml:space="preserve"> </w:t>
      </w:r>
      <w:r w:rsidR="00AE3C07" w:rsidRPr="00531398">
        <w:t>the most common machine learning paradigm</w:t>
      </w:r>
      <w:del w:id="111" w:author="Ina Drabløs [2]" w:date="2025-04-04T14:53:00Z" w16du:dateUtc="2025-04-04T12:53:00Z">
        <w:r w:rsidR="00AE3C07" w:rsidRPr="00531398" w:rsidDel="000E1E95">
          <w:delText>,</w:delText>
        </w:r>
      </w:del>
      <w:r w:rsidR="00AE3C07" w:rsidRPr="00531398">
        <w:t xml:space="preserve"> learns to associate brain imaging data with specific </w:t>
      </w:r>
      <w:r w:rsidR="00AE3C07">
        <w:t>classifications</w:t>
      </w:r>
      <w:r w:rsidR="00AE3C07" w:rsidRPr="00531398">
        <w:t xml:space="preserve"> such as diagnostic groups. </w:t>
      </w:r>
      <w:commentRangeStart w:id="112"/>
      <w:r w:rsidR="00996B3F" w:rsidRPr="00531398">
        <w:t xml:space="preserve">This approach </w:t>
      </w:r>
      <w:commentRangeEnd w:id="112"/>
      <w:r w:rsidR="000E1E95">
        <w:rPr>
          <w:rStyle w:val="CommentReference"/>
        </w:rPr>
        <w:commentReference w:id="112"/>
      </w:r>
      <w:r w:rsidR="00996B3F" w:rsidRPr="00531398">
        <w:t xml:space="preserve">can help identify key predictive features that differentiate between these categories </w:t>
      </w:r>
      <w:r w:rsidR="00996B3F">
        <w:fldChar w:fldCharType="begin"/>
      </w:r>
      <w:r w:rsidR="00996B3F">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rsidR="00996B3F">
        <w:fldChar w:fldCharType="separate"/>
      </w:r>
      <w:r w:rsidR="00996B3F">
        <w:rPr>
          <w:noProof/>
        </w:rPr>
        <w:t>(Enrico et al., 2021)</w:t>
      </w:r>
      <w:r w:rsidR="00996B3F">
        <w:fldChar w:fldCharType="end"/>
      </w:r>
      <w:r w:rsidR="00996B3F">
        <w:t xml:space="preserve">. </w:t>
      </w:r>
    </w:p>
    <w:p w14:paraId="53278F82" w14:textId="3473F7C6" w:rsidR="00160711" w:rsidRDefault="00160711" w:rsidP="008450EA">
      <w:pPr>
        <w:pStyle w:val="Style3"/>
      </w:pPr>
      <w:bookmarkStart w:id="113" w:name="_Toc195192987"/>
      <w:r>
        <w:t>Learning methods</w:t>
      </w:r>
      <w:bookmarkEnd w:id="113"/>
    </w:p>
    <w:p w14:paraId="394E4F04" w14:textId="5203A3B5" w:rsidR="008450EA" w:rsidRPr="008450EA" w:rsidRDefault="008450EA" w:rsidP="008450EA">
      <w:pPr>
        <w:pStyle w:val="Style4"/>
      </w:pPr>
      <w:bookmarkStart w:id="114" w:name="_Toc195192988"/>
      <w:r>
        <w:t>Linear Model</w:t>
      </w:r>
      <w:bookmarkEnd w:id="114"/>
    </w:p>
    <w:p w14:paraId="4D739818" w14:textId="77777777" w:rsidR="003310B9" w:rsidRDefault="003310B9" w:rsidP="000F1FC7">
      <w:pPr>
        <w:rPr>
          <w:color w:val="8DD873" w:themeColor="accent6" w:themeTint="99"/>
        </w:rPr>
      </w:pPr>
    </w:p>
    <w:p w14:paraId="32DC847B" w14:textId="79975950" w:rsidR="003310B9" w:rsidRPr="003310B9" w:rsidRDefault="003310B9" w:rsidP="003310B9">
      <w:r w:rsidRPr="003310B9">
        <w:t xml:space="preserve">Linear regressions </w:t>
      </w:r>
      <w:r>
        <w:t>provide</w:t>
      </w:r>
      <w:r w:rsidRPr="003310B9">
        <w:t xml:space="preserve"> a simple technique for analyzing data by assuming a linear relationship between input variables (X) and an output variable (Y) and typically estimates parameters using the least squares method. While effective for straightforward linear relationships, they are limited with complex data, which has led to advanced adaptations such as generalized linear models and support vector machines, offering broader applicability and improved modeling techniques for diverse patterns.</w:t>
      </w:r>
    </w:p>
    <w:p w14:paraId="52D6A1CE" w14:textId="5C3C9455" w:rsidR="00E22262" w:rsidRDefault="00456A1E" w:rsidP="00EE7345">
      <w:pPr>
        <w:pStyle w:val="Style4"/>
      </w:pPr>
      <w:bookmarkStart w:id="115" w:name="_Toc195192989"/>
      <w:r>
        <w:t>Decision Trees</w:t>
      </w:r>
      <w:bookmarkEnd w:id="115"/>
    </w:p>
    <w:p w14:paraId="168341EF" w14:textId="1CCADC20" w:rsidR="00E22262" w:rsidRDefault="00E22262" w:rsidP="00EE7345">
      <w:pPr>
        <w:jc w:val="center"/>
      </w:pPr>
      <w:r>
        <w:rPr>
          <w:noProof/>
          <w14:ligatures w14:val="standardContextual"/>
        </w:rPr>
        <w:drawing>
          <wp:inline distT="0" distB="0" distL="0" distR="0" wp14:anchorId="2D6B8B9F" wp14:editId="033ED351">
            <wp:extent cx="4879571" cy="2024856"/>
            <wp:effectExtent l="0" t="0" r="0" b="0"/>
            <wp:docPr id="2108289879" name="Picture 4" descr="A diagram of a fami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89879" name="Picture 4" descr="A diagram of a famil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39014" cy="2049523"/>
                    </a:xfrm>
                    <a:prstGeom prst="rect">
                      <a:avLst/>
                    </a:prstGeom>
                  </pic:spPr>
                </pic:pic>
              </a:graphicData>
            </a:graphic>
          </wp:inline>
        </w:drawing>
      </w:r>
    </w:p>
    <w:p w14:paraId="1473FCF4" w14:textId="1134CAB7" w:rsidR="001103F8" w:rsidRPr="00EE7345" w:rsidRDefault="00EE7345" w:rsidP="00EE7345">
      <w:pPr>
        <w:rPr>
          <w:i/>
          <w:iCs/>
        </w:rPr>
      </w:pPr>
      <w:commentRangeStart w:id="116"/>
      <w:r w:rsidRPr="00EE7345">
        <w:rPr>
          <w:b/>
          <w:bCs/>
          <w:i/>
          <w:iCs/>
        </w:rPr>
        <w:t>Figure 2.</w:t>
      </w:r>
      <w:r w:rsidRPr="00EE7345">
        <w:rPr>
          <w:i/>
          <w:iCs/>
        </w:rPr>
        <w:t xml:space="preserve"> </w:t>
      </w:r>
      <w:commentRangeEnd w:id="116"/>
      <w:r w:rsidR="005B22CF">
        <w:rPr>
          <w:rStyle w:val="CommentReference"/>
        </w:rPr>
        <w:commentReference w:id="116"/>
      </w:r>
      <w:r>
        <w:rPr>
          <w:i/>
          <w:iCs/>
        </w:rPr>
        <w:t>Example of a d</w:t>
      </w:r>
      <w:r w:rsidRPr="00EE7345">
        <w:rPr>
          <w:i/>
          <w:iCs/>
        </w:rPr>
        <w:t>ecision tree used for predicting severity scores based on individual and socioeconomic factors. The root node begins with the condition</w:t>
      </w:r>
      <w:r w:rsidRPr="00EE7345">
        <w:rPr>
          <w:rFonts w:eastAsiaTheme="majorEastAsia"/>
          <w:i/>
          <w:iCs/>
        </w:rPr>
        <w:t> Age ≥ 16</w:t>
      </w:r>
      <w:r w:rsidRPr="00EE7345">
        <w:rPr>
          <w:i/>
          <w:iCs/>
        </w:rPr>
        <w:t xml:space="preserve">. If this condition is met, the model predicts a severity score of 4. If the condition is not met, the decision process continues </w:t>
      </w:r>
      <w:r>
        <w:rPr>
          <w:i/>
          <w:iCs/>
        </w:rPr>
        <w:t xml:space="preserve">down to the next node. </w:t>
      </w:r>
      <w:r w:rsidRPr="00EE7345">
        <w:rPr>
          <w:i/>
          <w:iCs/>
        </w:rPr>
        <w:t xml:space="preserve">Each </w:t>
      </w:r>
      <w:r>
        <w:rPr>
          <w:i/>
          <w:iCs/>
        </w:rPr>
        <w:t>non-leaf</w:t>
      </w:r>
      <w:r w:rsidRPr="00EE7345">
        <w:rPr>
          <w:i/>
          <w:iCs/>
        </w:rPr>
        <w:t xml:space="preserve"> node represents a decision based on a feature threshold, while the leaf nodes indicate the predicted severity score (Y).</w:t>
      </w:r>
      <w:r>
        <w:rPr>
          <w:i/>
          <w:iCs/>
        </w:rPr>
        <w:t xml:space="preserve"> </w:t>
      </w:r>
      <w:r w:rsidRPr="00EE7345">
        <w:rPr>
          <w:i/>
          <w:iCs/>
        </w:rPr>
        <w:t>This hierarchical structure illustrates how different combinations of age, income, and education contribute to the final prediction.</w:t>
      </w:r>
    </w:p>
    <w:p w14:paraId="19486EDA" w14:textId="07FE82C3" w:rsidR="00EE7345" w:rsidRDefault="00EE7345" w:rsidP="00516FEA">
      <w:r w:rsidRPr="00EE7345">
        <w:lastRenderedPageBreak/>
        <w:t xml:space="preserve">Decision trees provide a significant advancement </w:t>
      </w:r>
      <w:r w:rsidR="003310B9">
        <w:t xml:space="preserve">to linear models </w:t>
      </w:r>
      <w:r w:rsidRPr="00EE7345">
        <w:t xml:space="preserve">by effectively handling non-linear relationships and interactions between variables. </w:t>
      </w:r>
      <w:r w:rsidR="006C410B" w:rsidRPr="00EE7345">
        <w:t>Tree</w:t>
      </w:r>
      <w:r w:rsidR="006C410B" w:rsidRPr="006C410B">
        <w:t xml:space="preserve"> models operate under the assumption that the interaction between the response variable and the predictors can be </w:t>
      </w:r>
      <w:r w:rsidR="006C410B">
        <w:t xml:space="preserve">modeled </w:t>
      </w:r>
      <w:r w:rsidR="006C410B" w:rsidRPr="006C410B">
        <w:t xml:space="preserve">through locally constant </w:t>
      </w:r>
      <w:r w:rsidR="006C410B">
        <w:t>fits</w:t>
      </w:r>
      <w:r w:rsidR="00521D27">
        <w:t xml:space="preserve"> </w:t>
      </w:r>
      <w:r w:rsidR="00521D27">
        <w:fldChar w:fldCharType="begin"/>
      </w:r>
      <w:r w:rsidR="00521D27">
        <w:instrText xml:space="preserve"> ADDIN ZOTERO_ITEM CSL_CITATION {"citationID":"pSuuCuJ0","properties":{"formattedCitation":"(Breiman et al., 1984)","plainCitation":"(Breiman et al., 1984)","noteIndex":0},"citationItems":[{"id":4218,"uris":["http://zotero.org/users/13126831/items/PVAQRXUZ"],"itemData":{"id":4218,"type":"book","abstract":"The methodology used to construct tree structured rules is the focus of this monograph. Unlike many other statistical procedures, which moved from pencil and paper to calculators, this text's use of trees was unthinkable before computers. Both the practical and theoretical sides have been developed in the authors' study of tree methods. Classification and Regression Trees reflects these two sides, covering the use of trees as a data analysis method, and in a more mathematical framework, proving some of their fundamental properties.","event-place":"New York","ISBN":"978-1-315-13947-0","note":"DOI: 10.1201/9781315139470","number-of-pages":"368","publisher":"Chapman and Hall/CRC","publisher-place":"New York","title":"Classification and Regression Trees","author":[{"family":"Breiman","given":"Leo"},{"family":"Friedman","given":"Jerome"},{"family":"Olshen","given":"R. A."},{"family":"Stone","given":"Charles J."}],"issued":{"date-parts":[["1984"]]}}}],"schema":"https://github.com/citation-style-language/schema/raw/master/csl-citation.json"} </w:instrText>
      </w:r>
      <w:r w:rsidR="00521D27">
        <w:fldChar w:fldCharType="separate"/>
      </w:r>
      <w:r w:rsidR="00521D27">
        <w:rPr>
          <w:noProof/>
        </w:rPr>
        <w:t>(Breiman et al., 1984)</w:t>
      </w:r>
      <w:r w:rsidR="00521D27">
        <w:fldChar w:fldCharType="end"/>
      </w:r>
      <w:r w:rsidR="006C410B" w:rsidRPr="006C410B">
        <w:t>.</w:t>
      </w:r>
      <w:r w:rsidR="006C410B">
        <w:t xml:space="preserve"> </w:t>
      </w:r>
      <w:r w:rsidR="008450EA" w:rsidRPr="008450EA">
        <w:t xml:space="preserve">Unlike the simplicity of linear models, decision trees dynamically segment the </w:t>
      </w:r>
      <w:commentRangeStart w:id="117"/>
      <w:r w:rsidR="008450EA" w:rsidRPr="008450EA">
        <w:t>feature space</w:t>
      </w:r>
      <w:commentRangeEnd w:id="117"/>
      <w:r w:rsidR="005B22CF">
        <w:rPr>
          <w:rStyle w:val="CommentReference"/>
        </w:rPr>
        <w:commentReference w:id="117"/>
      </w:r>
      <w:r w:rsidR="008450EA" w:rsidRPr="008450EA">
        <w:t xml:space="preserve"> through recursive binary splits, adeptly addressing both classification and regression tasks</w:t>
      </w:r>
      <w:r w:rsidR="008450EA" w:rsidRPr="004B7822">
        <w:t xml:space="preserve"> </w:t>
      </w:r>
      <w:r w:rsidR="008450EA" w:rsidRPr="004B7822">
        <w:fldChar w:fldCharType="begin"/>
      </w:r>
      <w:r w:rsidR="008450EA" w:rsidRPr="004B7822">
        <w:instrText xml:space="preserve"> ADDIN ZOTERO_ITEM CSL_CITATION {"citationID":"dcrRptCz","properties":{"formattedCitation":"(James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8450EA" w:rsidRPr="004B7822">
        <w:fldChar w:fldCharType="separate"/>
      </w:r>
      <w:r w:rsidR="008450EA" w:rsidRPr="004B7822">
        <w:t>(James et al., 2021)</w:t>
      </w:r>
      <w:r w:rsidR="008450EA" w:rsidRPr="004B7822">
        <w:fldChar w:fldCharType="end"/>
      </w:r>
      <w:r w:rsidR="008450EA" w:rsidRPr="008450EA">
        <w:t xml:space="preserve">. </w:t>
      </w:r>
      <w:r w:rsidR="004B7822" w:rsidRPr="004B7822">
        <w:t xml:space="preserve">In classification tasks, this is achieved by creating subsets with a dominant output class, whereas in regression, it involves reducing the variability of </w:t>
      </w:r>
      <w:r w:rsidR="000F1FC7">
        <w:t>target</w:t>
      </w:r>
      <w:r w:rsidR="004B7822" w:rsidRPr="004B7822">
        <w:t xml:space="preserve"> values within each subset. </w:t>
      </w:r>
      <w:r>
        <w:t xml:space="preserve">As illustrated in </w:t>
      </w:r>
      <w:r w:rsidR="00257FD8">
        <w:t>F</w:t>
      </w:r>
      <w:r>
        <w:t>igure 2</w:t>
      </w:r>
      <w:r w:rsidR="00257FD8">
        <w:t>.</w:t>
      </w:r>
      <w:r>
        <w:t xml:space="preserve"> e</w:t>
      </w:r>
      <w:r w:rsidR="008450EA" w:rsidRPr="008450EA">
        <w:t xml:space="preserve">ach node </w:t>
      </w:r>
      <w:r w:rsidR="004B7822">
        <w:t xml:space="preserve">of the tree </w:t>
      </w:r>
      <w:r w:rsidR="008450EA" w:rsidRPr="008450EA">
        <w:t>serves as a decision point, directing data further down branches or reaching leaf nodes where predictions are determined by metrics such as class majority or mean values.</w:t>
      </w:r>
      <w:r w:rsidR="004B7822" w:rsidRPr="00456A1E">
        <w:t xml:space="preserve"> </w:t>
      </w:r>
      <w:r w:rsidR="00C26B81">
        <w:t>Thus, when</w:t>
      </w:r>
      <w:r w:rsidR="004B7822" w:rsidRPr="00456A1E">
        <w:t xml:space="preserve"> used for regression</w:t>
      </w:r>
      <w:r w:rsidR="00C26B81">
        <w:t xml:space="preserve"> </w:t>
      </w:r>
      <w:r w:rsidR="004B7822" w:rsidRPr="00456A1E">
        <w:t xml:space="preserve">the aim is to </w:t>
      </w:r>
      <w:r w:rsidR="00456A1E" w:rsidRPr="00456A1E">
        <w:t>split the data into subsets t</w:t>
      </w:r>
      <w:r w:rsidR="000F1FC7">
        <w:t>hat</w:t>
      </w:r>
      <w:r w:rsidR="00456A1E" w:rsidRPr="00456A1E">
        <w:t xml:space="preserve"> minimize the resulting mea</w:t>
      </w:r>
      <w:r w:rsidR="00456A1E">
        <w:t>n</w:t>
      </w:r>
      <w:r w:rsidR="004B7822" w:rsidRPr="00456A1E">
        <w:t xml:space="preserve"> squared error, mean absolute error, or the variance of the target variable within these </w:t>
      </w:r>
      <w:r w:rsidR="004B7822" w:rsidRPr="00EE7345">
        <w:t>subsets</w:t>
      </w:r>
      <w:r w:rsidR="00456A1E" w:rsidRPr="00EE7345">
        <w:t xml:space="preserve"> </w:t>
      </w:r>
      <w:r w:rsidR="008450EA" w:rsidRPr="00EE7345">
        <w:fldChar w:fldCharType="begin"/>
      </w:r>
      <w:r w:rsidR="00456A1E" w:rsidRPr="00EE7345">
        <w:instrText xml:space="preserve"> ADDIN ZOTERO_ITEM CSL_CITATION {"citationID":"sYnswdz3","properties":{"formattedCitation":"(Ryan,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rsidR="008450EA" w:rsidRPr="00EE7345">
        <w:fldChar w:fldCharType="separate"/>
      </w:r>
      <w:r w:rsidR="00456A1E" w:rsidRPr="00EE7345">
        <w:t>(Ryan, 2025)</w:t>
      </w:r>
      <w:r w:rsidR="008450EA" w:rsidRPr="00EE7345">
        <w:fldChar w:fldCharType="end"/>
      </w:r>
      <w:r w:rsidR="008450EA" w:rsidRPr="00EE7345">
        <w:t xml:space="preserve">. </w:t>
      </w:r>
      <w:r w:rsidRPr="00EE7345">
        <w:t xml:space="preserve">Although </w:t>
      </w:r>
      <w:r>
        <w:t>they are effective</w:t>
      </w:r>
      <w:r w:rsidRPr="00EE7345">
        <w:t xml:space="preserve"> in capturing complex </w:t>
      </w:r>
      <w:r w:rsidR="00257FD8" w:rsidRPr="00EE7345">
        <w:t>patterns,</w:t>
      </w:r>
      <w:r>
        <w:t xml:space="preserve"> they</w:t>
      </w:r>
      <w:r w:rsidRPr="00EE7345">
        <w:t xml:space="preserve"> are </w:t>
      </w:r>
      <w:r>
        <w:t xml:space="preserve">also </w:t>
      </w:r>
      <w:r w:rsidRPr="00EE7345">
        <w:t>prone to overfitting, which occurs when the model captures noise rather than the underlying pattern</w:t>
      </w:r>
      <w:r>
        <w:t>. Thus,</w:t>
      </w:r>
      <w:r w:rsidRPr="00EE7345">
        <w:t xml:space="preserve"> it crucial to balance bias and variance for accuracy and generalizability.</w:t>
      </w:r>
    </w:p>
    <w:p w14:paraId="3350B8A1" w14:textId="576CFC92" w:rsidR="00E22262" w:rsidRDefault="008450EA" w:rsidP="00EE7345">
      <w:pPr>
        <w:pStyle w:val="Style4"/>
      </w:pPr>
      <w:bookmarkStart w:id="118" w:name="_Toc195192990"/>
      <w:r>
        <w:t>Boost</w:t>
      </w:r>
      <w:r w:rsidR="00695905">
        <w:t>ing</w:t>
      </w:r>
      <w:bookmarkEnd w:id="118"/>
    </w:p>
    <w:p w14:paraId="1DA64028" w14:textId="6E9469F9" w:rsidR="00E22262" w:rsidRDefault="00EE7345" w:rsidP="00EE7345">
      <w:pPr>
        <w:jc w:val="center"/>
      </w:pPr>
      <w:r>
        <w:rPr>
          <w:noProof/>
          <w14:ligatures w14:val="standardContextual"/>
        </w:rPr>
        <w:drawing>
          <wp:inline distT="0" distB="0" distL="0" distR="0" wp14:anchorId="1873F08A" wp14:editId="432317CC">
            <wp:extent cx="4159405" cy="2726602"/>
            <wp:effectExtent l="0" t="0" r="0" b="4445"/>
            <wp:docPr id="1359365080"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5080" name="Picture 1" descr="A diagram of a tre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175595" cy="2737215"/>
                    </a:xfrm>
                    <a:prstGeom prst="rect">
                      <a:avLst/>
                    </a:prstGeom>
                  </pic:spPr>
                </pic:pic>
              </a:graphicData>
            </a:graphic>
          </wp:inline>
        </w:drawing>
      </w:r>
    </w:p>
    <w:p w14:paraId="3421C149" w14:textId="501B53F7" w:rsidR="00EE7345" w:rsidRPr="00EE7345" w:rsidRDefault="00EE7345" w:rsidP="00EE7345">
      <w:pPr>
        <w:rPr>
          <w:i/>
          <w:iCs/>
        </w:rPr>
      </w:pPr>
      <w:commentRangeStart w:id="119"/>
      <w:r w:rsidRPr="00EE7345">
        <w:rPr>
          <w:b/>
          <w:bCs/>
          <w:i/>
          <w:iCs/>
        </w:rPr>
        <w:t>Figure 3</w:t>
      </w:r>
      <w:commentRangeEnd w:id="119"/>
      <w:r w:rsidR="005B22CF">
        <w:rPr>
          <w:rStyle w:val="CommentReference"/>
        </w:rPr>
        <w:commentReference w:id="119"/>
      </w:r>
      <w:r w:rsidRPr="00EE7345">
        <w:rPr>
          <w:b/>
          <w:bCs/>
          <w:i/>
          <w:iCs/>
        </w:rPr>
        <w:t>.</w:t>
      </w:r>
      <w:r w:rsidRPr="00EE7345">
        <w:rPr>
          <w:i/>
          <w:iCs/>
        </w:rPr>
        <w:t xml:space="preserve"> Illustration of the boosting process used in ensemble learning methods. Training error decreases over successive iterations as additional decision trees are added. Initially, a single tree is trained, followed by subsequent trees that correct the errors of the previous ones. The </w:t>
      </w:r>
      <w:r w:rsidRPr="00EE7345">
        <w:rPr>
          <w:i/>
          <w:iCs/>
        </w:rPr>
        <w:lastRenderedPageBreak/>
        <w:t>ensemble prediction is formed by summing the outputs of multiple trees, leading to improved accuracy and reduced training error over time.</w:t>
      </w:r>
    </w:p>
    <w:p w14:paraId="7F702157" w14:textId="523C43A0" w:rsidR="00E22262" w:rsidRPr="00257FD8" w:rsidRDefault="00257FD8" w:rsidP="00257FD8">
      <w:r w:rsidRPr="00257FD8">
        <w:t xml:space="preserve">Boosting, as illustrated in Figure 3, is an ensemble method used to enhance predictive accuracy </w:t>
      </w:r>
      <w:r>
        <w:fldChar w:fldCharType="begin"/>
      </w:r>
      <w:r>
        <w:instrText xml:space="preserve"> ADDIN ZOTERO_ITEM CSL_CITATION {"citationID":"LJRKGZuo","properties":{"formattedCitation":"(Schapire &amp; Freund, 2012)","plainCitation":"(Schapire &amp; Freund, 2012)","noteIndex":0},"citationItems":[{"id":4265,"uris":["http://zotero.org/users/13126831/items/D8USVMQM"],"itemData":{"id":4265,"type":"book","abstract":"An accessible introduction and essential reference for an approach to machine learning that creates highly accurate prediction rules by combining many weak","ISBN":"978-0-262-30118-3","language":"en","note":"DOI: 10.7551/mitpress/8291.001.0001","publisher":"The MIT Press","source":"direct.mit.edu","title":"Boosting: Foundations and Algorithms","title-short":"Boosting","URL":"https://direct.mit.edu/books/oa-monograph/5342/BoostingFoundations-and-Algorithms","author":[{"family":"Schapire","given":"Robert E."},{"family":"Freund","given":"Yoav"}],"accessed":{"date-parts":[["2025",3,18]]},"issued":{"date-parts":[["2012",5,18]]}}}],"schema":"https://github.com/citation-style-language/schema/raw/master/csl-citation.json"} </w:instrText>
      </w:r>
      <w:r>
        <w:fldChar w:fldCharType="separate"/>
      </w:r>
      <w:r>
        <w:rPr>
          <w:noProof/>
        </w:rPr>
        <w:t>(Schapire &amp; Freund, 2012)</w:t>
      </w:r>
      <w:r>
        <w:fldChar w:fldCharType="end"/>
      </w:r>
      <w:r>
        <w:t xml:space="preserve">. </w:t>
      </w:r>
      <w:r w:rsidRPr="00257FD8">
        <w:t xml:space="preserve">An ensemble combines multiple models to make more accurate predictions than a single model. Boosting iteratively adds simpler models, like decision trees, that improve the overall fit by addressing errors from previous models. Figure 3 demonstrates how training error decreases as more trees are added, with the ensemble prediction formed by summing tree outputs for improved accuracy. Gradient Boosting, which operates similarly to </w:t>
      </w:r>
      <w:commentRangeStart w:id="120"/>
      <w:r w:rsidRPr="00257FD8">
        <w:t xml:space="preserve">gradient descent, </w:t>
      </w:r>
      <w:commentRangeEnd w:id="120"/>
      <w:r w:rsidR="005B22CF">
        <w:rPr>
          <w:rStyle w:val="CommentReference"/>
        </w:rPr>
        <w:commentReference w:id="120"/>
      </w:r>
      <w:r w:rsidRPr="00257FD8">
        <w:t xml:space="preserve">optimizes individual trees to reduce error and minimizes the ensemble's collective error by correcting residuals with each added tree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695905">
        <w:t xml:space="preserve">. </w:t>
      </w:r>
      <w:r w:rsidRPr="00257FD8">
        <w:t xml:space="preserve">This approach allows diverse </w:t>
      </w:r>
      <w:commentRangeStart w:id="121"/>
      <w:r w:rsidRPr="00257FD8">
        <w:t xml:space="preserve">loss functions </w:t>
      </w:r>
      <w:commentRangeEnd w:id="121"/>
      <w:r w:rsidR="005B22CF">
        <w:rPr>
          <w:rStyle w:val="CommentReference"/>
        </w:rPr>
        <w:commentReference w:id="121"/>
      </w:r>
      <w:r w:rsidRPr="00257FD8">
        <w:t xml:space="preserve">for error minimization, enhancing the alignment of predictions with true outcomes </w:t>
      </w:r>
      <w:r>
        <w:fldChar w:fldCharType="begin"/>
      </w:r>
      <w:r>
        <w:instrText xml:space="preserve"> ADDIN ZOTERO_ITEM CSL_CITATION {"citationID":"hXXtW7y6","properties":{"formattedCitation":"(Ryan,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fldChar w:fldCharType="separate"/>
      </w:r>
      <w:r>
        <w:rPr>
          <w:noProof/>
        </w:rPr>
        <w:t>(Ryan, 2025)</w:t>
      </w:r>
      <w:r>
        <w:fldChar w:fldCharType="end"/>
      </w:r>
      <w:r w:rsidRPr="00695905">
        <w:t xml:space="preserve">. </w:t>
      </w:r>
      <w:commentRangeStart w:id="122"/>
      <w:r w:rsidRPr="00257FD8">
        <w:t xml:space="preserve">Adjusting observation weights helps the models focus on challenging cases, </w:t>
      </w:r>
      <w:commentRangeEnd w:id="122"/>
      <w:r w:rsidR="005B22CF">
        <w:rPr>
          <w:rStyle w:val="CommentReference"/>
        </w:rPr>
        <w:commentReference w:id="122"/>
      </w:r>
      <w:r w:rsidRPr="00257FD8">
        <w:t xml:space="preserve">correcting errors while maintaining flexibility. </w:t>
      </w:r>
      <w:proofErr w:type="spellStart"/>
      <w:r w:rsidRPr="00257FD8">
        <w:t>XGBoost</w:t>
      </w:r>
      <w:proofErr w:type="spellEnd"/>
      <w:r w:rsidRPr="00257FD8">
        <w:t xml:space="preserve">, or extreme gradient boosting, </w:t>
      </w:r>
      <w:r w:rsidRPr="00257FD8">
        <w:rPr>
          <w:rFonts w:eastAsiaTheme="minorHAnsi"/>
        </w:rPr>
        <w:t>is a particularly efficient algorithm for fitting boosting models</w:t>
      </w:r>
      <w:r>
        <w:rPr>
          <w:rFonts w:eastAsiaTheme="minorHAnsi"/>
        </w:rPr>
        <w:t xml:space="preserve"> </w:t>
      </w:r>
      <w:r w:rsidRPr="00257FD8">
        <w:fldChar w:fldCharType="begin"/>
      </w:r>
      <w:r w:rsidRPr="00257FD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Pr="00257FD8">
        <w:fldChar w:fldCharType="separate"/>
      </w:r>
      <w:r w:rsidRPr="00257FD8">
        <w:t>(Ren et al., 2019)</w:t>
      </w:r>
      <w:r w:rsidRPr="00257FD8">
        <w:fldChar w:fldCharType="end"/>
      </w:r>
      <w:r w:rsidRPr="00257FD8">
        <w:t>.</w:t>
      </w:r>
    </w:p>
    <w:p w14:paraId="2E403E8B" w14:textId="08CBCDD1" w:rsidR="00695905" w:rsidRDefault="00402F86" w:rsidP="00402F86">
      <w:pPr>
        <w:pStyle w:val="Style5"/>
      </w:pPr>
      <w:r>
        <w:t xml:space="preserve">Tuning Parameters </w:t>
      </w:r>
    </w:p>
    <w:p w14:paraId="48484AA3" w14:textId="0C012285" w:rsidR="00B35E28" w:rsidRDefault="00577607" w:rsidP="00257FD8">
      <w:r w:rsidRPr="00577607">
        <w:t xml:space="preserve">When using </w:t>
      </w:r>
      <w:proofErr w:type="spellStart"/>
      <w:r w:rsidRPr="00577607">
        <w:t>XGBoost</w:t>
      </w:r>
      <w:proofErr w:type="spellEnd"/>
      <w:r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Pr="00577607">
        <w:t xml:space="preserve">. It's important to note </w:t>
      </w:r>
      <w:r w:rsidRPr="0031455B">
        <w:t>that this overview is</w:t>
      </w:r>
      <w:r w:rsidR="002B0C5B">
        <w:t xml:space="preserve"> not</w:t>
      </w:r>
      <w:r w:rsidRPr="0031455B">
        <w:t xml:space="preserve"> exhaustive of all tuning parameters available in </w:t>
      </w:r>
      <w:proofErr w:type="spellStart"/>
      <w:r w:rsidRPr="0031455B">
        <w:t>XGBoost</w:t>
      </w:r>
      <w:proofErr w:type="spellEnd"/>
      <w:r w:rsidRPr="0031455B">
        <w:t xml:space="preserve">; rather, </w:t>
      </w:r>
      <w:r w:rsidR="002B0C5B">
        <w:t>it is</w:t>
      </w:r>
      <w:r w:rsidRPr="0031455B">
        <w:t xml:space="preserve"> a </w:t>
      </w:r>
      <w:r w:rsidR="00CE31A2">
        <w:t>short</w:t>
      </w:r>
      <w:r w:rsidRPr="0031455B">
        <w:t xml:space="preserve"> summary of some of the most impactful parameters to consider when optimizing regression model</w:t>
      </w:r>
      <w:r w:rsidR="00C02322">
        <w:t>s.</w:t>
      </w:r>
      <w:r w:rsidR="0031455B">
        <w:t xml:space="preserve"> </w:t>
      </w:r>
      <w:r w:rsidR="0031455B" w:rsidRPr="0031455B">
        <w:t>The learning rate</w:t>
      </w:r>
      <w:r w:rsidR="000F487F">
        <w:t xml:space="preserve"> </w:t>
      </w:r>
      <w:r w:rsidR="0031455B" w:rsidRPr="0031455B">
        <w:t xml:space="preserve">determines how quickly the model learns patterns, with smaller values allowing for more cautious learning to reduce overconfidence and potential overfitting. </w:t>
      </w:r>
      <w:r w:rsidR="007175E0">
        <w:t xml:space="preserve">The maximum depth </w:t>
      </w:r>
      <w:commentRangeStart w:id="123"/>
      <w:r w:rsidR="0031455B" w:rsidRPr="0031455B">
        <w:t>sets</w:t>
      </w:r>
      <w:commentRangeEnd w:id="123"/>
      <w:r w:rsidR="00D9785D">
        <w:rPr>
          <w:rStyle w:val="CommentReference"/>
        </w:rPr>
        <w:commentReference w:id="123"/>
      </w:r>
      <w:r w:rsidR="0031455B" w:rsidRPr="0031455B">
        <w:t xml:space="preserve"> how complex each decision tree </w:t>
      </w:r>
      <w:ins w:id="124" w:author="Ina Drabløs [2]" w:date="2025-04-04T15:52:00Z" w16du:dateUtc="2025-04-04T13:52:00Z">
        <w:r w:rsidR="00D9785D">
          <w:t xml:space="preserve">is </w:t>
        </w:r>
      </w:ins>
      <w:del w:id="125" w:author="Ina Drabløs [2]" w:date="2025-04-04T15:52:00Z" w16du:dateUtc="2025-04-04T13:52:00Z">
        <w:r w:rsidR="0031455B" w:rsidRPr="0031455B" w:rsidDel="00D9785D">
          <w:delText xml:space="preserve">can be </w:delText>
        </w:r>
      </w:del>
      <w:r w:rsidR="0031455B" w:rsidRPr="0031455B">
        <w:t xml:space="preserve">by limiting the number of splits, with deeper trees capturing more intricate patterns but risking overfitting. </w:t>
      </w:r>
      <w:r w:rsidR="00406DE7">
        <w:t>“Minimum child weight”</w:t>
      </w:r>
      <w:r w:rsidR="0031455B" w:rsidRPr="0031455B">
        <w:t xml:space="preserve"> </w:t>
      </w:r>
      <w:r w:rsidR="00406DE7">
        <w:t xml:space="preserve">sets the amount of </w:t>
      </w:r>
      <w:r w:rsidR="0031455B" w:rsidRPr="0031455B">
        <w:t xml:space="preserve">data </w:t>
      </w:r>
      <w:r w:rsidR="00406DE7">
        <w:t xml:space="preserve">required </w:t>
      </w:r>
      <w:r w:rsidR="0031455B" w:rsidRPr="0031455B">
        <w:t xml:space="preserve">in a leaf node before further splitting, promoting simpler, less complex </w:t>
      </w:r>
      <w:r w:rsidR="0031455B" w:rsidRPr="00257FD8">
        <w:t>trees.</w:t>
      </w:r>
      <w:r w:rsidR="00257FD8" w:rsidRPr="00257FD8">
        <w:rPr>
          <w:rFonts w:eastAsiaTheme="minorHAnsi"/>
        </w:rPr>
        <w:t xml:space="preserve"> For each tree, only a random subset of the predictor variables is made available to the model, and the size of this subset is a tuning parameter denoted </w:t>
      </w:r>
      <w:commentRangeStart w:id="126"/>
      <w:proofErr w:type="spellStart"/>
      <w:r w:rsidR="00257FD8" w:rsidRPr="00257FD8">
        <w:rPr>
          <w:rFonts w:eastAsiaTheme="minorHAnsi"/>
        </w:rPr>
        <w:t>colsample_bytree</w:t>
      </w:r>
      <w:proofErr w:type="spellEnd"/>
      <w:r w:rsidR="00257FD8" w:rsidRPr="00257FD8">
        <w:rPr>
          <w:rFonts w:eastAsiaTheme="minorHAnsi"/>
        </w:rPr>
        <w:t xml:space="preserve"> </w:t>
      </w:r>
      <w:commentRangeEnd w:id="126"/>
      <w:r w:rsidR="00D9785D">
        <w:rPr>
          <w:rStyle w:val="CommentReference"/>
        </w:rPr>
        <w:commentReference w:id="126"/>
      </w:r>
      <w:r w:rsidR="00257FD8" w:rsidRPr="00257FD8">
        <w:rPr>
          <w:rFonts w:eastAsiaTheme="minorHAnsi"/>
        </w:rPr>
        <w:t xml:space="preserve">in </w:t>
      </w:r>
      <w:proofErr w:type="spellStart"/>
      <w:r w:rsidR="00257FD8">
        <w:rPr>
          <w:rFonts w:eastAsiaTheme="minorHAnsi"/>
        </w:rPr>
        <w:t>XGB</w:t>
      </w:r>
      <w:r w:rsidR="00257FD8" w:rsidRPr="00257FD8">
        <w:rPr>
          <w:rFonts w:eastAsiaTheme="minorHAnsi"/>
        </w:rPr>
        <w:t>oost</w:t>
      </w:r>
      <w:proofErr w:type="spellEnd"/>
      <w:r w:rsidR="00257FD8" w:rsidRPr="00257FD8">
        <w:rPr>
          <w:rFonts w:eastAsiaTheme="minorHAnsi"/>
        </w:rPr>
        <w:t>. Furthermore, a threshold on the magnitude of improvement required for making a new split is controlled by the parameter “gamma”. Finally, only a random subset of the training data is used when fitting each tree, and the size of this subset is controlled by the parameter “subsample”.</w:t>
      </w:r>
      <w:r w:rsidR="00257FD8">
        <w:t xml:space="preserve"> </w:t>
      </w:r>
      <w:commentRangeStart w:id="127"/>
      <w:r w:rsidR="0031455B" w:rsidRPr="0031455B">
        <w:t>Together, these parameters help balance the model's ability to learn complex patterns with its ability to generalize well to new, unseen data.</w:t>
      </w:r>
      <w:commentRangeEnd w:id="127"/>
      <w:r w:rsidR="00112991">
        <w:rPr>
          <w:rStyle w:val="CommentReference"/>
        </w:rPr>
        <w:commentReference w:id="127"/>
      </w:r>
    </w:p>
    <w:p w14:paraId="00224E99" w14:textId="50A1CB71" w:rsidR="00D55F25" w:rsidRDefault="00D55F25" w:rsidP="00257FD8"/>
    <w:p w14:paraId="058BAD09" w14:textId="7A4D6B16" w:rsidR="00257FD8" w:rsidRPr="00257FD8" w:rsidRDefault="00257FD8" w:rsidP="00257FD8">
      <w:pPr>
        <w:ind w:firstLine="720"/>
      </w:pPr>
      <w:r w:rsidRPr="00257FD8">
        <w:t xml:space="preserve">In conclusion, </w:t>
      </w:r>
      <w:r w:rsidR="00BA5863">
        <w:t>the</w:t>
      </w:r>
      <w:r w:rsidRPr="00257FD8">
        <w:t xml:space="preserve"> application of machine learning techniques, particularly </w:t>
      </w:r>
      <w:proofErr w:type="spellStart"/>
      <w:r w:rsidRPr="00257FD8">
        <w:t>XGBoost</w:t>
      </w:r>
      <w:proofErr w:type="spellEnd"/>
      <w:r w:rsidRPr="00257FD8">
        <w:t xml:space="preserve">, offers a powerful methodology for modeling complex interactions </w:t>
      </w:r>
      <w:del w:id="128" w:author="Ina Drabløs [2]" w:date="2025-04-04T15:56:00Z" w16du:dateUtc="2025-04-04T13:56:00Z">
        <w:r w:rsidRPr="00257FD8" w:rsidDel="00112991">
          <w:rPr>
            <w:rFonts w:eastAsiaTheme="minorHAnsi"/>
          </w:rPr>
          <w:delText xml:space="preserve">complex interactions </w:delText>
        </w:r>
      </w:del>
      <w:r w:rsidRPr="00257FD8">
        <w:rPr>
          <w:rFonts w:eastAsiaTheme="minorHAnsi"/>
        </w:rPr>
        <w:t xml:space="preserve">between variables </w:t>
      </w:r>
      <w:ins w:id="129" w:author="Ina Drabløs [2]" w:date="2025-04-04T15:56:00Z" w16du:dateUtc="2025-04-04T13:56:00Z">
        <w:r w:rsidR="00112991">
          <w:rPr>
            <w:rFonts w:eastAsiaTheme="minorHAnsi"/>
          </w:rPr>
          <w:t xml:space="preserve">to </w:t>
        </w:r>
      </w:ins>
      <w:r w:rsidRPr="00257FD8">
        <w:rPr>
          <w:rFonts w:eastAsiaTheme="minorHAnsi"/>
        </w:rPr>
        <w:t>predict</w:t>
      </w:r>
      <w:del w:id="130" w:author="Ina Drabløs [2]" w:date="2025-04-04T15:56:00Z" w16du:dateUtc="2025-04-04T13:56:00Z">
        <w:r w:rsidRPr="00257FD8" w:rsidDel="00112991">
          <w:rPr>
            <w:rFonts w:eastAsiaTheme="minorHAnsi"/>
          </w:rPr>
          <w:delText>ing</w:delText>
        </w:r>
      </w:del>
      <w:r w:rsidRPr="00257FD8">
        <w:rPr>
          <w:rFonts w:eastAsiaTheme="minorHAnsi"/>
        </w:rPr>
        <w:t xml:space="preserve"> an outcome of interest</w:t>
      </w:r>
      <w:r w:rsidRPr="00257FD8">
        <w:t xml:space="preserve">. This approach provides a robust framework for integrating diverse data types, such as neuroimaging, behavioral, and demographic variables. By </w:t>
      </w:r>
      <w:r>
        <w:t>using</w:t>
      </w:r>
      <w:r w:rsidRPr="00257FD8">
        <w:t xml:space="preserve"> the collective strengths of multiple models, boosted ensembles surpass the predictive capabilities of single decision trees and linear models, effectively managing intricate relationships in high-dimensional data. This integration of computational tools with clinical insights holds promise for refining diagnostic criteria and enhancing personalized intervention strategies for OCD, paving the way for more precise and effective treatment approaches.</w:t>
      </w:r>
    </w:p>
    <w:p w14:paraId="5CF37603" w14:textId="7F915915" w:rsidR="009C1375" w:rsidRDefault="008D1DCE" w:rsidP="00346646">
      <w:pPr>
        <w:pStyle w:val="Style2"/>
      </w:pPr>
      <w:bookmarkStart w:id="131" w:name="_Toc195192991"/>
      <w:r w:rsidRPr="00207F5F">
        <w:t xml:space="preserve">The present </w:t>
      </w:r>
      <w:r w:rsidRPr="00195A4B">
        <w:t>study</w:t>
      </w:r>
      <w:bookmarkEnd w:id="131"/>
    </w:p>
    <w:p w14:paraId="41C7F322" w14:textId="77777777" w:rsidR="00D2005B" w:rsidRPr="00D2005B" w:rsidRDefault="00D2005B" w:rsidP="00E10DB4">
      <w:pPr>
        <w:rPr>
          <w:color w:val="4C94D8" w:themeColor="text2" w:themeTint="80"/>
        </w:rPr>
      </w:pPr>
      <w:r w:rsidRPr="00D2005B">
        <w:rPr>
          <w:rFonts w:eastAsiaTheme="majorEastAsia"/>
          <w:color w:val="4C94D8" w:themeColor="text2" w:themeTint="80"/>
        </w:rPr>
        <w:t>Study Design</w:t>
      </w:r>
    </w:p>
    <w:p w14:paraId="2EC740FC" w14:textId="77777777" w:rsidR="00D2005B" w:rsidRPr="00D2005B" w:rsidRDefault="00D2005B" w:rsidP="00E10DB4">
      <w:pPr>
        <w:rPr>
          <w:color w:val="4C94D8" w:themeColor="text2" w:themeTint="80"/>
        </w:rPr>
      </w:pPr>
      <w:r w:rsidRPr="00D2005B">
        <w:rPr>
          <w:color w:val="4C94D8" w:themeColor="text2" w:themeTint="80"/>
        </w:rPr>
        <w:t>Overview of the research framework.</w:t>
      </w:r>
    </w:p>
    <w:p w14:paraId="2D14D106" w14:textId="77777777" w:rsidR="00D2005B" w:rsidRPr="00D2005B" w:rsidRDefault="00D2005B" w:rsidP="00E10DB4">
      <w:pPr>
        <w:rPr>
          <w:color w:val="4C94D8" w:themeColor="text2" w:themeTint="80"/>
        </w:rPr>
      </w:pPr>
      <w:r w:rsidRPr="00D2005B">
        <w:rPr>
          <w:color w:val="4C94D8" w:themeColor="text2" w:themeTint="80"/>
        </w:rPr>
        <w:t>Hypotheses regarding differences between clinical and healthy samples.</w:t>
      </w:r>
    </w:p>
    <w:p w14:paraId="63B56A9D" w14:textId="77777777" w:rsidR="00D2005B" w:rsidRPr="00D2005B" w:rsidRDefault="00D2005B" w:rsidP="00D2005B"/>
    <w:p w14:paraId="215806FB" w14:textId="60BF046B" w:rsidR="00257FD8" w:rsidRPr="00065955" w:rsidRDefault="00065955" w:rsidP="00065955">
      <w:r w:rsidRPr="00065955">
        <w:t xml:space="preserve">The present study strives to bridge the gap between neuroimaging advancements and the ongoing challenges posed by discrepancies in symptom reporting for </w:t>
      </w:r>
      <w:r>
        <w:t xml:space="preserve">adolescent </w:t>
      </w:r>
      <w:r w:rsidRPr="00065955">
        <w:t>OCD. While MRI studies pr</w:t>
      </w:r>
      <w:r>
        <w:t>ovide</w:t>
      </w:r>
      <w:r w:rsidRPr="00065955">
        <w:t xml:space="preserve"> insights into the neurobiological underpinnings of OCD, variations between parent and self-reports often result in inconsistencies in diagnosing and evaluating the disorder's severity, potentially impacting treatment efficacy. Notably, symptom reports of externalizing behaviors, such as </w:t>
      </w:r>
      <w:r>
        <w:t>compulsions</w:t>
      </w:r>
      <w:r w:rsidRPr="00065955">
        <w:t xml:space="preserve">, demonstrate greater consistency compared to internalizing behaviors like </w:t>
      </w:r>
      <w:r>
        <w:t>obsessions</w:t>
      </w:r>
      <w:r w:rsidRPr="00065955">
        <w:t xml:space="preserve">, underscoring the impact of information source on report reliability. To tackle these issues, our study explores the potential of structural brain data in predicting the severity of two higher-level OCD symptom domains—internalizing and externalizing—as reported by adolescents and their parents. Utilizing </w:t>
      </w:r>
      <w:r>
        <w:t xml:space="preserve">the </w:t>
      </w:r>
      <w:proofErr w:type="spellStart"/>
      <w:r w:rsidRPr="00065955">
        <w:t>XGBoost</w:t>
      </w:r>
      <w:proofErr w:type="spellEnd"/>
      <w:r>
        <w:t xml:space="preserve"> </w:t>
      </w:r>
      <w:r w:rsidRPr="00065955">
        <w:t xml:space="preserve">algorithm, the study aims to develop predictive models that capture the nuanced differences in symptom reporting. This research aims to deepen our understanding of how neuroimaging data can enhance </w:t>
      </w:r>
      <w:r>
        <w:t xml:space="preserve">symptom </w:t>
      </w:r>
      <w:r w:rsidRPr="00065955">
        <w:t>assessments in adolescent OCD, ultimately contributing to improved personalized treatment outcomes.</w:t>
      </w:r>
    </w:p>
    <w:p w14:paraId="14944ADC" w14:textId="766EBD8E" w:rsidR="00195A4B" w:rsidRDefault="00A31557" w:rsidP="00257FD8">
      <w:pPr>
        <w:pStyle w:val="Style3"/>
      </w:pPr>
      <w:bookmarkStart w:id="132" w:name="_Toc195192992"/>
      <w:r w:rsidRPr="00207F5F">
        <w:lastRenderedPageBreak/>
        <w:t>Research</w:t>
      </w:r>
      <w:r w:rsidR="00863E57" w:rsidRPr="00207F5F">
        <w:t xml:space="preserve"> question</w:t>
      </w:r>
      <w:bookmarkEnd w:id="132"/>
    </w:p>
    <w:p w14:paraId="4FE2ACB9" w14:textId="5D03BF93" w:rsidR="00F83F79" w:rsidRDefault="00F83F79" w:rsidP="00257FD8">
      <w:r w:rsidRPr="00F83F79">
        <w:t>Can structural brain data be used to predict the level of OCD symptoms reported by youths and parents?</w:t>
      </w:r>
      <w:r w:rsidR="00402F86">
        <w:t xml:space="preserve"> </w:t>
      </w:r>
    </w:p>
    <w:p w14:paraId="757CEE0B" w14:textId="038244E2" w:rsidR="00257FD8" w:rsidRDefault="00257FD8" w:rsidP="00257FD8">
      <w:r>
        <w:t xml:space="preserve">Supplementary questions: </w:t>
      </w:r>
    </w:p>
    <w:p w14:paraId="465B14C4" w14:textId="35E89E0A" w:rsidR="00257FD8" w:rsidRDefault="00257FD8" w:rsidP="00257FD8">
      <w:r w:rsidRPr="00257FD8">
        <w:t>Is the predictive accuracy of structural brain data</w:t>
      </w:r>
      <w:r w:rsidR="0089078D">
        <w:t xml:space="preserve"> </w:t>
      </w:r>
      <w:r w:rsidRPr="00257FD8">
        <w:t xml:space="preserve">for </w:t>
      </w:r>
      <w:r w:rsidR="0089078D" w:rsidRPr="00257FD8">
        <w:t>internalizing d</w:t>
      </w:r>
      <w:r w:rsidR="0089078D">
        <w:t xml:space="preserve">omain </w:t>
      </w:r>
      <w:r w:rsidR="0089078D" w:rsidRPr="00257FD8">
        <w:t xml:space="preserve">higher </w:t>
      </w:r>
      <w:r w:rsidR="0089078D">
        <w:t xml:space="preserve">for </w:t>
      </w:r>
      <w:r w:rsidRPr="00257FD8">
        <w:t>self-reported symptoms than for parent-reported symptoms?</w:t>
      </w:r>
    </w:p>
    <w:p w14:paraId="27C29789" w14:textId="573D0A00" w:rsidR="0089078D" w:rsidRPr="00257FD8" w:rsidRDefault="0089078D" w:rsidP="0089078D">
      <w:r w:rsidRPr="00257FD8">
        <w:t>Is the predictive accuracy of structural brain data</w:t>
      </w:r>
      <w:r>
        <w:t xml:space="preserve"> </w:t>
      </w:r>
      <w:r w:rsidRPr="00257FD8">
        <w:t xml:space="preserve">for </w:t>
      </w:r>
      <w:r>
        <w:t>externalizing</w:t>
      </w:r>
      <w:r w:rsidRPr="00257FD8">
        <w:t xml:space="preserve"> d</w:t>
      </w:r>
      <w:r>
        <w:t xml:space="preserve">omain </w:t>
      </w:r>
      <w:r w:rsidRPr="00257FD8">
        <w:t xml:space="preserve">higher </w:t>
      </w:r>
      <w:r>
        <w:t>for</w:t>
      </w:r>
      <w:r w:rsidRPr="0089078D">
        <w:t xml:space="preserve"> </w:t>
      </w:r>
      <w:r w:rsidRPr="00257FD8">
        <w:t>parent-reported symptoms than for self-reported symptoms?</w:t>
      </w:r>
    </w:p>
    <w:p w14:paraId="61E382CC" w14:textId="77777777" w:rsidR="00257FD8" w:rsidRDefault="00257FD8" w:rsidP="00257FD8"/>
    <w:p w14:paraId="6B32B597" w14:textId="77777777" w:rsidR="009520BB" w:rsidRDefault="009520BB" w:rsidP="009520BB">
      <w:pPr>
        <w:pStyle w:val="Style1"/>
      </w:pPr>
      <w:bookmarkStart w:id="133" w:name="_Toc194515202"/>
      <w:bookmarkStart w:id="134" w:name="_Toc195192993"/>
      <w:r w:rsidRPr="00195A4B">
        <w:t>Methods</w:t>
      </w:r>
      <w:bookmarkEnd w:id="133"/>
      <w:bookmarkEnd w:id="134"/>
    </w:p>
    <w:p w14:paraId="5CC1F36E" w14:textId="4A3AB97F" w:rsidR="00834C20" w:rsidRPr="005F02A9" w:rsidRDefault="009520BB" w:rsidP="005F02A9">
      <w:pPr>
        <w:pStyle w:val="Style2"/>
      </w:pPr>
      <w:bookmarkStart w:id="135" w:name="_Toc194515203"/>
      <w:bookmarkStart w:id="136" w:name="_Toc195192994"/>
      <w:r>
        <w:t>Data Source and Collection Procedures</w:t>
      </w:r>
      <w:bookmarkEnd w:id="135"/>
      <w:bookmarkEnd w:id="136"/>
    </w:p>
    <w:p w14:paraId="1ABC566D" w14:textId="4B41C02B" w:rsidR="00834FCC" w:rsidRDefault="009520BB" w:rsidP="009520BB">
      <w:pPr>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t xml:space="preserve">is a </w:t>
      </w:r>
      <w:r w:rsidRPr="00346646">
        <w:t>comprehensive decade-long research initiative in the United States</w:t>
      </w:r>
      <w:r w:rsidR="004D5907">
        <w:t xml:space="preserve"> (US)</w:t>
      </w:r>
      <w:r w:rsidRPr="00346646">
        <w:t xml:space="preserve"> </w:t>
      </w:r>
      <w:r w:rsidR="005F02A9" w:rsidRPr="00B81AF5">
        <w:rPr>
          <w:color w:val="000000" w:themeColor="text1"/>
        </w:rPr>
        <w:t xml:space="preserve">designed to enhance our understanding of factors influencing health and risk factors for physical and mental health </w:t>
      </w:r>
      <w:r w:rsidR="005F02A9">
        <w:rPr>
          <w:color w:val="000000" w:themeColor="text1"/>
        </w:rPr>
        <w:t>problems during adolescence</w:t>
      </w:r>
      <w:r w:rsidR="005F02A9" w:rsidRPr="00B81AF5">
        <w:rPr>
          <w:color w:val="000000" w:themeColor="text1"/>
        </w:rPr>
        <w:t>.</w:t>
      </w:r>
      <w:r w:rsidR="005817F5">
        <w:rPr>
          <w:color w:val="000000" w:themeColor="text1"/>
        </w:rPr>
        <w:t xml:space="preserve"> </w:t>
      </w:r>
      <w:r w:rsidR="005F02A9">
        <w:t>The study t</w:t>
      </w:r>
      <w:r w:rsidRPr="00346646">
        <w:t>rack</w:t>
      </w:r>
      <w:r w:rsidR="005F02A9">
        <w:t>s</w:t>
      </w:r>
      <w:r w:rsidRPr="00B81AF5">
        <w:rPr>
          <w:color w:val="000000" w:themeColor="text1"/>
        </w:rPr>
        <w:t xml:space="preserve"> children from ages 9-10 through late adolescence and </w:t>
      </w:r>
      <w:r>
        <w:rPr>
          <w:color w:val="000000" w:themeColor="text1"/>
        </w:rPr>
        <w:t xml:space="preserve">into </w:t>
      </w:r>
      <w:r w:rsidRPr="00B81AF5">
        <w:rPr>
          <w:color w:val="000000" w:themeColor="text1"/>
        </w:rPr>
        <w:t>early adulthood.</w:t>
      </w:r>
      <w:r w:rsidR="005F02A9" w:rsidRPr="005F02A9">
        <w:t xml:space="preserve"> </w:t>
      </w:r>
      <w:r w:rsidR="005F02A9" w:rsidRPr="00560893">
        <w:t>This age range includes a crucial developmental stage,</w:t>
      </w:r>
      <w:r w:rsidR="005F02A9">
        <w:t xml:space="preserve"> when exposure to</w:t>
      </w:r>
      <w:r w:rsidR="005F02A9" w:rsidRPr="00560893">
        <w:t xml:space="preserve"> substance use, and the start of several mental health conditions take place.</w:t>
      </w:r>
      <w:r w:rsidR="005F02A9" w:rsidRPr="005F02A9">
        <w:rPr>
          <w:color w:val="000000" w:themeColor="text1"/>
        </w:rPr>
        <w:t xml:space="preserve"> </w:t>
      </w:r>
      <w:r w:rsidR="005F02A9">
        <w:rPr>
          <w:color w:val="000000" w:themeColor="text1"/>
        </w:rPr>
        <w:t>The study</w:t>
      </w:r>
      <w:r w:rsidR="005F02A9" w:rsidRPr="00B81AF5">
        <w:rPr>
          <w:color w:val="000000" w:themeColor="text1"/>
        </w:rPr>
        <w:t xml:space="preserve"> includes </w:t>
      </w:r>
      <w:r w:rsidR="00B47D2A">
        <w:rPr>
          <w:color w:val="000000" w:themeColor="text1"/>
        </w:rPr>
        <w:t xml:space="preserve">around </w:t>
      </w:r>
      <w:r w:rsidR="005F02A9" w:rsidRPr="00B81AF5">
        <w:rPr>
          <w:color w:val="000000" w:themeColor="text1"/>
        </w:rPr>
        <w:t xml:space="preserve">12,000 children at baseline, recruited from 21 research sites </w:t>
      </w:r>
      <w:r w:rsidR="005F02A9">
        <w:rPr>
          <w:color w:val="000000" w:themeColor="text1"/>
        </w:rPr>
        <w:fldChar w:fldCharType="begin"/>
      </w:r>
      <w:r w:rsidR="005F02A9">
        <w:rPr>
          <w:color w:val="000000" w:themeColor="text1"/>
        </w:rPr>
        <w:instrText xml:space="preserve"> ADDIN ZOTERO_ITEM CSL_CITATION {"citationID":"A5PPjbTR","properties":{"formattedCitation":"(Karcher &amp; Barch, 2021)","plainCitation":"(Karcher &amp; Barch, 2021)","noteIndex":0},"citationItems":[{"id":2274,"uris":["http://zotero.org/users/13126831/items/N67L7QXC"],"itemData":{"id":2274,"type":"article-journal","abstract":"Following in the footsteps of other large “population neuroscience” studies, the Adolescent Brain Cognitive Development℠ (ABCD) study is the largest in the U.S. assessing brain development. The study is examining approximately 11,875 youth from 21 sites from age 9 to 10 for approximately ten years into young adulthood. The ABCD Study® has completed recruitment for the baseline sample generally using a multi-stage probability sample including a stratified random sample of schools. The dataset has a wealth of measured attributes of youths and their environment, including neuroimaging, cognitive, biospecimen, behavioral, youth self-report and parent self-report metrics, and environmental measures. The initial goal of the ABCD Study was to examine risk and resiliency factors associated with the development of substance use, but the project has expanded far beyond this initial set of questions and will also greatly inform our understanding of the contributions of biospecimens (e.g., pubertal hormones), neural alterations, and environmental factors to the development of both healthy behavior and brain function as well as risk for poor mental and physical outcomes. This review outlines how the ABCD Study was designed to elucidate factors associated with the development of negative mental and physical health outcomes and will provide a selective overview of results emerging from the ABCD Study. Such emerging data includes initial validation of new instruments, important new information about the prevalence and correlates of mental health challenges in middle childhood, and promising data regarding neural correlates of both healthy and disordered behavior. In addition, we will discuss the challenges and opportunities to understanding both healthy development and the emergence of risk from ABCD Study data. Finally, we will overview the future directions of this large undertaking and the ways in which it will shape our understanding of the development of risk for poor mental and physical health outcomes.","container-title":"Neuropsychopharmacology","DOI":"10.1038/s41386-020-0736-6","ISSN":"0893-133X","issue":"1","journalAbbreviation":"Neuropsychopharmacology","note":"PMID: 32541809\nPMCID: PMC7304245","page":"131-142","source":"PubMed Central","title":"The ABCD study: understanding the development of risk for mental and physical health outcomes","title-short":"The ABCD study","volume":"46","author":[{"family":"Karcher","given":"Nicole R."},{"family":"Barch","given":"Deanna M."}],"issued":{"date-parts":[["2021",1]]}}}],"schema":"https://github.com/citation-style-language/schema/raw/master/csl-citation.json"} </w:instrText>
      </w:r>
      <w:r w:rsidR="005F02A9">
        <w:rPr>
          <w:color w:val="000000" w:themeColor="text1"/>
        </w:rPr>
        <w:fldChar w:fldCharType="separate"/>
      </w:r>
      <w:r w:rsidR="005F02A9">
        <w:rPr>
          <w:noProof/>
          <w:color w:val="000000" w:themeColor="text1"/>
        </w:rPr>
        <w:t>(Karcher &amp; Barch, 2021)</w:t>
      </w:r>
      <w:r w:rsidR="005F02A9">
        <w:rPr>
          <w:color w:val="000000" w:themeColor="text1"/>
        </w:rPr>
        <w:fldChar w:fldCharType="end"/>
      </w:r>
      <w:r w:rsidR="005F02A9">
        <w:rPr>
          <w:color w:val="000000" w:themeColor="text1"/>
        </w:rPr>
        <w:t xml:space="preserve">. </w:t>
      </w:r>
      <w:r w:rsidR="005F02A9" w:rsidRPr="00B81AF5">
        <w:rPr>
          <w:color w:val="000000" w:themeColor="text1"/>
        </w:rPr>
        <w:t>To ensure the cohort is diverse and representative</w:t>
      </w:r>
      <w:r w:rsidR="00E87A34" w:rsidRPr="00E87A34">
        <w:rPr>
          <w:color w:val="000000" w:themeColor="text1"/>
        </w:rPr>
        <w:t>,</w:t>
      </w:r>
      <w:r w:rsidR="005F02A9" w:rsidRPr="00E87A34">
        <w:rPr>
          <w:color w:val="000000" w:themeColor="text1"/>
        </w:rPr>
        <w:t xml:space="preserve"> the </w:t>
      </w:r>
      <w:r w:rsidR="003E6209">
        <w:rPr>
          <w:color w:val="000000" w:themeColor="text1"/>
        </w:rPr>
        <w:t xml:space="preserve">ABCD </w:t>
      </w:r>
      <w:r w:rsidR="005F02A9" w:rsidRPr="00E87A34">
        <w:rPr>
          <w:color w:val="000000" w:themeColor="text1"/>
        </w:rPr>
        <w:t>study employs a multi-stage probability sampling technique, along with weighting methods and stratified sampling within specific regions to minimize selection bias</w:t>
      </w:r>
      <w:r w:rsidR="005817F5">
        <w:rPr>
          <w:color w:val="000000" w:themeColor="text1"/>
        </w:rPr>
        <w:t xml:space="preserve">, thus increasing the </w:t>
      </w:r>
      <w:r w:rsidR="005817F5" w:rsidRPr="00E87A34">
        <w:rPr>
          <w:color w:val="000000" w:themeColor="text1"/>
        </w:rPr>
        <w:t>generalizability of the findings</w:t>
      </w:r>
      <w:r w:rsidR="00E87A34" w:rsidRPr="00E87A34">
        <w:rPr>
          <w:color w:val="000000" w:themeColor="text1"/>
        </w:rPr>
        <w:t xml:space="preserve"> </w:t>
      </w:r>
      <w:r w:rsidR="00E87A34" w:rsidRPr="00E87A34">
        <w:rPr>
          <w:color w:val="000000" w:themeColor="text1"/>
        </w:rPr>
        <w:fldChar w:fldCharType="begin"/>
      </w:r>
      <w:r w:rsidR="00E87A34" w:rsidRPr="00E87A34">
        <w:rPr>
          <w:color w:val="000000" w:themeColor="text1"/>
        </w:rPr>
        <w:instrText xml:space="preserve"> ADDIN ZOTERO_ITEM CSL_CITATION {"citationID":"3u5WRAAf","properties":{"formattedCitation":"(Garavan et al., 2018)","plainCitation":"(Garavan et al., 2018)","noteIndex":0},"citationItems":[{"id":4303,"uris":["http://zotero.org/users/13126831/items/FA6JBT4G"],"itemData":{"id":4303,"type":"article-journal","abstract":"The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provided.","collection-title":"The Adolescent Brain Cognitive Development (ABCD) Consortium: Rationale, Aims, and Assessment Strategy","container-title":"Developmental Cognitive Neuroscience","DOI":"10.1016/j.dcn.2018.04.004","ISSN":"1878-9293","journalAbbreviation":"Developmental Cognitive Neuroscience","page":"16-22","source":"ScienceDirect","title":"Recruiting the ABCD sample: Design considerations and procedures","title-short":"Recruiting the ABCD sample","volume":"32","author":[{"family":"Garavan","given":"H."},{"family":"Bartsch","given":"H."},{"family":"Conway","given":"K."},{"family":"Decastro","given":"A."},{"family":"Goldstein","given":"R. Z."},{"family":"Heeringa","given":"S."},{"family":"Jernigan","given":"T."},{"family":"Potter","given":"A."},{"family":"Thompson","given":"W."},{"family":"Zahs","given":"D."}],"issued":{"date-parts":[["2018",8,1]]}}}],"schema":"https://github.com/citation-style-language/schema/raw/master/csl-citation.json"} </w:instrText>
      </w:r>
      <w:r w:rsidR="00E87A34" w:rsidRPr="00E87A34">
        <w:rPr>
          <w:color w:val="000000" w:themeColor="text1"/>
        </w:rPr>
        <w:fldChar w:fldCharType="separate"/>
      </w:r>
      <w:r w:rsidR="00E87A34" w:rsidRPr="00E87A34">
        <w:rPr>
          <w:noProof/>
          <w:color w:val="000000" w:themeColor="text1"/>
        </w:rPr>
        <w:t>(Garavan et al., 2018)</w:t>
      </w:r>
      <w:r w:rsidR="00E87A34" w:rsidRPr="00E87A34">
        <w:rPr>
          <w:color w:val="000000" w:themeColor="text1"/>
        </w:rPr>
        <w:fldChar w:fldCharType="end"/>
      </w:r>
      <w:r w:rsidR="005F02A9" w:rsidRPr="00E87A34">
        <w:rPr>
          <w:color w:val="000000" w:themeColor="text1"/>
        </w:rPr>
        <w:t xml:space="preserve">. </w:t>
      </w:r>
      <w:r w:rsidR="00560893" w:rsidRPr="00E87A34">
        <w:rPr>
          <w:color w:val="000000" w:themeColor="text1"/>
        </w:rPr>
        <w:t>ABCD comprises a wide range of behavioral</w:t>
      </w:r>
      <w:r w:rsidR="00433338">
        <w:rPr>
          <w:color w:val="000000" w:themeColor="text1"/>
        </w:rPr>
        <w:t xml:space="preserve"> </w:t>
      </w:r>
      <w:r w:rsidR="00433338">
        <w:rPr>
          <w:color w:val="000000" w:themeColor="text1"/>
        </w:rPr>
        <w:fldChar w:fldCharType="begin"/>
      </w:r>
      <w:r w:rsidR="00433338">
        <w:rPr>
          <w:color w:val="000000" w:themeColor="text1"/>
        </w:rPr>
        <w:instrText xml:space="preserve"> ADDIN ZOTERO_ITEM CSL_CITATION {"citationID":"JWMYXmf2","properties":{"formattedCitation":"(Barch et al., 2018)","plainCitation":"(Barch et al., 2018)","noteIndex":0},"citationItems":[{"id":2633,"uris":["http://zotero.org/users/13126831/items/FKDHTRX6"],"itemData":{"id":2633,"type":"article-journal","abstract":"The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refining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findings from this battery will also be utilized to identify both resilience markers that predict healthy development and risk factors for later adverse outcomes in physical health, mental health, and substance use and abuse.","container-title":"Dev Cogn Neurosci","DOI":"10.1016/j.dcn.2017.10.010","ISSN":"1878-9293","journalAbbreviation":"DEV COGN NEUROS-NETH","note":"publisher-place: OXFORD\npublisher: OXFORD: Elsevier Ltd","page":"55-66","title":"Demographic, physical and mental health assessments in the adolescent brain and cognitive development study: Rationale and description","volume":"32","author":[{"family":"Barch","given":"Deanna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J."}],"issued":{"date-parts":[["2018"]]}}}],"schema":"https://github.com/citation-style-language/schema/raw/master/csl-citation.json"} </w:instrText>
      </w:r>
      <w:r w:rsidR="00433338">
        <w:rPr>
          <w:color w:val="000000" w:themeColor="text1"/>
        </w:rPr>
        <w:fldChar w:fldCharType="separate"/>
      </w:r>
      <w:r w:rsidR="00433338">
        <w:rPr>
          <w:noProof/>
          <w:color w:val="000000" w:themeColor="text1"/>
        </w:rPr>
        <w:t>(Barch et al., 2018)</w:t>
      </w:r>
      <w:r w:rsidR="00433338">
        <w:rPr>
          <w:color w:val="000000" w:themeColor="text1"/>
        </w:rPr>
        <w:fldChar w:fldCharType="end"/>
      </w:r>
      <w:r w:rsidR="00433338">
        <w:rPr>
          <w:color w:val="000000" w:themeColor="text1"/>
        </w:rPr>
        <w:t xml:space="preserve">, </w:t>
      </w:r>
      <w:r w:rsidR="00560893" w:rsidRPr="00E87A34">
        <w:rPr>
          <w:color w:val="000000" w:themeColor="text1"/>
        </w:rPr>
        <w:t xml:space="preserve">multimodal brain imaging </w:t>
      </w:r>
      <w:r w:rsidR="00560893" w:rsidRPr="00E87A34">
        <w:rPr>
          <w:color w:val="000000" w:themeColor="text1"/>
        </w:rPr>
        <w:fldChar w:fldCharType="begin"/>
      </w:r>
      <w:r w:rsidR="00560893" w:rsidRPr="00E87A34">
        <w:rPr>
          <w:color w:val="000000" w:themeColor="text1"/>
        </w:rPr>
        <w:instrText xml:space="preserve"> ADDIN ZOTERO_ITEM CSL_CITATION {"citationID":"sjPnWw2o","properties":{"formattedCitation":"(Casey et al., 2018)","plainCitation":"(Casey et al., 2018)","noteIndex":0},"citationItems":[{"id":4328,"uris":["http://zotero.org/users/13126831/items/HG85F43Q"],"itemData":{"id":4328,"type":"article-journal","abstract":"The ABCD study is recruiting and following the brain development and health of over 10,000 9-10 year olds through adolescence. The imaging component of the study was developed by the ABCD Data Analysis and Informatics Center (DAIC) and the ABCD Imaging Acquisition Workgroup. Imaging methods and assessments were selected, optimized and harmonized across all 21 sites to measure brain structure and function relevant to adolescent development and addiction. This article provides an overview of the imaging procedures of the ABCD study, the basis for their selection and preliminary quality assurance and results that provide evidence for the feasibility and age-appropriateness of procedures and generalizability of findings to the existent literature.","container-title":"Developmental Cognitive Neuroscience","DOI":"10.1016/j.dcn.2018.03.001","ISSN":"1878-9307","journalAbbreviation":"Dev Cogn Neurosci","language":"eng","note":"PMID: 29567376\nPMCID: PMC5999559","page":"43-54","source":"PubMed","title":"The Adolescent Brain Cognitive Development (ABCD) study: Imaging acquisition across 21 sites","title-short":"The Adolescent Brain Cognitive Development (ABCD) study","volume":"32","author":[{"family":"Casey","given":""},{"family":"Cannonier","given":"Tariq"},{"family":"Conley","given":"May I."},{"family":"Cohen","given":"Alexandra O."},{"family":"Barch","given":"Deanna M."},{"family":"Heitzeg","given":"Mary M."},{"family":"Soules","given":"Mary E."},{"family":"Teslovich","given":"Theresa"},{"family":"Dellarco","given":"Danielle V."},{"family":"Garavan","given":"Hugh"},{"family":"Orr","given":"Catherine A."},{"family":"Wager","given":"Tor D."},{"family":"Banich","given":"Marie T."},{"family":"Speer","given":"Nicole K."},{"family":"Sutherland","given":"Matthew T."},{"family":"Riedel","given":"Michael C."},{"family":"Dick","given":"Anthony S."},{"family":"Bjork","given":"James M."},{"family":"Thomas","given":"Kathleen M."},{"family":"Chaarani","given":"Bader"},{"family":"Mejia","given":"Margie H."},{"family":"Hagler","given":"Donald J."},{"family":"Daniela Cornejo","given":"M."},{"family":"Sicat","given":"Chelsea S."},{"family":"Harms","given":"Michael P."},{"family":"Dosenbach","given":"Nico U. F."},{"family":"Rosenberg","given":"Monica"},{"family":"Earl","given":"Eric"},{"family":"Bartsch","given":"Hauke"},{"family":"Watts","given":"Richard"},{"family":"Polimeni","given":"Jonathan R."},{"family":"Kuperman","given":"Joshua M."},{"family":"Fair","given":"Damien A."},{"family":"Dale","given":"Anders M."},{"literal":"ABCD Imaging Acquisition Workgroup"}],"issued":{"date-parts":[["2018",8]]}}}],"schema":"https://github.com/citation-style-language/schema/raw/master/csl-citation.json"} </w:instrText>
      </w:r>
      <w:r w:rsidR="00560893" w:rsidRPr="00E87A34">
        <w:rPr>
          <w:color w:val="000000" w:themeColor="text1"/>
        </w:rPr>
        <w:fldChar w:fldCharType="separate"/>
      </w:r>
      <w:r w:rsidR="00560893" w:rsidRPr="00E87A34">
        <w:rPr>
          <w:noProof/>
          <w:color w:val="000000" w:themeColor="text1"/>
        </w:rPr>
        <w:t>(Casey et al., 2018)</w:t>
      </w:r>
      <w:r w:rsidR="00560893" w:rsidRPr="00E87A34">
        <w:rPr>
          <w:color w:val="000000" w:themeColor="text1"/>
        </w:rPr>
        <w:fldChar w:fldCharType="end"/>
      </w:r>
      <w:r w:rsidR="00560893" w:rsidRPr="00E87A34">
        <w:rPr>
          <w:color w:val="000000" w:themeColor="text1"/>
        </w:rPr>
        <w:t>, and other evaluations</w:t>
      </w:r>
      <w:r w:rsidR="005F02A9" w:rsidRPr="00E87A34">
        <w:rPr>
          <w:color w:val="000000" w:themeColor="text1"/>
        </w:rPr>
        <w:t xml:space="preserve"> </w:t>
      </w:r>
      <w:r w:rsidR="005F02A9" w:rsidRPr="00E87A34">
        <w:rPr>
          <w:color w:val="000000" w:themeColor="text1"/>
        </w:rPr>
        <w:fldChar w:fldCharType="begin"/>
      </w:r>
      <w:r w:rsidR="00433338">
        <w:rPr>
          <w:color w:val="000000" w:themeColor="text1"/>
        </w:rPr>
        <w:instrText xml:space="preserve"> ADDIN ZOTERO_ITEM CSL_CITATION {"citationID":"otS1gmUX","properties":{"formattedCitation":"(Zucker et al., 2018)","plainCitation":"(Zucker et al., 2018)","noteIndex":0},"citationItems":[{"id":4366,"uris":["http://zotero.org/users/13126831/items/F9W92JGK"],"itemData":{"id":4366,"type":"article-journal","abstract":"Neurodevelopmental maturation takes place in a social environment in addition to a neurobiological one. Characterization of social environmental factors that influence this process is therefore an essential component in developing an accurate model of adolescent brain and neurocognitive development, as well as susceptibility to change with the use of marijuana and other drugs. The creation of the Culture and Environment (CE) measurement component of the ABCD protocol was guided by this understanding. Three areas were identified by the CE Work Group as central to this process: influences relating to CE Group membership, influences created by the proximal social environment, influences stemming from social interactions. Eleven measures assess these influences, and by time of publication, will have been administered to well over 7,000 9-10 year-old children and one of their parents. Our report presents baseline data on psychometric characteristics (mean, standard deviation, range, skewness, coefficient alpha) of all measures within the battery. Effectiveness of the battery in differentiating 9-10 year olds who were classified as at higher and lower risk for marijuana use in adolescence was also evaluated. Psychometric characteristics on all measures were good to excellent; higher vs. lower risk contrasts were significant in areas where risk differentiation would be anticipated.","container-title":"Developmental Cognitive Neuroscience","DOI":"10.1016/j.dcn.2018.03.004","ISSN":"1878-9307","journalAbbreviation":"Dev Cogn Neurosci","language":"eng","note":"PMID: 29627333\nPMCID: PMC6436615","page":"107-120","source":"PubMed","title":"Assessment of culture and environment in the Adolescent Brain and Cognitive Development Study: Rationale, description of measures, and early data","title-short":"Assessment of culture and environment in the Adolescent Brain and Cognitive Development Study","volume":"32","author":[{"family":"Zucker","given":"Robert A."},{"family":"Gonzalez","given":"Raul"},{"family":"Feldstein Ewing","given":"Sarah W."},{"family":"Paulus","given":"Martin P."},{"family":"Arroyo","given":"Judith"},{"family":"Fuligni","given":"Andrew"},{"family":"Morris","given":"Amanda Sheffield"},{"family":"Sanchez","given":"Mariana"},{"family":"Wills","given":"Thomas"}],"issued":{"date-parts":[["2018",8]]}},"label":"page"}],"schema":"https://github.com/citation-style-language/schema/raw/master/csl-citation.json"} </w:instrText>
      </w:r>
      <w:r w:rsidR="005F02A9" w:rsidRPr="00E87A34">
        <w:rPr>
          <w:color w:val="000000" w:themeColor="text1"/>
        </w:rPr>
        <w:fldChar w:fldCharType="separate"/>
      </w:r>
      <w:r w:rsidR="00433338">
        <w:rPr>
          <w:noProof/>
          <w:color w:val="000000" w:themeColor="text1"/>
        </w:rPr>
        <w:t>(Zucker et al., 2018)</w:t>
      </w:r>
      <w:r w:rsidR="005F02A9" w:rsidRPr="00E87A34">
        <w:rPr>
          <w:color w:val="000000" w:themeColor="text1"/>
        </w:rPr>
        <w:fldChar w:fldCharType="end"/>
      </w:r>
      <w:r w:rsidR="005F02A9" w:rsidRPr="00E87A34">
        <w:rPr>
          <w:color w:val="000000" w:themeColor="text1"/>
        </w:rPr>
        <w:t xml:space="preserve">. </w:t>
      </w:r>
      <w:r w:rsidRPr="00E87A34">
        <w:rPr>
          <w:color w:val="000000" w:themeColor="text1"/>
        </w:rPr>
        <w:t xml:space="preserve">It conducts annual lab-based evaluations and biannual imaging scans to assess mental and physical </w:t>
      </w:r>
      <w:r w:rsidRPr="00B81AF5">
        <w:rPr>
          <w:color w:val="000000" w:themeColor="text1"/>
        </w:rPr>
        <w:t>health metrics</w:t>
      </w:r>
      <w:r w:rsidR="005F02A9">
        <w:rPr>
          <w:color w:val="000000" w:themeColor="text1"/>
        </w:rPr>
        <w:t xml:space="preserve"> </w:t>
      </w:r>
      <w:r w:rsidR="005F02A9">
        <w:rPr>
          <w:color w:val="000000" w:themeColor="text1"/>
        </w:rPr>
        <w:fldChar w:fldCharType="begin"/>
      </w:r>
      <w:r w:rsidR="005F02A9">
        <w:rPr>
          <w:color w:val="000000" w:themeColor="text1"/>
        </w:rPr>
        <w:instrText xml:space="preserve"> ADDIN ZOTERO_ITEM CSL_CITATION {"citationID":"xUBK0aYo","properties":{"formattedCitation":"(Saragosa-Harris et al., 2022)","plainCitation":"(Saragosa-Harris et al., 2022)","noteIndex":0},"citationItems":[{"id":2646,"uris":["http://zotero.org/users/13126831/items/DW7VM6VB"],"itemData":{"id":2646,"type":"article-journal","abstract":"As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analyses. The current paper is intended as a guide for researchers and reviewers working with ABCD data, highlighting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 Cogn Neurosci","note":"PMID: 35636343\nPMCID: PMC9156875","page":"101115","source":"PubMed Central","title":"A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L."}],"issued":{"date-parts":[["2022",5,20]]}}}],"schema":"https://github.com/citation-style-language/schema/raw/master/csl-citation.json"} </w:instrText>
      </w:r>
      <w:r w:rsidR="005F02A9">
        <w:rPr>
          <w:color w:val="000000" w:themeColor="text1"/>
        </w:rPr>
        <w:fldChar w:fldCharType="separate"/>
      </w:r>
      <w:r w:rsidR="005F02A9">
        <w:rPr>
          <w:noProof/>
          <w:color w:val="000000" w:themeColor="text1"/>
        </w:rPr>
        <w:t>(Saragosa-Harris et al., 2022)</w:t>
      </w:r>
      <w:r w:rsidR="005F02A9">
        <w:rPr>
          <w:color w:val="000000" w:themeColor="text1"/>
        </w:rPr>
        <w:fldChar w:fldCharType="end"/>
      </w:r>
      <w:r w:rsidR="005F02A9">
        <w:rPr>
          <w:color w:val="000000" w:themeColor="text1"/>
        </w:rPr>
        <w:t>.</w:t>
      </w:r>
      <w:r w:rsidR="005F02A9" w:rsidRPr="005F02A9">
        <w:rPr>
          <w:color w:val="000000" w:themeColor="text1"/>
        </w:rPr>
        <w:t xml:space="preserve"> </w:t>
      </w:r>
    </w:p>
    <w:p w14:paraId="7AEBD0AE" w14:textId="60996D67" w:rsidR="00D2005B" w:rsidRDefault="009520BB" w:rsidP="00E87A34">
      <w:pPr>
        <w:pStyle w:val="Style2"/>
      </w:pPr>
      <w:bookmarkStart w:id="137" w:name="_Toc194515205"/>
      <w:bookmarkStart w:id="138" w:name="_Toc195192995"/>
      <w:r w:rsidRPr="00207F5F">
        <w:t>Data acquisition</w:t>
      </w:r>
      <w:bookmarkEnd w:id="137"/>
      <w:bookmarkEnd w:id="138"/>
    </w:p>
    <w:p w14:paraId="1B57DEF1" w14:textId="615A0967" w:rsidR="00A01D23" w:rsidRPr="00B47D2A" w:rsidRDefault="00A01D23" w:rsidP="00A01D23">
      <w:pPr>
        <w:rPr>
          <w:color w:val="000000" w:themeColor="text1"/>
        </w:rPr>
      </w:pPr>
      <w:r w:rsidRPr="00A01D23">
        <w:t>The data utilized in this thesis is sourced from the ABCD Data Release 5.1 (available at https://nda.nih.gov/study.html?id=2313). This re</w:t>
      </w:r>
      <w:r w:rsidR="007F4EE8">
        <w:t>pository</w:t>
      </w:r>
      <w:r w:rsidRPr="00A01D23">
        <w:t xml:space="preserve"> includes </w:t>
      </w:r>
      <w:r w:rsidRPr="00B47D2A">
        <w:t xml:space="preserve">high-quality longitudinal data from approximately 11,880 research participants. </w:t>
      </w:r>
      <w:r w:rsidR="007F4EE8">
        <w:t>It</w:t>
      </w:r>
      <w:r w:rsidRPr="00B47D2A">
        <w:t xml:space="preserve"> comprises </w:t>
      </w:r>
      <w:r w:rsidR="005D3D09">
        <w:t>of a diverse range of</w:t>
      </w:r>
      <w:r w:rsidR="00E672F1" w:rsidRPr="00A01D23">
        <w:t xml:space="preserve"> assessment</w:t>
      </w:r>
      <w:r w:rsidR="007F4EE8">
        <w:t>s</w:t>
      </w:r>
      <w:r w:rsidR="003E6209">
        <w:t xml:space="preserve">, </w:t>
      </w:r>
      <w:r w:rsidR="00E672F1">
        <w:lastRenderedPageBreak/>
        <w:t>including</w:t>
      </w:r>
      <w:r w:rsidR="00E672F1" w:rsidRPr="00A01D23">
        <w:t xml:space="preserve"> </w:t>
      </w:r>
      <w:r w:rsidR="004D5907">
        <w:t xml:space="preserve">demographic, </w:t>
      </w:r>
      <w:r w:rsidR="00E672F1" w:rsidRPr="00A01D23">
        <w:t>mental healt</w:t>
      </w:r>
      <w:r w:rsidR="007F4EE8">
        <w:t>h</w:t>
      </w:r>
      <w:r w:rsidR="004D5907">
        <w:t xml:space="preserve"> </w:t>
      </w:r>
      <w:r w:rsidR="007F4EE8">
        <w:t>and</w:t>
      </w:r>
      <w:r w:rsidR="00E672F1" w:rsidRPr="00B47D2A">
        <w:t xml:space="preserve"> </w:t>
      </w:r>
      <w:r w:rsidRPr="00B47D2A">
        <w:t xml:space="preserve">tabulated sMRI data </w:t>
      </w:r>
      <w:r w:rsidRPr="00B47D2A">
        <w:fldChar w:fldCharType="begin"/>
      </w:r>
      <w:r w:rsidRPr="00B47D2A">
        <w:instrText xml:space="preserve"> ADDIN ZOTERO_ITEM CSL_CITATION {"citationID":"7QbLcgs5","properties":{"formattedCitation":"(Haist &amp; Jernigan, 2023)","plainCitation":"(Haist &amp; Jernigan, 2023)","noteIndex":0},"citationItems":[{"id":4369,"uris":["http://zotero.org/users/13126831/items/GWLC2QAL"],"itemData":{"id":4369,"type":"article-journal","abstract":"The ABCD Curated Data Release 5.1 addresses data quality issues discovered after the Release 5.0. For a detailed description of these changes and all of the measures included in this release, visit the 5.1 release notes available at https://wiki.abcdstudy.org/release-notes/start-page.html. Release 5.1 includes high-quality baseline and longitudinal data from ~11,880 research participants, including minimally processed brain image volumes and tabulated structural MRI, diffusion MRI, resting-state fMRI, and task fMRI results, as well as all non-imaging assessment data from the genetics, mental health, physical health, neurocognition, substance use, novel technology, culture &amp; environment, gender identity and sexual health workgroups, and linked external data. Data from associated substudies are also included (Social Development, Endocannabinoids, Hurricane Irma). Raw data are available for the neurocognitive and task fMRI studies, and selected data from the physical health and substance use domains. For neuroimaging assessments, this release contains all baseline and 2-year follow-up data, and about half of the 4-year follow-up data. For non-imaging assessments, this release contains complete data from the baseline, 6-month, 1-year, 18-month, 2-year, 30-month, and 3-year follow-up visits, and about half of the cohort for the 4-year and 42-month follow-up visits.","DOI":"10.15154/Z563-ZD24","note":"publisher: NIMH Data Repositories","source":"DOI.org (Datacite)","title":"Adolescent Brain Cognitive Development Study (ABCD) - Annual Release 5.1","URL":"https://nda.nih.gov/study.html?id=2313","author":[{"family":"Haist","given":"Frank"},{"family":"Jernigan","given":"Terry L."}],"contributor":[{"family":"SA","given":"Brown"},{"family":"AM","given":"Dale"},{"family":"S","given":"Tapert"},{"family":"ES","given":"Sowell"},{"family":"M","given":"Herting"},{"family":"A","given":"Laird"},{"family":"R","given":"Gonzalez"},{"family":"L","given":"Squeglia"},{"family":"K","given":"Gray"},{"family":"MP","given":"Paulus"},{"family":"R","given":"Aupperle"},{"family":"SW","given":"Feldstein Ewing"},{"family":"BJ","given":"Nagel"},{"family":"DA","given":"Fair"},{"family":"F","given":"Baker"},{"family":"IM","given":"Colrain"},{"family":"SY","given":"Bookheimer"},{"family":"M","given":"Dapretto"},{"family":"J","given":"Jacobus"},{"family":"JK","given":"Hewitt"},{"family":"MT","given":"Banich"},{"family":"LB","given":"Cottler"},{"family":"SJ","given":"Nixon"},{"family":"TM","given":"Ernst"},{"family":"L","given":"Chang"},{"family":"MM","given":"Heitzeg"},{"family":"C","given":"Sripada"},{"family":"MM","given":"Luciana"},{"family":"WG","given":"Iacono"},{"family":"DB","given":"Clark"},{"family":"B","given":"Luna"},{"family":"J","given":"Foxe"},{"family":"E","given":"Freedman"},{"family":"DA","given":"Yurgelun-Todd"},{"family":"PF","given":"Renshaw"},{"family":"A","given":"Potter"},{"family":"HP","given":"Garavan"},{"family":"K","given":"Lisdahl"},{"family":"C","given":"Larson"},{"family":"JM","given":"Bjork"},{"family":"MC","given":"Neale"},{"family":"AC","given":"Heath"},{"family":"DM","given":"Barch"},{"family":"PA","given":"Madden"},{"family":"BJ","given":""},{"family":"A","given":"Baskin-Sommers"},{"family":"D","given":"Gee"}],"accessed":{"date-parts":[["2025",4,9]]},"issued":{"date-parts":[["2023",12]]}}}],"schema":"https://github.com/citation-style-language/schema/raw/master/csl-citation.json"} </w:instrText>
      </w:r>
      <w:r w:rsidRPr="00B47D2A">
        <w:fldChar w:fldCharType="separate"/>
      </w:r>
      <w:r w:rsidRPr="00B47D2A">
        <w:t>(Haist &amp; Jernigan, 2023)</w:t>
      </w:r>
      <w:r w:rsidRPr="00B47D2A">
        <w:fldChar w:fldCharType="end"/>
      </w:r>
      <w:r w:rsidRPr="00E87A34">
        <w:t>.</w:t>
      </w:r>
      <w:r w:rsidRPr="00E87A34">
        <w:rPr>
          <w:rFonts w:eastAsiaTheme="majorEastAsia"/>
        </w:rPr>
        <w:t> </w:t>
      </w:r>
      <w:r w:rsidR="00B47D2A" w:rsidRPr="00B47D2A">
        <w:t xml:space="preserve">To ensure consistency in data </w:t>
      </w:r>
      <w:r w:rsidR="004D5907">
        <w:t>analysis</w:t>
      </w:r>
      <w:r w:rsidR="00B47D2A" w:rsidRPr="00B47D2A">
        <w:t xml:space="preserve">, </w:t>
      </w:r>
      <w:r w:rsidR="004D5907">
        <w:t>this study utilizes only</w:t>
      </w:r>
      <w:r w:rsidR="00B47D2A" w:rsidRPr="00B47D2A">
        <w:t xml:space="preserve"> the year two follow-up time point, as it provided the most comprehensive available </w:t>
      </w:r>
      <w:r w:rsidR="007806BF">
        <w:t xml:space="preserve">data </w:t>
      </w:r>
      <w:r w:rsidR="00B47D2A" w:rsidRPr="00B47D2A">
        <w:t>across all</w:t>
      </w:r>
      <w:r w:rsidR="007806BF">
        <w:t xml:space="preserve"> key</w:t>
      </w:r>
      <w:r w:rsidR="00B47D2A" w:rsidRPr="00B47D2A">
        <w:t xml:space="preserve"> variables of interest, including</w:t>
      </w:r>
      <w:r w:rsidR="007806BF">
        <w:t xml:space="preserve">, neuroimaging </w:t>
      </w:r>
      <w:r w:rsidR="00B47D2A" w:rsidRPr="00B47D2A">
        <w:t>data and questionnaire responses.</w:t>
      </w:r>
    </w:p>
    <w:p w14:paraId="37FF88FB" w14:textId="21BDDF39" w:rsidR="00E10DB4" w:rsidRPr="00D2005B" w:rsidRDefault="00EF326E" w:rsidP="00A01D23">
      <w:r>
        <w:rPr>
          <w:color w:val="92D050"/>
        </w:rPr>
        <w:t xml:space="preserve">REK stuff </w:t>
      </w:r>
      <w:proofErr w:type="spellStart"/>
      <w:r>
        <w:rPr>
          <w:color w:val="92D050"/>
        </w:rPr>
        <w:t>hereeeee</w:t>
      </w:r>
      <w:proofErr w:type="spellEnd"/>
      <w:r>
        <w:rPr>
          <w:color w:val="92D050"/>
        </w:rPr>
        <w:t xml:space="preserve"> </w:t>
      </w:r>
    </w:p>
    <w:p w14:paraId="24D24139" w14:textId="77777777" w:rsidR="009520BB" w:rsidRDefault="009520BB" w:rsidP="009520BB">
      <w:pPr>
        <w:pStyle w:val="Style3"/>
      </w:pPr>
      <w:bookmarkStart w:id="139" w:name="_Toc194515206"/>
      <w:bookmarkStart w:id="140" w:name="_Toc195192996"/>
      <w:commentRangeStart w:id="141"/>
      <w:r w:rsidRPr="00ED3E68">
        <w:t>Structural</w:t>
      </w:r>
      <w:r>
        <w:t xml:space="preserve"> MRI</w:t>
      </w:r>
      <w:bookmarkEnd w:id="139"/>
      <w:bookmarkEnd w:id="140"/>
      <w:commentRangeEnd w:id="141"/>
      <w:r w:rsidR="00263C91">
        <w:rPr>
          <w:rStyle w:val="CommentReference"/>
          <w:rFonts w:eastAsia="Times New Roman" w:cs="Times New Roman"/>
          <w:b w:val="0"/>
          <w:i w:val="0"/>
          <w:color w:val="auto"/>
        </w:rPr>
        <w:commentReference w:id="141"/>
      </w:r>
    </w:p>
    <w:p w14:paraId="1E661DB6" w14:textId="679999A5" w:rsidR="00EF326E" w:rsidRDefault="004D5907" w:rsidP="00EF326E">
      <w:pPr>
        <w:rPr>
          <w:rStyle w:val="apple-converted-space"/>
          <w:rFonts w:ascii="-webkit-standard" w:eastAsiaTheme="majorEastAsia" w:hAnsi="-webkit-standard"/>
          <w:color w:val="000000"/>
          <w:sz w:val="27"/>
          <w:szCs w:val="27"/>
        </w:rPr>
      </w:pPr>
      <w:r>
        <w:t>Neuroimaging data is collected multimodally</w:t>
      </w:r>
      <w:r w:rsidR="003E6209">
        <w:t>. Thus,</w:t>
      </w:r>
      <w:r>
        <w:t xml:space="preserve"> </w:t>
      </w:r>
      <w:r w:rsidR="00587B7E" w:rsidRPr="00587B7E">
        <w:t xml:space="preserve">ABCD </w:t>
      </w:r>
      <w:r>
        <w:t xml:space="preserve">developed </w:t>
      </w:r>
      <w:r w:rsidR="00587B7E" w:rsidRPr="00587B7E">
        <w:t>a</w:t>
      </w:r>
      <w:r w:rsidR="0017038A">
        <w:t xml:space="preserve"> </w:t>
      </w:r>
      <w:r w:rsidR="00587B7E" w:rsidRPr="00587B7E">
        <w:t xml:space="preserve">harmonized MRI acquisition protocol compatible with </w:t>
      </w:r>
      <w:r w:rsidR="007F4EE8">
        <w:t>three</w:t>
      </w:r>
      <w:r w:rsidR="00587B7E" w:rsidRPr="00587B7E">
        <w:t xml:space="preserve"> 3 Tesla scanner platforms</w:t>
      </w:r>
      <w:r w:rsidR="003E6209">
        <w:t>:</w:t>
      </w:r>
      <w:r w:rsidR="0017038A" w:rsidRPr="00587B7E">
        <w:t xml:space="preserve"> the Siemens Prisma, General Electric 750, and Philips scanners</w:t>
      </w:r>
      <w:r w:rsidR="0017038A">
        <w:t>,</w:t>
      </w:r>
      <w:r w:rsidR="0017038A" w:rsidRPr="00587B7E">
        <w:t xml:space="preserve"> </w:t>
      </w:r>
      <w:r>
        <w:t xml:space="preserve"> located </w:t>
      </w:r>
      <w:r w:rsidR="00587B7E" w:rsidRPr="00587B7E">
        <w:t xml:space="preserve">at 21 </w:t>
      </w:r>
      <w:r w:rsidR="007F4EE8">
        <w:t>collection sites</w:t>
      </w:r>
      <w:r>
        <w:t xml:space="preserve"> across the US</w:t>
      </w:r>
      <w:r w:rsidR="00587B7E" w:rsidRPr="00587B7E">
        <w:rPr>
          <w:rFonts w:eastAsiaTheme="majorEastAsia"/>
        </w:rPr>
        <w:t> </w:t>
      </w:r>
      <w:r w:rsidR="00587B7E" w:rsidRPr="00587B7E">
        <w:fldChar w:fldCharType="begin"/>
      </w:r>
      <w:r w:rsidR="00587B7E" w:rsidRPr="00587B7E">
        <w:instrText xml:space="preserve"> ADDIN ZOTERO_ITEM CSL_CITATION {"citationID":"QVcbd9WT","properties":{"formattedCitation":"(Casey et al., 2018)","plainCitation":"(Casey et al., 2018)","noteIndex":0},"citationItems":[{"id":4328,"uris":["http://zotero.org/users/13126831/items/HG85F43Q"],"itemData":{"id":4328,"type":"article-journal","abstract":"The ABCD study is recruiting and following the brain development and health of over 10,000 9-10 year olds through adolescence. The imaging component of the study was developed by the ABCD Data Analysis and Informatics Center (DAIC) and the ABCD Imaging Acquisition Workgroup. Imaging methods and assessments were selected, optimized and harmonized across all 21 sites to measure brain structure and function relevant to adolescent development and addiction. This article provides an overview of the imaging procedures of the ABCD study, the basis for their selection and preliminary quality assurance and results that provide evidence for the feasibility and age-appropriateness of procedures and generalizability of findings to the existent literature.","container-title":"Developmental Cognitive Neuroscience","DOI":"10.1016/j.dcn.2018.03.001","ISSN":"1878-9307","journalAbbreviation":"Dev Cogn Neurosci","language":"eng","note":"PMID: 29567376\nPMCID: PMC5999559","page":"43-54","source":"PubMed","title":"The Adolescent Brain Cognitive Development (ABCD) study: Imaging acquisition across 21 sites","title-short":"The Adolescent Brain Cognitive Development (ABCD) study","volume":"32","author":[{"family":"Casey","given":""},{"family":"Cannonier","given":"Tariq"},{"family":"Conley","given":"May I."},{"family":"Cohen","given":"Alexandra O."},{"family":"Barch","given":"Deanna M."},{"family":"Heitzeg","given":"Mary M."},{"family":"Soules","given":"Mary E."},{"family":"Teslovich","given":"Theresa"},{"family":"Dellarco","given":"Danielle V."},{"family":"Garavan","given":"Hugh"},{"family":"Orr","given":"Catherine A."},{"family":"Wager","given":"Tor D."},{"family":"Banich","given":"Marie T."},{"family":"Speer","given":"Nicole K."},{"family":"Sutherland","given":"Matthew T."},{"family":"Riedel","given":"Michael C."},{"family":"Dick","given":"Anthony S."},{"family":"Bjork","given":"James M."},{"family":"Thomas","given":"Kathleen M."},{"family":"Chaarani","given":"Bader"},{"family":"Mejia","given":"Margie H."},{"family":"Hagler","given":"Donald J."},{"family":"Daniela Cornejo","given":"M."},{"family":"Sicat","given":"Chelsea S."},{"family":"Harms","given":"Michael P."},{"family":"Dosenbach","given":"Nico U. F."},{"family":"Rosenberg","given":"Monica"},{"family":"Earl","given":"Eric"},{"family":"Bartsch","given":"Hauke"},{"family":"Watts","given":"Richard"},{"family":"Polimeni","given":"Jonathan R."},{"family":"Kuperman","given":"Joshua M."},{"family":"Fair","given":"Damien A."},{"family":"Dale","given":"Anders M."},{"literal":"ABCD Imaging Acquisition Workgroup"}],"issued":{"date-parts":[["2018",8]]}}}],"schema":"https://github.com/citation-style-language/schema/raw/master/csl-citation.json"} </w:instrText>
      </w:r>
      <w:r w:rsidR="00587B7E" w:rsidRPr="00587B7E">
        <w:fldChar w:fldCharType="separate"/>
      </w:r>
      <w:r w:rsidR="00587B7E" w:rsidRPr="00587B7E">
        <w:t>(Casey et al., 2018)</w:t>
      </w:r>
      <w:r w:rsidR="00587B7E" w:rsidRPr="00587B7E">
        <w:fldChar w:fldCharType="end"/>
      </w:r>
      <w:r w:rsidR="00587B7E" w:rsidRPr="00587B7E">
        <w:t>.</w:t>
      </w:r>
      <w:r w:rsidR="00587B7E" w:rsidRPr="00587B7E">
        <w:rPr>
          <w:rFonts w:eastAsiaTheme="majorEastAsia"/>
        </w:rPr>
        <w:t xml:space="preserve"> </w:t>
      </w:r>
      <w:r w:rsidR="0017038A">
        <w:t>C</w:t>
      </w:r>
      <w:r w:rsidR="0017038A" w:rsidRPr="00587B7E">
        <w:t xml:space="preserve">onsistent with the ABCD </w:t>
      </w:r>
      <w:r w:rsidR="0017038A">
        <w:t xml:space="preserve">MRI acquisition </w:t>
      </w:r>
      <w:r w:rsidR="0017038A" w:rsidRPr="00587B7E">
        <w:t>protocol</w:t>
      </w:r>
      <w:r w:rsidR="0017038A">
        <w:t xml:space="preserve"> </w:t>
      </w:r>
      <w:r w:rsidR="00587B7E" w:rsidRPr="00587B7E">
        <w:t>T1-weighted</w:t>
      </w:r>
      <w:r w:rsidR="00671342">
        <w:t xml:space="preserve"> (T1w)</w:t>
      </w:r>
      <w:r w:rsidR="00587B7E" w:rsidRPr="00587B7E">
        <w:t xml:space="preserve"> anatomical images were acquired using a 3D T1</w:t>
      </w:r>
      <w:r w:rsidR="00671342">
        <w:t>w</w:t>
      </w:r>
      <w:r w:rsidR="00587B7E" w:rsidRPr="00587B7E">
        <w:t xml:space="preserve"> inversion-prepared RF-spoiled gradient echo sequence with 1 mm isotropic resolution</w:t>
      </w:r>
      <w:r w:rsidR="00587B7E">
        <w:t xml:space="preserve"> </w:t>
      </w:r>
      <w:r w:rsidR="00587B7E">
        <w:fldChar w:fldCharType="begin"/>
      </w:r>
      <w:r w:rsidR="009B6655">
        <w:instrText xml:space="preserve"> ADDIN ZOTERO_ITEM CSL_CITATION {"citationID":"4YOeHfQy","properties":{"formattedCitation":"(Casey et al., 2018)","plainCitation":"(Casey et al., 2018)","noteIndex":0},"citationItems":[{"id":4328,"uris":["http://zotero.org/users/13126831/items/HG85F43Q"],"itemData":{"id":4328,"type":"article-journal","abstract":"The ABCD study is recruiting and following the brain development and health of over 10,000 9-10 year olds through adolescence. The imaging component of the study was developed by the ABCD Data Analysis and Informatics Center (DAIC) and the ABCD Imaging Acquisition Workgroup. Imaging methods and assessments were selected, optimized and harmonized across all 21 sites to measure brain structure and function relevant to adolescent development and addiction. This article provides an overview of the imaging procedures of the ABCD study, the basis for their selection and preliminary quality assurance and results that provide evidence for the feasibility and age-appropriateness of procedures and generalizability of findings to the existent literature.","container-title":"Developmental Cognitive Neuroscience","DOI":"10.1016/j.dcn.2018.03.001","ISSN":"1878-9307","journalAbbreviation":"Dev Cogn Neurosci","language":"eng","note":"PMID: 29567376\nPMCID: PMC5999559","page":"43-54","source":"PubMed","title":"The Adolescent Brain Cognitive Development (ABCD) study: Imaging acquisition across 21 sites","title-short":"The Adolescent Brain Cognitive Development (ABCD) study","volume":"32","author":[{"family":"Casey","given":""},{"family":"Cannonier","given":"Tariq"},{"family":"Conley","given":"May I."},{"family":"Cohen","given":"Alexandra O."},{"family":"Barch","given":"Deanna M."},{"family":"Heitzeg","given":"Mary M."},{"family":"Soules","given":"Mary E."},{"family":"Teslovich","given":"Theresa"},{"family":"Dellarco","given":"Danielle V."},{"family":"Garavan","given":"Hugh"},{"family":"Orr","given":"Catherine A."},{"family":"Wager","given":"Tor D."},{"family":"Banich","given":"Marie T."},{"family":"Speer","given":"Nicole K."},{"family":"Sutherland","given":"Matthew T."},{"family":"Riedel","given":"Michael C."},{"family":"Dick","given":"Anthony S."},{"family":"Bjork","given":"James M."},{"family":"Thomas","given":"Kathleen M."},{"family":"Chaarani","given":"Bader"},{"family":"Mejia","given":"Margie H."},{"family":"Hagler","given":"Donald J."},{"family":"Daniela Cornejo","given":"M."},{"family":"Sicat","given":"Chelsea S."},{"family":"Harms","given":"Michael P."},{"family":"Dosenbach","given":"Nico U. F."},{"family":"Rosenberg","given":"Monica"},{"family":"Earl","given":"Eric"},{"family":"Bartsch","given":"Hauke"},{"family":"Watts","given":"Richard"},{"family":"Polimeni","given":"Jonathan R."},{"family":"Kuperman","given":"Joshua M."},{"family":"Fair","given":"Damien A."},{"family":"Dale","given":"Anders M."},{"literal":"ABCD Imaging Acquisition Workgroup"}],"issued":{"date-parts":[["2018",8]]}}}],"schema":"https://github.com/citation-style-language/schema/raw/master/csl-citation.json"} </w:instrText>
      </w:r>
      <w:r w:rsidR="00587B7E">
        <w:fldChar w:fldCharType="separate"/>
      </w:r>
      <w:r w:rsidR="009B6655">
        <w:rPr>
          <w:noProof/>
        </w:rPr>
        <w:t>(Casey et al., 2018)</w:t>
      </w:r>
      <w:r w:rsidR="00587B7E">
        <w:fldChar w:fldCharType="end"/>
      </w:r>
      <w:r w:rsidR="00587B7E">
        <w:rPr>
          <w:color w:val="4C94D8" w:themeColor="text2" w:themeTint="80"/>
        </w:rPr>
        <w:t xml:space="preserve">. </w:t>
      </w:r>
      <w:r w:rsidR="00587B7E" w:rsidRPr="00587B7E">
        <w:t>Prospective motion correction was applied when available (currently only on Siemens and GE scanners;</w:t>
      </w:r>
      <w:r w:rsidR="00433338">
        <w:t xml:space="preserve"> </w:t>
      </w:r>
      <w:r w:rsidR="00433338" w:rsidRPr="00433338">
        <w:rPr>
          <w:color w:val="000000" w:themeColor="text1"/>
        </w:rPr>
        <w:fldChar w:fldCharType="begin"/>
      </w:r>
      <w:r w:rsidR="00433338" w:rsidRPr="00433338">
        <w:rPr>
          <w:color w:val="000000" w:themeColor="text1"/>
        </w:rPr>
        <w:instrText xml:space="preserve"> ADDIN ZOTERO_ITEM CSL_CITATION {"citationID":"i2O93t58","properties":{"formattedCitation":"(Tisdall et al., 2012; White et al., 2010)","plainCitation":"(Tisdall et al., 2012; White et al., 2010)","noteIndex":0},"citationItems":[{"id":4402,"uris":["http://zotero.org/users/13126831/items/P39INWKA"],"itemData":{"id":4402,"type":"article-journal","abstract":"We introduce a novel method of prospectively compensating for subject motion in neuroanatomical imaging. Short three‐dimensional echo‐planar imaging volumetric navigators are embedded in a long three‐dimensional sequence, and the resulting image volumes are registered to provide an estimate of the subject's location in the scanner at a cost of less than 500 ms, </w:instrText>
      </w:r>
      <w:r w:rsidR="00433338" w:rsidRPr="00433338">
        <w:rPr>
          <w:rFonts w:ascii="Cambria Math" w:hAnsi="Cambria Math" w:cs="Cambria Math"/>
          <w:color w:val="000000" w:themeColor="text1"/>
        </w:rPr>
        <w:instrText>∼</w:instrText>
      </w:r>
      <w:r w:rsidR="00433338" w:rsidRPr="00433338">
        <w:rPr>
          <w:color w:val="000000" w:themeColor="text1"/>
        </w:rPr>
        <w:instrText xml:space="preserve"> 1% change in contrast, and </w:instrText>
      </w:r>
      <w:r w:rsidR="00433338" w:rsidRPr="00433338">
        <w:rPr>
          <w:rFonts w:ascii="Cambria Math" w:hAnsi="Cambria Math" w:cs="Cambria Math"/>
          <w:color w:val="000000" w:themeColor="text1"/>
        </w:rPr>
        <w:instrText>∼</w:instrText>
      </w:r>
      <w:r w:rsidR="00433338" w:rsidRPr="00433338">
        <w:rPr>
          <w:color w:val="000000" w:themeColor="text1"/>
        </w:rPr>
        <w:instrText>3% change in intensity. This time fits well into the existing gaps in sequences routinely used for neuroimaging, thus giving a motion‐corrected sequence with no extra time required. We also demonstrate motion‐driven selective reacquisition of k‐space to further compensate for subject motion. We perform multiple validation experiments to evaluate accuracy, navigator impact on tissue intensity/contrast, and the improvement in final output. The complete system operates without adding additional hardware to the scanner and requires no external calibration, making it suitable for high‐throughput environments. Magn Reson Med, 2012. © 2011 Wiley Periodicals, Inc.","container-title":"Magnetic Resonance Medicine","DOI":"10.1002/mrm.23228","ISSN":"0740-3194","issue":"2","journalAbbreviation":"MAGN RESON MED","note":"publisher-place: Hoboken\npublisher: Hoboken: Wiley Subscription Services, Inc., A Wiley Company","page":"389-399","title":"Volumetric navigators for prospective motion correction and selective reacquisition in neuroanatomical MRI","volume":"68","author":[{"family":"Tisdall","given":"M. Dylan"},{"family":"Hess","given":"Aaron T."},{"family":"Reuter","given":"Martin"},{"family":"Meintjes","given":"Ernesta M."},{"family":"Fischl","given":"Bruce"},{"family":"Kouwe","given":"André J. W.","non-dropping-particle":"van der"}],"issued":{"date-parts":[["2012"]]}},"label":"page"},{"id":4403,"uris":["http://zotero.org/users/13126831/items/HM9K59S3"],"itemData":{"id":4403,"type":"article-journal","abstract":"Artifacts caused by patient motion during scanning remain a serious problem in most MRI applications. The prospective motion correction technique attempts to address this problem at its source by keeping the measurement coordinate system fixed with respect to the patient throughout the entire scan process. In this study, a new image‐based approach for prospective motion correction is described, which utilizes three orthogonal two‐dimensional spiral navigator acquisitions, along with a flexible image‐based tracking method based on the extended Kalman filter algorithm for online motion measurement. The spiral navigator/extended Kalman filter framework offers the advantages of image‐domain tracking within patient‐specific regions‐of‐interest and reduced sensitivity to off‐resonance‐induced corruption of rigid‐body motion estimates. The performance of the method was tested using offline computer si</w:instrText>
      </w:r>
      <w:r w:rsidR="00433338" w:rsidRPr="004800FA">
        <w:rPr>
          <w:color w:val="000000" w:themeColor="text1"/>
        </w:rPr>
        <w:instrText>mulations and online in vivo head m</w:instrText>
      </w:r>
      <w:r w:rsidR="00433338" w:rsidRPr="00433338">
        <w:rPr>
          <w:color w:val="000000" w:themeColor="text1"/>
        </w:rPr>
        <w:instrText xml:space="preserve">otion experiments. In vivo validation results covering a broad range of staged head motions indicate a steady‐state error of less than 10% of the motion magnitude, even for large compound motions that included rotations over 15 deg. A preliminary in vivo application in three‐dimensional inversion recovery spoiled gradient echo (IR‐SPGR) and three‐dimensional fast spin echo (FSE) sequences demonstrates the effectiveness of the spiral navigator/extended Kalman filter framework for correcting three‐dimensional rigid‐body head motion artifacts prospectively in high‐resolution three‐dimensional MRI scans. Magn Reson Med, 2010. © 2009 Wiley‐Liss, Inc.","container-title":"Magn. Reson. Med","DOI":"10.1002/mrm.22176","ISSN":"0740-3194","issue":"1","journalAbbreviation":"MAGN RESON MED","note":"publisher-place: Hoboken\npublisher: Hoboken: Wiley Subscription Services, Inc., A Wiley Company","page":"91-105","title":"PROMO: Real-time prospective motion correction in MRI using image-based tracking","volume":"63","author":[{"family":"White","given":"Nathan"},{"family":"Roddey","given":"Cooper"},{"family":"Shankaranarayanan","given":"Ajit"},{"family":"Han","given":"Eric"},{"family":"Rettmann","given":"Dan"},{"family":"Santos","given":"Juan"},{"family":"Kuperman","given":"Josh"},{"family":"Dale","given":"Anders"}],"issued":{"date-parts":[["2010"]]}},"label":"page"}],"schema":"https://github.com/citation-style-language/schema/raw/master/csl-citation.json"} </w:instrText>
      </w:r>
      <w:r w:rsidR="00433338" w:rsidRPr="00433338">
        <w:rPr>
          <w:color w:val="000000" w:themeColor="text1"/>
        </w:rPr>
        <w:fldChar w:fldCharType="separate"/>
      </w:r>
      <w:r w:rsidR="00433338" w:rsidRPr="00433338">
        <w:rPr>
          <w:noProof/>
          <w:color w:val="000000" w:themeColor="text1"/>
        </w:rPr>
        <w:t>(Tisdall et al., 2012; White et al., 2010)</w:t>
      </w:r>
      <w:r w:rsidR="00433338" w:rsidRPr="00433338">
        <w:rPr>
          <w:color w:val="000000" w:themeColor="text1"/>
        </w:rPr>
        <w:fldChar w:fldCharType="end"/>
      </w:r>
      <w:r w:rsidR="00433338">
        <w:rPr>
          <w:color w:val="000000" w:themeColor="text1"/>
        </w:rPr>
        <w:t>)</w:t>
      </w:r>
      <w:r w:rsidR="00433338" w:rsidRPr="00433338">
        <w:rPr>
          <w:color w:val="000000" w:themeColor="text1"/>
        </w:rPr>
        <w:t>.</w:t>
      </w:r>
      <w:r w:rsidR="00587B7E" w:rsidRPr="00433338">
        <w:rPr>
          <w:color w:val="000000" w:themeColor="text1"/>
        </w:rPr>
        <w:t xml:space="preserve"> </w:t>
      </w:r>
      <w:r w:rsidR="0017038A" w:rsidRPr="00433338">
        <w:rPr>
          <w:color w:val="000000" w:themeColor="text1"/>
        </w:rPr>
        <w:t>T</w:t>
      </w:r>
      <w:r w:rsidR="00587B7E" w:rsidRPr="00433338">
        <w:rPr>
          <w:color w:val="000000" w:themeColor="text1"/>
        </w:rPr>
        <w:t>he</w:t>
      </w:r>
      <w:r w:rsidR="00587B7E" w:rsidRPr="00433338">
        <w:rPr>
          <w:rFonts w:eastAsiaTheme="majorEastAsia"/>
          <w:color w:val="000000" w:themeColor="text1"/>
        </w:rPr>
        <w:t> </w:t>
      </w:r>
      <w:r w:rsidR="00587B7E" w:rsidRPr="00587B7E">
        <w:rPr>
          <w:rFonts w:eastAsiaTheme="majorEastAsia"/>
        </w:rPr>
        <w:t>Siemens </w:t>
      </w:r>
      <w:r w:rsidR="00587B7E" w:rsidRPr="00587B7E">
        <w:t xml:space="preserve">scanner, acquisition parameters were TR = 2500 </w:t>
      </w:r>
      <w:proofErr w:type="spellStart"/>
      <w:r w:rsidR="00587B7E" w:rsidRPr="00587B7E">
        <w:t>ms</w:t>
      </w:r>
      <w:proofErr w:type="spellEnd"/>
      <w:r w:rsidR="00587B7E" w:rsidRPr="00587B7E">
        <w:t xml:space="preserve">, TE = 2.88 </w:t>
      </w:r>
      <w:proofErr w:type="spellStart"/>
      <w:r w:rsidR="00587B7E" w:rsidRPr="00587B7E">
        <w:t>ms</w:t>
      </w:r>
      <w:proofErr w:type="spellEnd"/>
      <w:r w:rsidR="00587B7E" w:rsidRPr="00587B7E">
        <w:t xml:space="preserve">, TI = 1060 </w:t>
      </w:r>
      <w:proofErr w:type="spellStart"/>
      <w:r w:rsidR="00587B7E" w:rsidRPr="00587B7E">
        <w:t>ms</w:t>
      </w:r>
      <w:proofErr w:type="spellEnd"/>
      <w:r w:rsidR="00587B7E" w:rsidRPr="00587B7E">
        <w:t>, flip angle = 8°, with a 256 × 256 matrix, 176 slices, and a 256 mm FOV (acquisition time ~6:08). The</w:t>
      </w:r>
      <w:r w:rsidR="00587B7E" w:rsidRPr="00587B7E">
        <w:rPr>
          <w:rFonts w:eastAsiaTheme="majorEastAsia"/>
        </w:rPr>
        <w:t> Philips </w:t>
      </w:r>
      <w:r w:rsidR="00587B7E" w:rsidRPr="00587B7E">
        <w:t xml:space="preserve">scanner used TR = 6.6 </w:t>
      </w:r>
      <w:proofErr w:type="spellStart"/>
      <w:r w:rsidR="00587B7E" w:rsidRPr="00587B7E">
        <w:t>ms</w:t>
      </w:r>
      <w:proofErr w:type="spellEnd"/>
      <w:r w:rsidR="00587B7E" w:rsidRPr="00587B7E">
        <w:t xml:space="preserve">, TE = 3.1 </w:t>
      </w:r>
      <w:proofErr w:type="spellStart"/>
      <w:r w:rsidR="00587B7E" w:rsidRPr="00587B7E">
        <w:t>ms</w:t>
      </w:r>
      <w:proofErr w:type="spellEnd"/>
      <w:r w:rsidR="00587B7E" w:rsidRPr="00587B7E">
        <w:t xml:space="preserve">, TI = 950 </w:t>
      </w:r>
      <w:proofErr w:type="spellStart"/>
      <w:r w:rsidR="00587B7E" w:rsidRPr="00587B7E">
        <w:t>ms</w:t>
      </w:r>
      <w:proofErr w:type="spellEnd"/>
      <w:r w:rsidR="00587B7E" w:rsidRPr="00587B7E">
        <w:t xml:space="preserve">, flip angle = 9°, matrix size 256 × 256, 225 slices, and a FOV of 256 × 240 mm (acquisition time ~5:38). </w:t>
      </w:r>
      <w:r w:rsidR="0017038A">
        <w:t xml:space="preserve">And, </w:t>
      </w:r>
      <w:r w:rsidR="00587B7E" w:rsidRPr="00587B7E">
        <w:t>the</w:t>
      </w:r>
      <w:r w:rsidR="00587B7E" w:rsidRPr="00587B7E">
        <w:rPr>
          <w:rFonts w:eastAsiaTheme="majorEastAsia"/>
        </w:rPr>
        <w:t> GE </w:t>
      </w:r>
      <w:r w:rsidR="00587B7E" w:rsidRPr="00587B7E">
        <w:t xml:space="preserve">scanner, parameters included TR = 2500 </w:t>
      </w:r>
      <w:proofErr w:type="spellStart"/>
      <w:r w:rsidR="00587B7E" w:rsidRPr="00587B7E">
        <w:t>ms</w:t>
      </w:r>
      <w:proofErr w:type="spellEnd"/>
      <w:r w:rsidR="00587B7E" w:rsidRPr="00587B7E">
        <w:t xml:space="preserve">, TE = 2.0 </w:t>
      </w:r>
      <w:proofErr w:type="spellStart"/>
      <w:r w:rsidR="00587B7E" w:rsidRPr="00587B7E">
        <w:t>ms</w:t>
      </w:r>
      <w:proofErr w:type="spellEnd"/>
      <w:r w:rsidR="00587B7E" w:rsidRPr="00587B7E">
        <w:t xml:space="preserve">, TI = 1060 </w:t>
      </w:r>
      <w:proofErr w:type="spellStart"/>
      <w:r w:rsidR="00587B7E" w:rsidRPr="00587B7E">
        <w:t>ms</w:t>
      </w:r>
      <w:proofErr w:type="spellEnd"/>
      <w:r w:rsidR="00587B7E" w:rsidRPr="00587B7E">
        <w:t>, flip angle = 8°, with 208 slices and the same resolution and matrix size (acquisition time ~6:09).</w:t>
      </w:r>
      <w:r w:rsidR="00587B7E">
        <w:rPr>
          <w:rStyle w:val="apple-converted-space"/>
          <w:rFonts w:ascii="-webkit-standard" w:eastAsiaTheme="majorEastAsia" w:hAnsi="-webkit-standard"/>
          <w:color w:val="000000"/>
          <w:sz w:val="27"/>
          <w:szCs w:val="27"/>
        </w:rPr>
        <w:t> </w:t>
      </w:r>
    </w:p>
    <w:p w14:paraId="634C6922" w14:textId="5A511BCA" w:rsidR="00E70282" w:rsidRPr="00E70282" w:rsidRDefault="00E70282" w:rsidP="00E70282">
      <w:pPr>
        <w:ind w:firstLine="720"/>
      </w:pPr>
      <w:r w:rsidRPr="004D5907">
        <w:t xml:space="preserve">The ABCD MRI acquisition protocol utilizes high-density phased array head coils, which can lead to significant variations in image intensity. Additionally, head motion poses a considerable challenge, particularly </w:t>
      </w:r>
      <w:r>
        <w:t>for a</w:t>
      </w:r>
      <w:r w:rsidRPr="004D5907">
        <w:t xml:space="preserve"> pediatric </w:t>
      </w:r>
      <w:r>
        <w:t>population</w:t>
      </w:r>
      <w:r w:rsidRPr="004D5907">
        <w:t>, as it can degrade image quality and distort the resulting metrics</w:t>
      </w:r>
      <w:r w:rsidR="008C4F07">
        <w:t xml:space="preserve"> </w:t>
      </w:r>
      <w:r w:rsidR="008C4F07">
        <w:fldChar w:fldCharType="begin"/>
      </w:r>
      <w:r w:rsidR="008C4F07">
        <w:instrText xml:space="preserve"> ADDIN ZOTERO_ITEM CSL_CITATION {"citationID":"njRJpouk","properties":{"formattedCitation":"(Reuter et al., 2015; Satterthwaite et al., 2012)","plainCitation":"(Reuter et al., 2015; Satterthwaite et al., 2012)","noteIndex":0},"citationItems":[{"id":4406,"uris":["http://zotero.org/users/13126831/items/XAAIV3UR"],"itemData":{"id":4406,"type":"article-journal","abstract":"Imaging biomarkers derived from magnetic resonance imaging (MRI) data are used to quantify normal development, disease, and the effects of disease-modifying therapies. However, motion during image acquisition introduces image artifacts that, in turn, affect derived markers. A systematic effect can be problematic since factors of interest like age, disease, and treatment are often correlated with both a structural change and the amount of head motion in the scanner, confounding the ability to distinguish biology from artifact. Here we evaluate the effect of head motion during image acquisition on morphometric estimates of structures in the human brain using several popular image analysis software packages (FreeSurfer 5.3, VBM8 SPM, and FSL Siena 5.0.7). Within-session repeated T1-weighted MRIs were collected on 12 healthy volunteers while performing different motion tasks, including two still scans. We show that volume and thickness estimates of the cortical gray matter are biased by head motion with an average apparent volume loss of roughly 0.7%/mm/min of subject motion. Effects vary across regions and remain significant after excluding scans that fail a rigorous quality check. In view of these results, the interpretation of reported morphometric effects of movement disorders or other conditions with increased motion tendency may need to be revisited: effects may be overestimated when not controlling for head motion. Furthermore, drug studies with hypnotic, sedative, tranquilizing, or neuromuscular-blocking substances may contain spurious \"effects\" of reduced atrophy or brain growth simply because they affect motion distinct from true effects of the disease or therapeutic process.","container-title":"Neuroimage","DOI":"10.1016/j.neuroimage.2014.12.006","ISSN":"1053-8119","journalAbbreviation":"NEUROIMAGE","note":"publisher-place: SAN DIEGO\npublisher: SAN DIEGO: Elsevier","page":"107-115","title":"Head motion during MRI acquisition reduces gray matter volume and thickness estimates","volume":"107","author":[{"family":"Reuter","given":"Martin"},{"family":"Tisdall","given":"M. Dylan"},{"family":"Qureshi","given":"Abid"},{"family":"Buckner","given":"Randy L."},{"family":"Kouwe","given":"Andre J. W.","non-dropping-particle":"van der"},{"family":"Fischl","given":"Bruce"}],"issued":{"date-parts":[["2015"]]}},"label":"page"},{"id":4407,"uris":["http://zotero.org/users/13126831/items/74USG7QA"],"itemData":{"id":4407,"type":"article-journal","abstract":"It has recently been reported (Van Dijk et al., 2011) that in-scanner head motion can have a substantial impact on MRI measurements of resting-state functional connectivity. This finding may be of particular relevance for studies of neurodevelopment in youth, confounding analyses to the extent that motion and subject age are related. Furthermore, while Van Dijk et al. demonstrated the effect of motion on seed-based connectivity analyses, it is not known how motion impacts other common measures of connectivity. Here we expand on the findings of Van Dijk et al. by examining the effect of motion on multiple types of resting-state connectivity analyses in a large sample of children and adolescents (n=456). Following replication of the effect of motion on seed-based analyses, we examine the influence of motion on graphical measures of network modularity, dual-regression of independent component analysis, as well as the amplitude and fractional amplitude of low frequency fluctuation. In the entire sample, subject age was highly related to motion. Using a subsample where age and motion were unrelated, we demonstrate that motion has marked effects on </w:instrText>
      </w:r>
      <w:r w:rsidR="008C4F07" w:rsidRPr="004800FA">
        <w:instrText>connectivity in every analysis examined. W</w:instrText>
      </w:r>
      <w:r w:rsidR="008C4F07" w:rsidRPr="008C4F07">
        <w:instrText xml:space="preserve">hile subject age was associated with increased within-network connectivity even when motion was accounted for, controlling for motion substantially attenuated the strength of this relationship. The results demonstrate the pervasive influence of motion on multiple types functional connectivity analysis, and underline the importance of accounting for motion in studies of neurodevelopment.\n► In children and adolescents, motion and age are highly related. ► Motion impacts multiple common measures of functional connectivity. ► Failure to account for motion may inflate estimates of the effect of age.","container-title":"Neuroimage","DOI":"10.1016/j.neuroimage.2011.12.063","ISSN":"1053-8119","issue":"1","journalAbbreviation":"NEUROIMAGE","note":"publisher-place: SAN DIEGO\npublisher: SAN DIEGO: Elsevier Inc","page":"623-632","title":"Impact of in-scanner head motion on multiple measures of functional connectivity: Relevance for studies of neurodevelopment in youth","volume":"60","author":[{"family":"Satterthwaite","given":"Theodore D."},{"family":"Wolf","given":"Daniel H."},{"family":"Loughead","given":"James"},{"family":"Ruparel","given":"Kosha"},{"family":"Elliott","given":"Mark A."},{"family":"Hakonarson","given":"Hakon"},{"family":"Gur","given":"Ruben C."},{"family":"Gur","given":"Raquel E."}],"issued":{"date-parts":[["2012"]]}},"label":"page"}],"schema":"https://github.com/citation-style-language/schema/raw/master/csl-citation.json"} </w:instrText>
      </w:r>
      <w:r w:rsidR="008C4F07">
        <w:fldChar w:fldCharType="separate"/>
      </w:r>
      <w:r w:rsidR="008C4F07" w:rsidRPr="008C4F07">
        <w:rPr>
          <w:noProof/>
        </w:rPr>
        <w:t>(Reuter et al., 2015; Satterthwaite et al., 2012)</w:t>
      </w:r>
      <w:r w:rsidR="008C4F07">
        <w:fldChar w:fldCharType="end"/>
      </w:r>
      <w:r w:rsidRPr="008C4F07">
        <w:t>.</w:t>
      </w:r>
      <w:r w:rsidR="008C4F07">
        <w:t xml:space="preserve"> </w:t>
      </w:r>
      <w:r w:rsidR="003E6209" w:rsidRPr="003E6209">
        <w:t xml:space="preserve">Therefore, although prospective motion correction techniques are implemented to mitigate the effects of motion in structural MRI scans, excessive head movement can still introduce substantial artefacts, hindering accurate brain segmentation </w:t>
      </w:r>
      <w:r w:rsidR="008C4F07">
        <w:fldChar w:fldCharType="begin"/>
      </w:r>
      <w:r w:rsidR="008C4F07">
        <w:instrText xml:space="preserve"> ADDIN ZOTERO_ITEM CSL_CITATION {"citationID":"1JYRleZh","properties":{"formattedCitation":"(Tisdall et al., 2016)","plainCitation":"(Tisdall et al., 2016)","noteIndex":0},"citationItems":[{"id":4408,"uris":["http://zotero.org/users/13126831/items/H9PA2PTH"],"itemData":{"id":4408,"type":"article-journal","abstract":"Recent work has demonstrated that subject motion produces systematic biases in the metrics computed by widely used morphometry software packages, even when the motion is too small to produce noticeable image artifacts. In the common situation where the control population exhibits different behaviors in the scanner when compared to the experimental population, these systematic measurement biases may produce significant confounds for between-group analyses, leading to erroneous conclusions about group differences. While previous work has shown that prospective motion correction can improve perceived image quality, here we demonstrate that, in healthy subjects performing a variety of directed motions, the use of the volumetric navigator (vNav) prospective motion correction system significantly reduces the motion-induced bias and variance in morphometry.\n•Motion correction with volumetric navigators (vNavs) reduces motion-induced biases in gray matter and brain volume estimates.•Additionally, motion correction with vNavs reduces variance in morphometry measures due to subject motion.•Our methods can be used to evaluate the impact of motion on studies with different MRI scanner equipment or pulse sequences.","container-title":"Neuroimage","DOI":"10.1016/j.neuroimage.2015.11.054","ISSN":"1053-8119","journalAbbreviation":"NEUROIMAGE","note":"publisher-place: SAN DIEGO\npublisher: SAN DIEGO: Elsevier Inc","page":"11-22","title":"Prospective motion correction with volumetric navigators (vNavs) reduces the bias and variance in brain morphometry induced by subject motion","volume":"127","author":[{"family":"Tisdall","given":"M. Dylan"},{"family":"Reuter","given":"Martin"},{"family":"Qureshi","given":"Abid"},{"family":"Buckner","given":"Randy L."},{"family":"Fischl","given":"Bruce"},{"family":"Kouwe","given":"André J.W.","non-dropping-particle":"van der"}],"issued":{"date-parts":[["2016"]]}}}],"schema":"https://github.com/citation-style-language/schema/raw/master/csl-citation.json"} </w:instrText>
      </w:r>
      <w:r w:rsidR="008C4F07">
        <w:fldChar w:fldCharType="separate"/>
      </w:r>
      <w:r w:rsidR="008C4F07">
        <w:rPr>
          <w:noProof/>
        </w:rPr>
        <w:t>(Tisdall et al., 2016)</w:t>
      </w:r>
      <w:r w:rsidR="008C4F07">
        <w:fldChar w:fldCharType="end"/>
      </w:r>
      <w:r w:rsidRPr="004D5907">
        <w:t>.</w:t>
      </w:r>
      <w:r w:rsidRPr="005A6BD5">
        <w:rPr>
          <w:color w:val="215E99" w:themeColor="text2" w:themeTint="BF"/>
        </w:rPr>
        <w:t xml:space="preserve"> </w:t>
      </w:r>
      <w:r w:rsidRPr="008E0221">
        <w:t xml:space="preserve">If these discrepancies are not adequately addressed in </w:t>
      </w:r>
      <w:r>
        <w:t>sMRI</w:t>
      </w:r>
      <w:r w:rsidRPr="008E0221">
        <w:t xml:space="preserve"> images, they may lead to inaccuracies in cortical surface reconstruction</w:t>
      </w:r>
      <w:r>
        <w:t xml:space="preserve"> and </w:t>
      </w:r>
      <w:r w:rsidRPr="008E0221">
        <w:t>brain segmentation</w:t>
      </w:r>
      <w:r>
        <w:t xml:space="preserve"> </w:t>
      </w:r>
      <w:r w:rsidRPr="008E0221">
        <w:rPr>
          <w:color w:val="45B0E1" w:themeColor="accent1" w:themeTint="99"/>
        </w:rPr>
        <w:t xml:space="preserve">(ref). </w:t>
      </w:r>
    </w:p>
    <w:p w14:paraId="24F24B44" w14:textId="730A44FE" w:rsidR="00EF326E" w:rsidRPr="00B31C64" w:rsidRDefault="00192EBD" w:rsidP="00B31C64">
      <w:pPr>
        <w:ind w:firstLine="720"/>
      </w:pPr>
      <w:r>
        <w:t>T1</w:t>
      </w:r>
      <w:r w:rsidR="005D3D09">
        <w:t>w</w:t>
      </w:r>
      <w:r>
        <w:t xml:space="preserve"> quality control during MRI acquisition inclu</w:t>
      </w:r>
      <w:r w:rsidR="00EF326E">
        <w:t>des</w:t>
      </w:r>
      <w:r w:rsidR="007F4EE8">
        <w:t xml:space="preserve"> three checks. Firstly, (1)</w:t>
      </w:r>
      <w:r>
        <w:t xml:space="preserve"> </w:t>
      </w:r>
      <w:r w:rsidR="007F4EE8">
        <w:t>a</w:t>
      </w:r>
      <w:r w:rsidR="009B6655" w:rsidRPr="009B6655">
        <w:t xml:space="preserve">utomated checks for protocol compliance assess the completeness of the imaging series and ensure that </w:t>
      </w:r>
      <w:r w:rsidR="009B6655" w:rsidRPr="009B6655">
        <w:lastRenderedPageBreak/>
        <w:t>they meet the specified parameters</w:t>
      </w:r>
      <w:r w:rsidR="003E6209">
        <w:t>; t</w:t>
      </w:r>
      <w:r w:rsidR="009B6655">
        <w:t>hese</w:t>
      </w:r>
      <w:r w:rsidR="009B6655" w:rsidRPr="009B6655">
        <w:t xml:space="preserve"> criteria include verifying whether key imaging characteristics such as voxel size and repetition time align with the expected values for each scanner. </w:t>
      </w:r>
      <w:r>
        <w:t xml:space="preserve">(2) </w:t>
      </w:r>
      <w:r w:rsidR="009B6655" w:rsidRPr="009B6655">
        <w:t>Automated quality control procedures involve calculating signal-to-noise ratio and head motion statistics.</w:t>
      </w:r>
      <w:r w:rsidR="0017038A">
        <w:t xml:space="preserve"> </w:t>
      </w:r>
      <w:r w:rsidR="003E6209" w:rsidRPr="003E6209">
        <w:t xml:space="preserve">Lastly, this is complemented by (3) a manual quality control process where trained technicians visually assess image quality, identifying and flagging significant artefacts. </w:t>
      </w:r>
      <w:r w:rsidR="0017038A" w:rsidRPr="009B6655">
        <w:t>Series that fail to meet quality standards are excluded from further processing and analysis, and reviewers are required to document observable art</w:t>
      </w:r>
      <w:r w:rsidR="003E6209">
        <w:t>e</w:t>
      </w:r>
      <w:r w:rsidR="0017038A" w:rsidRPr="009B6655">
        <w:t xml:space="preserve">facts using </w:t>
      </w:r>
      <w:r w:rsidR="0017038A" w:rsidRPr="004D5907">
        <w:t xml:space="preserve">standardized notations. </w:t>
      </w:r>
    </w:p>
    <w:p w14:paraId="4ECF5A6F" w14:textId="1F7A12D9" w:rsidR="00671342" w:rsidRPr="00671342" w:rsidRDefault="009B6655" w:rsidP="00C8375F">
      <w:pPr>
        <w:pStyle w:val="Style4"/>
      </w:pPr>
      <w:bookmarkStart w:id="142" w:name="_Toc195192997"/>
      <w:r>
        <w:t>Preprocessing sMRI</w:t>
      </w:r>
      <w:bookmarkEnd w:id="142"/>
      <w:r>
        <w:t xml:space="preserve"> </w:t>
      </w:r>
    </w:p>
    <w:p w14:paraId="5497E986" w14:textId="6EF91775" w:rsidR="00A25EEE" w:rsidRDefault="00A25EEE" w:rsidP="00A25EEE">
      <w:r w:rsidRPr="00AA1DF8">
        <w:t xml:space="preserve">The image </w:t>
      </w:r>
      <w:r w:rsidR="008C4F07">
        <w:t>processing</w:t>
      </w:r>
      <w:r w:rsidRPr="00AA1DF8">
        <w:t xml:space="preserve"> pipeline, as depicted in Figure X, involves several systematic steps to ensure the accuracy and consistency of the MRI data. </w:t>
      </w:r>
      <w:r>
        <w:t xml:space="preserve">The preprocessing steps recommended by ABCD </w:t>
      </w:r>
      <w:r w:rsidR="008C4F07">
        <w:t xml:space="preserve">include </w:t>
      </w:r>
      <w:r>
        <w:t>(1)</w:t>
      </w:r>
      <w:r w:rsidRPr="00AA1DF8">
        <w:rPr>
          <w:rFonts w:eastAsiaTheme="majorEastAsia"/>
        </w:rPr>
        <w:t> Correction for Gradient Nonlinearity Distortions</w:t>
      </w:r>
      <w:r w:rsidRPr="00AA1DF8">
        <w:t xml:space="preserve">, which addresses distortions in the MRI images introduced by the scanner's gradient system </w:t>
      </w:r>
      <w:r w:rsidRPr="008C4F07">
        <w:rPr>
          <w:color w:val="000000" w:themeColor="text1"/>
        </w:rPr>
        <w:t xml:space="preserve">manufacturers </w:t>
      </w:r>
      <w:r w:rsidRPr="008C4F07">
        <w:rPr>
          <w:rFonts w:eastAsiaTheme="majorEastAsia"/>
          <w:color w:val="000000" w:themeColor="text1"/>
        </w:rPr>
        <w:fldChar w:fldCharType="begin"/>
      </w:r>
      <w:r w:rsidRPr="008C4F07">
        <w:rPr>
          <w:rFonts w:eastAsiaTheme="majorEastAsia"/>
          <w:color w:val="000000" w:themeColor="text1"/>
        </w:rPr>
        <w:instrText xml:space="preserve"> ADDIN ZOTERO_ITEM CSL_CITATION {"citationID":"sUBrOX8A","properties":{"formattedCitation":"(Jovicich et al., 2006; Wald et al., 2001)","plainCitation":"(Jovicich et al., 2006; Wald et al., 2001)","noteIndex":0},"citationItems":[{"id":3684,"uris":["http://zotero.org/users/13126831/items/7VQP9AD7"],"itemData":{"id":3684,"type":"article-journal","abstract":"Longitudinal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label":"page"},{"id":4372,"uris":["http://zotero.org/users/13126831/items/A2NMCKI8"],"itemData":{"id":4372,"type":"article-journal","container-title":"NeuroImage (Orlando, Fla.)","DOI":"10.1016/S1053-8119(01)91393-X","ISSN":"1053-8119","issue":"6","note":"publisher: Elsevier Inc","page":"50-50","title":"Systematic spatial distortion in MRI due to gradient non-linearities","volume":"13","author":[{"family":"Wald","given":"Lawrence"},{"family":"Schmitt","given":"Franz"},{"family":"Dale","given":"Anders"}],"issued":{"date-parts":[["2001"]]}},"label":"page"}],"schema":"https://github.com/citation-style-language/schema/raw/master/csl-citation.json"} </w:instrText>
      </w:r>
      <w:r w:rsidRPr="008C4F07">
        <w:rPr>
          <w:rFonts w:eastAsiaTheme="majorEastAsia"/>
          <w:color w:val="000000" w:themeColor="text1"/>
        </w:rPr>
        <w:fldChar w:fldCharType="separate"/>
      </w:r>
      <w:r w:rsidRPr="008C4F07">
        <w:rPr>
          <w:rFonts w:eastAsiaTheme="majorEastAsia"/>
          <w:color w:val="000000" w:themeColor="text1"/>
        </w:rPr>
        <w:t>(Jovicich et al., 2006; Wald et al., 2001)</w:t>
      </w:r>
      <w:r w:rsidRPr="008C4F07">
        <w:rPr>
          <w:rFonts w:eastAsiaTheme="majorEastAsia"/>
          <w:color w:val="000000" w:themeColor="text1"/>
        </w:rPr>
        <w:fldChar w:fldCharType="end"/>
      </w:r>
      <w:r>
        <w:rPr>
          <w:rFonts w:eastAsiaTheme="majorEastAsia"/>
        </w:rPr>
        <w:t xml:space="preserve">. </w:t>
      </w:r>
      <w:r w:rsidRPr="00AA1DF8">
        <w:t xml:space="preserve">These corrections are specific to each scanner model and are provided by MRI manufacturers to enhance image fidelity. </w:t>
      </w:r>
      <w:r>
        <w:t>(2)</w:t>
      </w:r>
      <w:r w:rsidRPr="00AA1DF8">
        <w:rPr>
          <w:rFonts w:eastAsiaTheme="majorEastAsia"/>
        </w:rPr>
        <w:t> Bias Field Correction</w:t>
      </w:r>
      <w:r w:rsidRPr="00AA1DF8">
        <w:t xml:space="preserve"> involves correcting brightness variations across the brain images, a phenomenon known as intensity non-uniformity. This distortion is often caused by the proximity of brain tissue to the MRI coils, leading to areas with extremely high</w:t>
      </w:r>
      <w:r w:rsidR="00BF29A7">
        <w:t>-</w:t>
      </w:r>
      <w:r w:rsidRPr="00AA1DF8">
        <w:t>intensity values that may be erroneously identified as non-brain tissue. To address this issue, T2-weighted images are registered to T1-weighted images using a technique called mutual information</w:t>
      </w:r>
      <w:r w:rsidRPr="004C5727">
        <w:t>, which facilitates accurate alignment and overlay of the different scan types</w:t>
      </w:r>
      <w:r>
        <w:t xml:space="preserve"> </w:t>
      </w:r>
      <w:r>
        <w:fldChar w:fldCharType="begin"/>
      </w:r>
      <w:r>
        <w:instrText xml:space="preserve"> ADDIN ZOTERO_ITEM CSL_CITATION {"citationID":"8wFrWSFB","properties":{"formattedCitation":"(Wells et al., 1996)","plainCitation":"(Wells et al., 1996)","noteIndex":0},"citationItems":[{"id":4373,"uris":["http://zotero.org/users/13126831/items/F6R379KA"],"itemData":{"id":4373,"type":"article-journal","abstract":"A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 no pre-processing or segmentation is required. This technique is, however, more flexible and robust than other intensity-based techniques like correlation. Additionally, it has an efficient implementation that is based on stochastic approximation. Experiments are presented that demonstrate the approach registering magnetic resonance (MR) images with computed tomography (CT) images, and with positron-emission tomography (PET) images. Surgical applications of the registration method are described.","container-title":"Medical Image Analysis","DOI":"10.1016/S1361-8415(01)80004-9","ISSN":"1361-8415","issue":"1","journalAbbreviation":"Medical Image Analysis","page":"35-51","source":"ScienceDirect","title":"Multi-modal volume registration by maximization of mutual information","volume":"1","author":[{"family":"Wells","given":"William M."},{"family":"Viola","given":"Paul"},{"family":"Atsumi","given":"Hideki"},{"family":"Nakajima","given":"Shin"},{"family":"Kikinis","given":"Ron"}],"issued":{"date-parts":[["1996",3,1]]}}}],"schema":"https://github.com/citation-style-language/schema/raw/master/csl-citation.json"} </w:instrText>
      </w:r>
      <w:r>
        <w:fldChar w:fldCharType="separate"/>
      </w:r>
      <w:r>
        <w:rPr>
          <w:noProof/>
        </w:rPr>
        <w:t>(Wells et al., 1996)</w:t>
      </w:r>
      <w:r>
        <w:fldChar w:fldCharType="end"/>
      </w:r>
      <w:r w:rsidRPr="004C5727">
        <w:t xml:space="preserve">. Following this registration, the procedure includes tissue segmentation and the application of smoothly varying estimated B1-bias fields to adjust brightness levels, ensuring that each tissue type is represented consistently across the images </w:t>
      </w:r>
      <w:r w:rsidR="00D90A78">
        <w:fldChar w:fldCharType="begin"/>
      </w:r>
      <w:r w:rsidR="00D90A78">
        <w:instrText xml:space="preserve"> ADDIN ZOTERO_ITEM CSL_CITATION {"citationID":"tFzQxJ3u","properties":{"formattedCitation":"(Sled et al., 1998)","plainCitation":"(Sled et al., 1998)","noteIndex":0},"citationItems":[{"id":4409,"uris":["http://zotero.org/users/13126831/items/TV6B9EDU"],"itemData":{"id":4409,"type":"article-journal","abstract":"A novel approach to correcting for intensity nonuniformity in magnetic resonance (MR) data is described that achieves high performance without requiring a model of the tissue classes present. The method has the advantage that it can be applied at an early stage in an automated data analysis, before a tissue model is available. Described as nonparametric nonuniform intensity normalization (N3), the method is independent of pulse sequence and insensitive to pathological data that might otherwise violate model assumptions. To eliminate the dependence of the field estimate on anatomy, an iterative approach is employed to estimate both the multiplicative bias field and the distribution of the true tissue intensities. The performance of this method is evaluated using both real and simulated MR data.","container-title":"IEEE Trans Med Imaging","DOI":"10.1109/42.668698","ISSN":"0278-0062","issue":"1","journalAbbreviation":"TMI","note":"publisher-place: NEW YORK\npublisher: NEW YORK: IEEE","page":"87-97","title":"A nonparametric method for automatic correction of intensity nonuniformity in MRI data","volume":"17","author":[{"family":"Sled","given":"J.G."},{"family":"Zijdenbos","given":"A.P."},{"family":"Evans","given":"A.C."}],"issued":{"date-parts":[["1998"]]}}}],"schema":"https://github.com/citation-style-language/schema/raw/master/csl-citation.json"} </w:instrText>
      </w:r>
      <w:r w:rsidR="00D90A78">
        <w:fldChar w:fldCharType="separate"/>
      </w:r>
      <w:r w:rsidR="00D90A78">
        <w:rPr>
          <w:noProof/>
        </w:rPr>
        <w:t>(Sled et al., 1998)</w:t>
      </w:r>
      <w:r w:rsidR="00D90A78">
        <w:fldChar w:fldCharType="end"/>
      </w:r>
      <w:r w:rsidR="00D90A78">
        <w:rPr>
          <w:color w:val="000000" w:themeColor="text1"/>
        </w:rPr>
        <w:t>. Lastly,</w:t>
      </w:r>
      <w:r w:rsidRPr="004C5727">
        <w:t xml:space="preserve"> (3) </w:t>
      </w:r>
      <w:r w:rsidRPr="004C5727">
        <w:rPr>
          <w:rFonts w:eastAsiaTheme="majorEastAsia"/>
        </w:rPr>
        <w:t>Resample to Isotropic</w:t>
      </w:r>
      <w:r w:rsidR="00BF29A7">
        <w:rPr>
          <w:rFonts w:eastAsiaTheme="majorEastAsia"/>
        </w:rPr>
        <w:t xml:space="preserve">: </w:t>
      </w:r>
      <w:r w:rsidRPr="004C5727">
        <w:t>The final image preprocessing step standardizes the viewing and analysis of brain structures in a standard space. The images are resized and aligned with an internally generated reference brain that features isotropic voxels of 1.0 mm and is approximately aligned with the anterior commissure/posterior commissure (AC/PC) axis</w:t>
      </w:r>
      <w:r w:rsidR="00D90A78">
        <w:t xml:space="preserve"> </w:t>
      </w:r>
      <w:r w:rsidR="00D90A78">
        <w:fldChar w:fldCharType="begin"/>
      </w:r>
      <w:r w:rsidR="00D90A78">
        <w:instrText xml:space="preserve"> ADDIN ZOTERO_ITEM CSL_CITATION {"citationID":"vOPHKAZn","properties":{"formattedCitation":"(Friston et al., 1995)","plainCitation":"(Friston et al., 1995)","noteIndex":0},"citationItems":[{"id":4410,"uris":["http://zotero.org/users/13126831/items/MFKPYKKW"],"itemData":{"id":4410,"type":"article-journal","abstract":"This paper concerns the spatial and intensity transformations that map one image onto another. We present a general technique that facilitates nonlinear spatial (stereotactic) normalization and image realignment. This technique minimizes the sum of squares between two images following nonlinear spatial deformations and transformations of the voxel (intensity) values. The spatial and intensity transformations are obtained simultaneously, and explicitly, using a least squares solution and a series of linearising devices. The approach is completely noninteractive (automatic), nonlinear, and noniterative. It can be applied in any number of dimensions.\nVarious applications are considered, including the realignment of functional magnetic resonance imaging (MRI) time‐series, the linear (affine) and nonlinear spatial normalization of positron emission tomography (PET) and structural MRI images, the coregistration of PET to structural MRI, and, implicitly, the conjoining of PET and MRI to obtain high resolution functional images. © 1995 Wiley‐Liss, Inc.","container-title":"Hum. Brain Mapp","DOI":"10.1002/hbm.460030303","ISSN":"1065-9471","issue":"3","journalAbbreviation":"HUM BRAIN MAPP","note":"publisher-place: Hoboken\npublisher: Hoboken: Wiley Subscription Services, Inc., A Wiley Company","page":"165-189","title":"Spatial registration and normalization of images","volume":"3","author":[{"family":"Friston","given":"Karl. J."},{"family":"Ashburner","given":"J."},{"family":"Frith","given":"C. D."},{"family":"Poline","given":"J.-B."},{"family":"Heather","given":"J. D."},{"family":"Frackowiak","given":"R. S. J."}],"issued":{"date-parts":[["1995"]]}}}],"schema":"https://github.com/citation-style-language/schema/raw/master/csl-citation.json"} </w:instrText>
      </w:r>
      <w:r w:rsidR="00D90A78">
        <w:fldChar w:fldCharType="separate"/>
      </w:r>
      <w:r w:rsidR="00D90A78">
        <w:rPr>
          <w:noProof/>
        </w:rPr>
        <w:t>(Friston et al., 1995)</w:t>
      </w:r>
      <w:r w:rsidR="00D90A78">
        <w:fldChar w:fldCharType="end"/>
      </w:r>
      <w:r w:rsidR="00D90A78">
        <w:t xml:space="preserve">. </w:t>
      </w:r>
    </w:p>
    <w:p w14:paraId="6F2F3DE2" w14:textId="7E3DC98F" w:rsidR="00A25EEE" w:rsidRDefault="00A25EEE" w:rsidP="00C8375F">
      <w:pPr>
        <w:pStyle w:val="Style4"/>
      </w:pPr>
      <w:bookmarkStart w:id="143" w:name="_Toc195192998"/>
      <w:r>
        <w:t>Brain Segmentation</w:t>
      </w:r>
      <w:bookmarkEnd w:id="143"/>
    </w:p>
    <w:p w14:paraId="575BF474" w14:textId="04E768E0" w:rsidR="00BE6D2B" w:rsidRDefault="008A42AE" w:rsidP="007806BF">
      <w:r w:rsidRPr="008A42AE">
        <w:t xml:space="preserve">Cortical surface reconstruction and subcortical segmentation are conducted using </w:t>
      </w:r>
      <w:proofErr w:type="spellStart"/>
      <w:r w:rsidRPr="008A42AE">
        <w:t>FreeSurfer</w:t>
      </w:r>
      <w:proofErr w:type="spellEnd"/>
      <w:r w:rsidRPr="008A42AE">
        <w:t xml:space="preserve"> version 7.1.1, following a series of methodical steps. </w:t>
      </w:r>
      <w:proofErr w:type="spellStart"/>
      <w:r w:rsidR="00B32BD4">
        <w:t>FreeSurfer</w:t>
      </w:r>
      <w:proofErr w:type="spellEnd"/>
      <w:r w:rsidR="00B32BD4">
        <w:t xml:space="preserve"> has been validated in adolescent </w:t>
      </w:r>
      <w:r w:rsidR="00B32BD4">
        <w:lastRenderedPageBreak/>
        <w:t xml:space="preserve">samples </w:t>
      </w:r>
      <w:r w:rsidR="00B32BD4">
        <w:fldChar w:fldCharType="begin"/>
      </w:r>
      <w:r w:rsidR="00B32BD4">
        <w:instrText xml:space="preserve"> ADDIN ZOTERO_ITEM CSL_CITATION {"citationID":"p38rVNZr","properties":{"formattedCitation":"(Biffen et al., 2020)","plainCitation":"(Biffen et al., 2020)","noteIndex":0},"citationItems":[{"id":4415,"uris":["http://zotero.org/users/13126831/items/FYPVT7SX"],"itemData":{"id":4415,"type":"article-journal","abstract":"•\n              Corpus callosum and caudate nuclei show excellent reliability across methods.\n            \n            \n              •\n              Consistent PAE-related volume changes across methods if ICC consistency &gt;0.70.\n            \n            \n              •\n              FreeSurfer performs similarly on the smaller brains of PAE children as in controls.\n            \n            \n              •\n              FreeSurfer segmentation can be used in easy-to-segment regions in pre-adolescence.\n            \n          \n        , In recent years a number of semi-automated and automated segmentation tools and brain atlases have been developed to facilitate morphometric analyses of large MRI datasets. These tools are much faster than manual tracing and demonstrate excellent test–retest reliabilities. Reliabilities of automated segmentations relative to “gold standard” manual tracings have, however, been shown to vary by brain region and in different cohorts. It remains uncertain to what extent smaller brain volumes and potential changes in grey/white matter contrasts in paediatric brains impact on the performance of automated methods, and how pathology may influence performance. This study examined whether using data from automated FreeSurfer segmentation would alter our ability, compared to manual segmentation, to detect prenatal alcohol exposure (PAE)-related volume changes in subcortical regions and the corpus callosum (CC) in pre-adolescent children. High-resolution T1-weighted images were acquired, using a sequence optimized for morphometric neuroanatomical analysis, on a Siemens 3T Allegra MRI scanner in 71 right-handed, 9- to 11-year-old children (27 fetal alcohol syndrome (FAS) and partial FAS (PFAS), 25 non-syndromal heavily exposed (HE) and 19 non-exposed controls) from a high-risk community in Cape Town, South Africa. Data from timeline follow-back interviews administered to the mothers prospectively during pregnancy were used to quantify the amount of alcohol (in ounces absolute alcohol per day, AA/day) that the children had been exposed to prenatally. Volumes of corpus callosum (CC) and bilateral caudate nuclei, hippocampi and nucleus accumbens (NA) were obtained by manual tracing and automated segmentation using both FreeSurfer versions 5.1 and 6.0. Reliability across methods was assessed using intraclass correlation (ICC) estimates for consistency and absolute agreement, and Cronbach’s α. Ability to detect regions showing PAE effects was assessed separately for each segmentation method using ANOVA and linear regression of regional volumes with AA/day. Our results support findings from other studies showing excellent reliability across methods for easy-to-segment structures, such as the CC and caudate nucleus. Volumes from FreeSurfer 6.0 were smaller than those from version 5.1 in all regions except the right caudate, for which they were similar, and right hippocampus and CC, for which they were larger. Despite poor absolute agreement between methods in the NA and hippocampus, all three segmentation methods detected dose-dependent volume reductions in regions for which reliabilities on ICC consistency across methods reached at least 0.70, namely the CC, and bilateral caudate nuclei and hippocampi. PAE-related changes in the NA for which ICC consistency did not reach this minimum were inconsistent across methods and should be interpreted with caution. This is the first study to demonstrate in a pre-adolescent cohort the ability of automated segmentation with FreeSurfer to detect regional volume changes associated with pathology similar to those found using manual tracing.","container-title":"NeuroImage : Clinical","DOI":"10.1016/j.nicl.2020.102368","ISSN":"2213-1582","journalAbbreviation":"Neuroimage Clin","note":"PMID: 32791491\nPMCID: PMC7424233","page":"102368","source":"PubMed Central","title":"Validity of automated FreeSurfer segmentation compared to manual tracing in detecting prenatal alcohol exposure-related subcortical and corpus callosal alterations in 9- to 11-year-old children","volume":"28","author":[{"family":"Biffen","given":"Stevie C."},{"family":"Warton","given":"Christopher M.R."},{"family":"Dodge","given":"Neil C."},{"family":"Molteno","given":"Christopher D."},{"family":"Jacobson","given":"Joseph L."},{"family":"Jacobson","given":"Sandra W."},{"family":"Meintjes","given":"Ernesta M."}],"issued":{"date-parts":[["2020",7,31]]}}}],"schema":"https://github.com/citation-style-language/schema/raw/master/csl-citation.json"} </w:instrText>
      </w:r>
      <w:r w:rsidR="00B32BD4">
        <w:fldChar w:fldCharType="separate"/>
      </w:r>
      <w:r w:rsidR="00B32BD4">
        <w:rPr>
          <w:noProof/>
        </w:rPr>
        <w:t>(Biffen et al., 2020)</w:t>
      </w:r>
      <w:r w:rsidR="00B32BD4">
        <w:fldChar w:fldCharType="end"/>
      </w:r>
      <w:r w:rsidR="00B32BD4">
        <w:t xml:space="preserve">. </w:t>
      </w:r>
      <w:r w:rsidRPr="008A42AE">
        <w:t>The process begins with</w:t>
      </w:r>
      <w:r w:rsidRPr="008A42AE">
        <w:rPr>
          <w:rFonts w:eastAsiaTheme="majorEastAsia"/>
        </w:rPr>
        <w:t> skull-stripping</w:t>
      </w:r>
      <w:r w:rsidRPr="008A42AE">
        <w:t xml:space="preserve">, </w:t>
      </w:r>
      <w:r w:rsidRPr="00314F60">
        <w:t>which removes the skull and non-brain tissues from the MRI images</w:t>
      </w:r>
      <w:r w:rsidR="00B32BD4">
        <w:t xml:space="preserve"> </w:t>
      </w:r>
      <w:r w:rsidR="00B32BD4">
        <w:fldChar w:fldCharType="begin"/>
      </w:r>
      <w:r w:rsidR="00B32BD4">
        <w:instrText xml:space="preserve"> ADDIN ZOTERO_ITEM CSL_CITATION {"citationID":"HYXjce82","properties":{"formattedCitation":"(S\\uc0\\u233{}gonne et al., 2004)","plainCitation":"(Ségonne et al., 2004)","noteIndex":0},"citationItems":[{"id":4418,"uris":["http://zotero.org/users/13126831/items/6VMGX64R"],"itemData":{"id":4418,"type":"article-journal","abstract":"We present a novel skull-stripping algorithm based on a hybrid approach that combines watershed algorithms and deformable surface models. Our method takes advantage of the robustness of the former as well as the surface information available to the latter. The algorithm first localizes a single white matter voxel in a T1-weighted MRI image, and uses it to create a global minimum in the white matter before applying a watershed algorithm with a preflooding height. The watershed algorithm builds an initial estimate of the brain volume based on the three-dimensional connectivity of the white matter. This first step is robust, and performs well in the presence of intensity nonuniformities and noise, but may erode parts of the cortex that abut bright nonbrain structures such as the eye sockets, or may remove parts of the cerebellum. To correct these inaccuracies, a surface deformation process fits a smooth surface to the masked volume, allowing the incorporation of geometric constraints into the skull-stripping procedure. A statistical atlas, generated from a set of accurately segmented brains, is used to validate and potentially correct the segmentation, and the MRI intensity values are locally re-estimated at the boundary of the brain. Finally, a high-resolution surface deformation is performed that accurately matches the outer boundary of the brain, resulting in a robust and automated procedure. Studies by our group and others outperform other publicly available skull-stripping tools.","container-title":"Neuroimage","DOI":"10.1016/s1053-8119(04)00188-0","ISSN":"1053-8119","issue":"3","note":"publisher-place: United States\npublisher: United States","page":"1060-1075","title":"A hybrid approach to the skull stripping problem in MRI","volume":"22","author":[{"family":"Ségonne","given":"F"},{"family":"Dale","given":"A M"},{"family":"Busa","given":"E"},{"family":"Glessner","given":"M"},{"family":"Salat","given":"D"},{"family":"Hahn","given":"H K"},{"family":"Fischl","given":"B"}],"issued":{"date-parts":[["2004"]]}}}],"schema":"https://github.com/citation-style-language/schema/raw/master/csl-citation.json"} </w:instrText>
      </w:r>
      <w:r w:rsidR="00B32BD4">
        <w:fldChar w:fldCharType="separate"/>
      </w:r>
      <w:r w:rsidR="00B32BD4" w:rsidRPr="00B32BD4">
        <w:t>(Ségonne et al., 2004)</w:t>
      </w:r>
      <w:r w:rsidR="00B32BD4">
        <w:fldChar w:fldCharType="end"/>
      </w:r>
      <w:r w:rsidRPr="00314F60">
        <w:t xml:space="preserve">. </w:t>
      </w:r>
      <w:r w:rsidR="00314F60" w:rsidRPr="00314F60">
        <w:t>Simultaneously,</w:t>
      </w:r>
      <w:r w:rsidR="00314F60" w:rsidRPr="00314F60">
        <w:rPr>
          <w:rFonts w:eastAsiaTheme="majorEastAsia"/>
        </w:rPr>
        <w:t> </w:t>
      </w:r>
      <w:r w:rsidRPr="00314F60">
        <w:t>white matter</w:t>
      </w:r>
      <w:r w:rsidRPr="008A42AE">
        <w:t xml:space="preserve"> segmentation is conducted to identify white matter regions, while initial mesh creation produces a preliminary three-dimensional representation of the brain's surface</w:t>
      </w:r>
      <w:r w:rsidR="00B32BD4">
        <w:t xml:space="preserve"> </w:t>
      </w:r>
      <w:r w:rsidR="00B32BD4">
        <w:fldChar w:fldCharType="begin"/>
      </w:r>
      <w:r w:rsidR="00B32BD4">
        <w:instrText xml:space="preserve"> ADDIN ZOTERO_ITEM CSL_CITATION {"citationID":"p7LZG8vr","properties":{"formattedCitation":"(Dale et al., 1999)","plainCitation":"(Dale et al., 1999)","noteIndex":0},"citationItems":[{"id":4419,"uris":["http://zotero.org/users/13126831/items/9YZ9UJHT"],"itemData":{"id":4419,"type":"article-journal","abstract":"Several properties of the cerebral cortex, including its columnar and laminar organization, as well as the topographic organization of cortical areas, can only be properly understood in the context of the intrinsic two-dimensional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imaging.","container-title":"Neuroimage","DOI":"10.1006/nimg.1998.0395","ISSN":"1053-8119","issue":"2","journalAbbreviation":"NEUROIMAGE","note":"publisher-place: SAN DIEGO\npublisher: SAN DIEGO: Elsevier Inc","page":"179-194","title":"Cortical Surface-Based Analysis: I. Segmentation and Surface Reconstruction","volume":"9","author":[{"family":"Dale","given":"Anders M."},{"family":"Fischl","given":"Bruce"},{"family":"Sereno","given":"Martin I."}],"issued":{"date-parts":[["1999"]]}}}],"schema":"https://github.com/citation-style-language/schema/raw/master/csl-citation.json"} </w:instrText>
      </w:r>
      <w:r w:rsidR="00B32BD4">
        <w:fldChar w:fldCharType="separate"/>
      </w:r>
      <w:r w:rsidR="00B32BD4">
        <w:rPr>
          <w:noProof/>
        </w:rPr>
        <w:t>(Dale et al., 1999)</w:t>
      </w:r>
      <w:r w:rsidR="00B32BD4">
        <w:fldChar w:fldCharType="end"/>
      </w:r>
      <w:r w:rsidRPr="008A42AE">
        <w:t>.</w:t>
      </w:r>
      <w:r>
        <w:t xml:space="preserve"> </w:t>
      </w:r>
      <w:r w:rsidRPr="008A42AE">
        <w:t>Following this,</w:t>
      </w:r>
      <w:r w:rsidRPr="008A42AE">
        <w:rPr>
          <w:rFonts w:eastAsiaTheme="majorEastAsia"/>
        </w:rPr>
        <w:t> </w:t>
      </w:r>
      <w:r w:rsidR="00BF29A7">
        <w:rPr>
          <w:rFonts w:eastAsiaTheme="majorEastAsia"/>
        </w:rPr>
        <w:t xml:space="preserve">the </w:t>
      </w:r>
      <w:r w:rsidRPr="008A42AE">
        <w:rPr>
          <w:rFonts w:eastAsiaTheme="majorEastAsia"/>
        </w:rPr>
        <w:t>correction of topological defects</w:t>
      </w:r>
      <w:r w:rsidRPr="008A42AE">
        <w:t xml:space="preserve"> </w:t>
      </w:r>
      <w:r w:rsidR="00314F60">
        <w:t>is applied to address</w:t>
      </w:r>
      <w:r w:rsidRPr="008A42AE">
        <w:t xml:space="preserve"> errors or irregularities in the surface model</w:t>
      </w:r>
      <w:r w:rsidR="00B32BD4">
        <w:t xml:space="preserve"> </w:t>
      </w:r>
      <w:r w:rsidR="00B32BD4">
        <w:fldChar w:fldCharType="begin"/>
      </w:r>
      <w:r w:rsidR="00B32BD4">
        <w:instrText xml:space="preserve"> ADDIN ZOTERO_ITEM CSL_CITATION {"citationID":"eL7MTHBq","properties":{"formattedCitation":"(Fischl et al., 2001; Segonne et al., 2007)","plainCitation":"(Fischl et al., 2001; Segonne et al., 2007)","noteIndex":0},"citationItems":[{"id":4420,"uris":["http://zotero.org/users/13126831/items/AAHPWACJ"],"itemData":{"id":4420,"type":"article-journal","abstract":"Highly accurate surface models of the cerebral cortex are becoming increasingly important as tools in the investigation of the functional organization of the human brain. The construction of such models is difficult using current neuroimaging technology due to the high degree of cortical folding. Even single voxel mis-classifications can result in erroneous connections being created between adjacent banks of a sulcus, resulting in a topologically inaccurate model. These topological defects cause the cortical model to no longer be homeomorphic to a sheet, preventing the accurate inflation, flattening, or spherical morphing of the reconstructed cortex. Surface deformation techniques can guarantee the topological correctness of a model, but are time-consuming and may result in geometrically inaccurate models. In order to address this need the authors have developed a technique for taking a model of the cortex, detecting and fixing the topological defects while leaving that majority of the model intact, resulting in a surface that is both geometrically accurate and topologically correct.","container-title":"IEEE Trans Med Imaging","DOI":"10.1109/42.906426","ISSN":"0278-0062","issue":"1","journalAbbreviation":"TMI","note":"publisher-place: PISCATAWAY\npublisher: PISCATAWAY: IEEE","page":"70-80","title":"Automated manifold surgery: constructing geometrically accurate and topologically correct models of the human cerebral cortex","volume":"20","author":[{"family":"Fischl","given":"B."},{"family":"Liu","given":"A."},{"family":"Dale","given":"A.M."}],"issued":{"date-parts":[["2001"]]}},"label":"page"},{"id":4421,"uris":["http://zotero.org/users/13126</w:instrText>
      </w:r>
      <w:r w:rsidR="00B32BD4" w:rsidRPr="00BF29A7">
        <w:instrText>831/items/7TT789CB"],"itemData":{"id</w:instrText>
      </w:r>
      <w:r w:rsidR="00B32BD4" w:rsidRPr="00B32BD4">
        <w:instrText xml:space="preserve">":4421,"type":"article-journal","abstract":"In this paper, we focus on the retrospective topology correction of surfaces. We propose a technique to accurately correct the spherical topology of cortical surfaces. Specifically, we construct a mapping from the original surface onto the sphere to detect topological defects as minimal nonhomeomorphic regions. The topology of each defect is then corrected by opening and sealing the surface along a set of nonseparating loops that are selected in a Bayesian framework. The proposed method is a wholly self-contained topology correction algorithm, which determines geometrically accurate, topologically correct solutions based on the magnetic resonance imaging (MRI) intensity profile and the expected local curvature. Applied to real data, our method provides topological corrections similar to those made by a trained operator","container-title":"IEEE Trans Med Imaging","DOI":"10.1109/TMI.2006.887364","ISSN":"0278-0062","issue":"4","journalAbbreviation":"TMI","note":"publisher-place: PISCATAWAY\npublisher: PISCATAWAY: IEEE","page":"518-529","title":"Geometrically Accurate Topology-Correction of Cortical Surfaces Using Nonseparating Loops","volume":"26","author":[{"family":"Segonne","given":"F."},{"family":"Pacheco","given":"J."},{"family":"Fischl","given":"B."}],"issued":{"date-parts":[["2007"]]}},"label":"page"}],"schema":"https://github.com/citation-style-language/schema/raw/master/csl-citation.json"} </w:instrText>
      </w:r>
      <w:r w:rsidR="00B32BD4">
        <w:fldChar w:fldCharType="separate"/>
      </w:r>
      <w:r w:rsidR="00B32BD4" w:rsidRPr="00B32BD4">
        <w:rPr>
          <w:noProof/>
        </w:rPr>
        <w:t>(Fischl et al., 2001; Segonne et al., 2007)</w:t>
      </w:r>
      <w:r w:rsidR="00B32BD4">
        <w:fldChar w:fldCharType="end"/>
      </w:r>
      <w:r w:rsidRPr="00B32BD4">
        <w:t xml:space="preserve">. </w:t>
      </w:r>
      <w:r w:rsidRPr="008A42AE">
        <w:t>Subsequently,</w:t>
      </w:r>
      <w:r w:rsidRPr="008A42AE">
        <w:rPr>
          <w:rFonts w:eastAsiaTheme="majorEastAsia"/>
        </w:rPr>
        <w:t> </w:t>
      </w:r>
      <w:r w:rsidR="00BF29A7">
        <w:rPr>
          <w:rFonts w:eastAsiaTheme="majorEastAsia"/>
        </w:rPr>
        <w:t xml:space="preserve">the </w:t>
      </w:r>
      <w:r w:rsidRPr="008A42AE">
        <w:rPr>
          <w:rFonts w:eastAsiaTheme="majorEastAsia"/>
        </w:rPr>
        <w:t xml:space="preserve">surface </w:t>
      </w:r>
      <w:r w:rsidR="00314F60">
        <w:rPr>
          <w:rFonts w:eastAsiaTheme="majorEastAsia"/>
        </w:rPr>
        <w:t xml:space="preserve">model is </w:t>
      </w:r>
      <w:r w:rsidR="00314F60" w:rsidRPr="008A42AE">
        <w:rPr>
          <w:rFonts w:eastAsiaTheme="majorEastAsia"/>
        </w:rPr>
        <w:t>optimized</w:t>
      </w:r>
      <w:r w:rsidRPr="008A42AE">
        <w:rPr>
          <w:rFonts w:eastAsiaTheme="majorEastAsia"/>
        </w:rPr>
        <w:t xml:space="preserve"> and refin</w:t>
      </w:r>
      <w:r w:rsidR="00314F60">
        <w:rPr>
          <w:rFonts w:eastAsiaTheme="majorEastAsia"/>
        </w:rPr>
        <w:t>ed</w:t>
      </w:r>
      <w:r w:rsidR="00B32BD4">
        <w:rPr>
          <w:rFonts w:eastAsiaTheme="majorEastAsia"/>
        </w:rPr>
        <w:t xml:space="preserve"> </w:t>
      </w:r>
      <w:r w:rsidR="00B32BD4">
        <w:rPr>
          <w:rFonts w:eastAsiaTheme="majorEastAsia"/>
        </w:rPr>
        <w:fldChar w:fldCharType="begin"/>
      </w:r>
      <w:r w:rsidR="005317AF">
        <w:rPr>
          <w:rFonts w:eastAsiaTheme="majorEastAsia"/>
        </w:rPr>
        <w:instrText xml:space="preserve"> ADDIN ZOTERO_ITEM CSL_CITATION {"citationID":"HTMmNOvO","properties":{"formattedCitation":"(Dale et al., 1999; Dale &amp; Sereno, 1993; Fischl &amp; Dale, 2000)","plainCitation":"(Dale et al., 1999; Dale &amp; Sereno, 1993; Fischl &amp; Dale, 2000)","noteIndex":0},"citationItems":[{"id":4419,"uris":["http://zotero.org/users/13126831/items/9YZ9UJHT"],"itemData":{"id":4419,"type":"article-journal","abstract":"Several properties of the cerebral cortex, including its columnar and laminar organization, as well as the topographic organization of cortical areas, can only be properly understood in the context of the intrinsic two-dimensional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imaging.","container-title":"Neuroimage","DOI":"10.1006/nimg.1998.0395","ISSN":"1053-8119","issue":"2","journalAbbreviation":"NEUROIMAGE","note":"publisher-place: SAN DIEGO\npublisher: SAN DIEGO: Elsevier Inc","page":"179-194","title":"Cortical Surface-Based Analysis: I. Segmentation and Surface Reconstruction","volume":"9","author":[{"family":"Dale","given":"Anders M."},{"family":"Fischl","given":"Bruce"},{"family":"Sereno","given":"Martin I."}],"issued":{"date-parts":[["1999"]]}},"label":"page"},{"id":4422,"uris":["http://zotero.org/users/13126831/items/J5TUYAMI"],"itemData":{"id":4422,"type":"article-journal","abstract":"We describe a comprehensive linear approach to the problem of imaging brain activity with high temporal as well as spatial resolution based on combining EEG and MEG data with anatomical constraints derived from MRI images. The \"inverse problem\" of estimating the distribution of dipole strengths over the cortical surface is highly underdetermined, even given closely spaced EEG and MEG recordings. We have obtained much better solutions to this problem by explicitly incorporating both local cortical orientation as well as spatial covariance of sources and sensors into our formulation. An explicit polygonal model of the cortical manifold is first constructed as follows: (1) slice data in three orthogonal planes of section (needle-shaped voxels) are combined with a linear deblurring technique to make a single high-resolution 3-D image (cubic voxels), (2) the image is recursively flood-filled to determine the topology of the gray-white matter border, and (3) the resulting continuous surface is refined by relaxing it against the original 3-D gray-scale image using a deformable template method, which is also used to computationally flatten the cortex for easier viewing. The explicit solution to an error minimization formulation of an optimal inverse linear operator (for a particular cortical manifold, sensor placement, noise and prior source covariance) gives rise to a compact expression that is practically computable for hundreds of sensors and thousands of sources. The inverse solution can then be weighted for a particular (averaged) event using the sensor covariance for that event. Model studies suggest that we may be able to localize multiple cortical sources with spatial resolution as good as PET with this technique, while retaining a much finer grained picture of activity over time.","container-title":"J Cogn Neurosci","DOI":"10.1162/jocn.1993.5.2.162","ISSN":"0898-929X","issue":"2","note":"publisher-place: One Rogers Street, Cambridge, MA 02142-1209, USA\npublisher: One Rogers Street, Cambridge, MA 02142-1209, USA: MIT Press","page":"162-176","title":"Improved Localizadon of Cortical Activity by Combining EEG and MEG with MRI Cortical Surface Reconstruction: A Linear Approach","volume":"5","author":[{"family":"Dale","given":"Anders M."},{"family":"Sereno","given":"Martin I."}],"issued":{"date-parts":[["1993"]]}},"label":"page"},{"id":4423,"uris":["http://zotero.org/users/13126831/items/BS29446M"],"itemData":{"id":4423,"type":"article-journal","abstract":"Accurate and automated methods for measuring the thickness of human cerebral cortex could provide powerful tools for diagnosing and studying a variety of neurodegenerative and psychiatric disorders. Manual methods for estimating cortical thickness from neuroimaging data are labor intensive, requiring several days of effort by a trained anatomist. Furthermore, the highly folded nature of the cortex is problematic for manual techniques, frequently resulting in measurement errors in regio</w:instrText>
      </w:r>
      <w:r w:rsidR="005317AF" w:rsidRPr="004800FA">
        <w:rPr>
          <w:rFonts w:eastAsiaTheme="majorEastAsia"/>
        </w:rPr>
        <w:instrText xml:space="preserve">ns in which </w:instrText>
      </w:r>
      <w:r w:rsidR="005317AF" w:rsidRPr="005317AF">
        <w:rPr>
          <w:rFonts w:eastAsiaTheme="majorEastAsia"/>
        </w:rPr>
        <w:instrText xml:space="preserve">the cortical surface is not perpendicular to any of the cardinal axes. As a consequence, it has been impractical to obtain accurate thickness estimates for the entire cortex in individual subjects, or group statistics for patient or control populations. Here, we present an automated method for accurately measuring the thickness of the cerebral cortex across the entire brain and for generating cross-subject statistics in a coordinate system based on cortical anatomy. The intersubject standard deviation of the thickness measures is shown to be less than 0.5 mm, implying the ability to detect focal atrophy in small populations or even individual subjects. The reliability and accuracy of this new method are assessed by within-subject test-retest studies, as well as by comparison of cross-subject regional thickness measures with published values.","container-title":"Proc Natl Acad Sci U S A","DOI":"10.1073/pnas.200033797","ISSN":"0027-8424","issue":"20","journalAbbreviation":"P NATL ACAD SCI USA","note":"publisher-place: WASHINGTON\npublisher: WASHINGTON: National Academy of Sciences of the United States of America","page":"11050-11055","title":"Measuring the Thickness of the Human Cerebral Cortex from Magnetic Resonance Images","volume":"97","author":[{"family":"Fischl","given":"Bruce"},{"family":"Dale","given":"Anders M."}],"issued":{"date-parts":[["2000"]]}},"label":"page"}],"schema":"https://github.com/citation-style-language/schema/raw/master/csl-citation.json"} </w:instrText>
      </w:r>
      <w:r w:rsidR="00B32BD4">
        <w:rPr>
          <w:rFonts w:eastAsiaTheme="majorEastAsia"/>
        </w:rPr>
        <w:fldChar w:fldCharType="separate"/>
      </w:r>
      <w:r w:rsidR="005317AF" w:rsidRPr="005317AF">
        <w:rPr>
          <w:rFonts w:eastAsiaTheme="majorEastAsia"/>
          <w:noProof/>
        </w:rPr>
        <w:t>(Dale et al., 1999; Dale &amp; Sereno, 1993; Fischl &amp; Dale, 2000)</w:t>
      </w:r>
      <w:r w:rsidR="00B32BD4">
        <w:rPr>
          <w:rFonts w:eastAsiaTheme="majorEastAsia"/>
        </w:rPr>
        <w:fldChar w:fldCharType="end"/>
      </w:r>
      <w:r w:rsidRPr="005317AF">
        <w:t xml:space="preserve">. </w:t>
      </w:r>
      <w:r w:rsidR="00314F60">
        <w:t>Lastly</w:t>
      </w:r>
      <w:r w:rsidRPr="008A42AE">
        <w:t>, the reconstructed brain surface undergoes</w:t>
      </w:r>
      <w:r w:rsidRPr="008A42AE">
        <w:rPr>
          <w:rFonts w:eastAsiaTheme="majorEastAsia"/>
        </w:rPr>
        <w:t> nonlinear registration to a spherical atlas</w:t>
      </w:r>
      <w:r w:rsidRPr="008A42AE">
        <w:t>, aligning it with a standardized spherical model to facilitate consistent comparisons across different subjects</w:t>
      </w:r>
      <w:r w:rsidR="005317AF">
        <w:t xml:space="preserve"> </w:t>
      </w:r>
      <w:r w:rsidRPr="008A42AE">
        <w:t xml:space="preserve"> </w:t>
      </w:r>
      <w:r w:rsidR="005317AF">
        <w:fldChar w:fldCharType="begin"/>
      </w:r>
      <w:r w:rsidR="005317AF">
        <w:instrText xml:space="preserve"> ADDIN ZOTERO_ITEM CSL_CITATION {"citationID":"UjMW74HF","properties":{"formattedCitation":"(Fischl et al., 1999)","plainCitation":"(Fischl et al., 1999)","noteIndex":0},"citationItems":[{"id":4424,"uris":["http://zotero.org/users/13126831/items/NPGKDA65"],"itemData":{"id":4424,"type":"article-journal","abstract":"The neurons of the human cerebral cortex are arranged in a highly folded sheet, with the majority of the cortical surface area buried in folds. Cortical maps are typically arranged with a topography oriented parallel to the cortical surface. Despite this unambiguous sheetlike geometry, the most commonly used coordinate systems for localizing cortical features are based on 3‐D stereotaxic coordinates rather than on position relative to the 2‐D cortical sheet. In order to address the need for a more natural surface‐based coordinate system for the cortex, we have developed a means for generating an average folding pattern across a large number of individual subjects as a function on the unit sphere and of nonrigidly aligning each individual with the average. This establishes a spherical surface‐based coordinate system that is adapted to the folding pattern of each individual subject, allowing for much higher localization accuracy of structural and functional features of the human brain. Hum. Brain Mapping 8:272–284, 1999. © 1999 Wiley‐Liss, Inc.","container-title":"Hum. Brain Mapp","ISSN":"1065-9471","issue":"4","journalAbbreviation":"HUM BRAIN MAPP","note":"publisher-place: New York\npublisher: New York: John Wiley &amp; Sons, Inc","page":"272-284","title":"High-resolution intersubject averaging and a coordinate system for the cortical surface","volume":"8","author":[{"family":"Fischl","given":"Bruce"},{"family":"Sereno","given":"Martin I."},{"family":"Tootell","given":"Roger B.H."},{"family":"Dale","given":"Anders M."}],"issued":{"date-parts":[["1999"]]}}}],"schema":"https://github.com/citation-style-language/schema/raw/master/csl-citation.json"} </w:instrText>
      </w:r>
      <w:r w:rsidR="005317AF">
        <w:fldChar w:fldCharType="separate"/>
      </w:r>
      <w:r w:rsidR="005317AF">
        <w:rPr>
          <w:noProof/>
        </w:rPr>
        <w:t>(Fischl et al., 1999)</w:t>
      </w:r>
      <w:r w:rsidR="005317AF">
        <w:fldChar w:fldCharType="end"/>
      </w:r>
      <w:r w:rsidR="005317AF">
        <w:t>.</w:t>
      </w:r>
      <w:r w:rsidRPr="008A42AE">
        <w:t xml:space="preserve"> </w:t>
      </w:r>
    </w:p>
    <w:p w14:paraId="36755FF7" w14:textId="1885EFEA" w:rsidR="00314F60" w:rsidRDefault="00314F60" w:rsidP="00C8375F">
      <w:pPr>
        <w:pStyle w:val="Style4"/>
      </w:pPr>
      <w:bookmarkStart w:id="144" w:name="_Toc195192999"/>
      <w:r>
        <w:t xml:space="preserve">Regions of </w:t>
      </w:r>
      <w:r w:rsidR="00334FF0">
        <w:t>Interest</w:t>
      </w:r>
      <w:bookmarkEnd w:id="144"/>
    </w:p>
    <w:p w14:paraId="370AAA59" w14:textId="301EABF4" w:rsidR="00400DB2" w:rsidRPr="00C8375F" w:rsidRDefault="0041038D" w:rsidP="00547996">
      <w:r w:rsidRPr="00BB2216">
        <w:t>After completing cortical reconstruction,</w:t>
      </w:r>
      <w:r>
        <w:t xml:space="preserve"> </w:t>
      </w:r>
      <w:r w:rsidRPr="00BB2216">
        <w:t>specific brain regions</w:t>
      </w:r>
      <w:r>
        <w:t xml:space="preserve"> are </w:t>
      </w:r>
      <w:r w:rsidRPr="00BB2216">
        <w:t>label</w:t>
      </w:r>
      <w:r>
        <w:t xml:space="preserve">led by two atlases. Cortical areas </w:t>
      </w:r>
      <w:r w:rsidR="00314F60" w:rsidRPr="00153638">
        <w:t xml:space="preserve">were </w:t>
      </w:r>
      <w:r>
        <w:t>labeled</w:t>
      </w:r>
      <w:r w:rsidR="00314F60" w:rsidRPr="00153638">
        <w:t xml:space="preserve"> using the</w:t>
      </w:r>
      <w:r w:rsidR="00314F60" w:rsidRPr="00153638">
        <w:rPr>
          <w:rFonts w:eastAsiaTheme="majorEastAsia"/>
        </w:rPr>
        <w:t> </w:t>
      </w:r>
      <w:proofErr w:type="spellStart"/>
      <w:r w:rsidR="00314F60" w:rsidRPr="00153638">
        <w:rPr>
          <w:rFonts w:eastAsiaTheme="majorEastAsia"/>
        </w:rPr>
        <w:t>Destrieux</w:t>
      </w:r>
      <w:proofErr w:type="spellEnd"/>
      <w:r w:rsidR="00314F60" w:rsidRPr="00153638">
        <w:rPr>
          <w:rFonts w:eastAsiaTheme="majorEastAsia"/>
        </w:rPr>
        <w:t xml:space="preserve"> atlas-based classification</w:t>
      </w:r>
      <w:r w:rsidR="00314F60">
        <w:rPr>
          <w:rFonts w:eastAsiaTheme="majorEastAsia"/>
        </w:rPr>
        <w:t xml:space="preserve"> </w:t>
      </w:r>
      <w:r w:rsidR="00314F60">
        <w:rPr>
          <w:rFonts w:eastAsiaTheme="majorEastAsia"/>
        </w:rPr>
        <w:fldChar w:fldCharType="begin"/>
      </w:r>
      <w:r w:rsidR="00314F60">
        <w:rPr>
          <w:rFonts w:eastAsiaTheme="majorEastAsia"/>
        </w:rPr>
        <w:instrText xml:space="preserve"> ADDIN ZOTERO_ITEM CSL_CITATION {"citationID":"zsAr65bJ","properties":{"formattedCitation":"(Destrieux et al., 2010)","plainCitation":"(Destrieux et al., 2010)","noteIndex":0},"citationItems":[{"id":3641,"uris":["http://zotero.org/users/13126831/items/4ME9PKNX"],"itemData":{"id":3641,"type":"article-journal","abstract":"Precise localization of sulco-gyral structures of the human cerebral cortex is important for the interpretation of morpho-functional data, but requires anatomical expertise and is time consuming because of the brain's geometric complexity. Software developed to automatically identify sulco-gyral structures has improved substantially as a result of techniques providing topologically correct reconstructions permitting inflated views of the human brain. Here we describe a complete parcellation of the cortical surface using standard internationally accepted nomenclature and criteria. This parcellation is available in the FreeSurfer package. First, a computer-assisted hand parcellation classified each vertex as sulcal or gyral, and these were then subparcellated into 74 labels per hemisphere. Twelve datasets were used to develop rules and algorithms (reported here) that produced labels consistent with anatomical rules as well as automated computational parcellation. The final parcellation was used to build an atlas for automatically labeling the whole cerebral cortex. This atlas was used to label an additional 12 datasets, which were found to have good concordance with manual labels. This paper presents a precisely defined method for automatically labeling the cortical surface in standard terminology.","container-title":"NeuroImage","DOI":"10.1016/j.neuroimage.2010.06.010","ISSN":"1053-8119","issue":"1","journalAbbreviation":"NeuroImage","page":"1-15","source":"ScienceDirect","title":"Automatic parcellation of human cortical gyri and sulci using standard anatomical nomenclature","volume":"53","author":[{"family":"Destrieux","given":"Christophe"},{"family":"Fischl","given":"Bruce"},{"family":"Dale","given":"Anders"},{"family":"Halgren","given":"Eric"}],"issued":{"date-parts":[["2010",10,15]]}}}],"schema":"https://github.com/citation-style-language/schema/raw/master/csl-citation.json"} </w:instrText>
      </w:r>
      <w:r w:rsidR="00314F60">
        <w:rPr>
          <w:rFonts w:eastAsiaTheme="majorEastAsia"/>
        </w:rPr>
        <w:fldChar w:fldCharType="separate"/>
      </w:r>
      <w:r w:rsidR="00314F60">
        <w:rPr>
          <w:rFonts w:eastAsiaTheme="majorEastAsia"/>
          <w:noProof/>
        </w:rPr>
        <w:t>(Destrieux et al., 2010)</w:t>
      </w:r>
      <w:r w:rsidR="00314F60">
        <w:rPr>
          <w:rFonts w:eastAsiaTheme="majorEastAsia"/>
        </w:rPr>
        <w:fldChar w:fldCharType="end"/>
      </w:r>
      <w:r w:rsidR="00314F60" w:rsidRPr="00153638">
        <w:t xml:space="preserve">. </w:t>
      </w:r>
      <w:r w:rsidR="00314F60">
        <w:t>This atlas</w:t>
      </w:r>
      <w:r w:rsidR="00314F60" w:rsidRPr="0021536D">
        <w:t xml:space="preserve"> uses a</w:t>
      </w:r>
      <w:r w:rsidR="00314F60" w:rsidRPr="0021536D">
        <w:rPr>
          <w:rFonts w:eastAsiaTheme="majorEastAsia"/>
        </w:rPr>
        <w:t> </w:t>
      </w:r>
      <w:proofErr w:type="spellStart"/>
      <w:r w:rsidR="00314F60" w:rsidRPr="0021536D">
        <w:rPr>
          <w:rFonts w:eastAsiaTheme="majorEastAsia"/>
        </w:rPr>
        <w:t>sulco-gyral</w:t>
      </w:r>
      <w:proofErr w:type="spellEnd"/>
      <w:r w:rsidR="00314F60" w:rsidRPr="0021536D">
        <w:rPr>
          <w:rFonts w:eastAsiaTheme="majorEastAsia"/>
        </w:rPr>
        <w:t xml:space="preserve"> classification</w:t>
      </w:r>
      <w:r w:rsidR="00314F60" w:rsidRPr="0021536D">
        <w:t>, distinguishing between exposed</w:t>
      </w:r>
      <w:r w:rsidR="00314F60" w:rsidRPr="0021536D">
        <w:rPr>
          <w:rFonts w:eastAsiaTheme="majorEastAsia"/>
        </w:rPr>
        <w:t> gyri </w:t>
      </w:r>
      <w:r w:rsidR="00314F60" w:rsidRPr="0021536D">
        <w:t>and buried</w:t>
      </w:r>
      <w:r w:rsidR="00314F60" w:rsidRPr="0021536D">
        <w:rPr>
          <w:rFonts w:eastAsiaTheme="majorEastAsia"/>
        </w:rPr>
        <w:t> sulci </w:t>
      </w:r>
      <w:r w:rsidR="00314F60" w:rsidRPr="0021536D">
        <w:t>based on</w:t>
      </w:r>
      <w:r w:rsidR="00314F60" w:rsidRPr="0021536D">
        <w:rPr>
          <w:rFonts w:eastAsiaTheme="majorEastAsia"/>
        </w:rPr>
        <w:t> mean curvature and convexity</w:t>
      </w:r>
      <w:r w:rsidR="00314F60">
        <w:t xml:space="preserve">, thus </w:t>
      </w:r>
      <w:r w:rsidR="00314F60" w:rsidRPr="0021536D">
        <w:t>provid</w:t>
      </w:r>
      <w:r w:rsidR="00314F60">
        <w:t xml:space="preserve">ing </w:t>
      </w:r>
      <w:r w:rsidR="00314F60" w:rsidRPr="0021536D">
        <w:rPr>
          <w:rFonts w:eastAsiaTheme="majorEastAsia"/>
        </w:rPr>
        <w:t>74 bilateral regions (148 total)</w:t>
      </w:r>
      <w:r w:rsidR="00314F60" w:rsidRPr="0021536D">
        <w:t xml:space="preserve">. </w:t>
      </w:r>
      <w:r w:rsidR="00314F60">
        <w:t>I</w:t>
      </w:r>
      <w:r w:rsidR="00314F60" w:rsidRPr="0021536D">
        <w:t>t is widely used in</w:t>
      </w:r>
      <w:r w:rsidR="00314F60" w:rsidRPr="0021536D">
        <w:rPr>
          <w:rFonts w:eastAsiaTheme="majorEastAsia"/>
        </w:rPr>
        <w:t> structural MRI studies </w:t>
      </w:r>
      <w:r w:rsidR="00314F60" w:rsidRPr="0021536D">
        <w:t>to analyze</w:t>
      </w:r>
      <w:r w:rsidR="00314F60" w:rsidRPr="0021536D">
        <w:rPr>
          <w:rFonts w:eastAsiaTheme="majorEastAsia"/>
        </w:rPr>
        <w:t> cortical volume</w:t>
      </w:r>
      <w:r w:rsidRPr="0021536D">
        <w:t xml:space="preserve"> </w:t>
      </w:r>
      <w:r w:rsidR="00314F60" w:rsidRPr="0021536D">
        <w:t>in neurodevelopmental research</w:t>
      </w:r>
      <w:r>
        <w:t xml:space="preserve"> </w:t>
      </w:r>
      <w:r>
        <w:rPr>
          <w:color w:val="00B0F0"/>
        </w:rPr>
        <w:t>ref</w:t>
      </w:r>
      <w:r w:rsidR="00314F60" w:rsidRPr="0021536D">
        <w:t>.</w:t>
      </w:r>
      <w:r w:rsidR="00314F60">
        <w:t xml:space="preserve"> Subcortical </w:t>
      </w:r>
      <w:r w:rsidR="00314F60" w:rsidRPr="00FB19A6">
        <w:t xml:space="preserve">structures were analyzed using the Automated Segmentation of the Subcortical Structures (ASEG) provided by </w:t>
      </w:r>
      <w:proofErr w:type="spellStart"/>
      <w:r w:rsidR="00314F60" w:rsidRPr="00FB19A6">
        <w:t>FreeSurfer</w:t>
      </w:r>
      <w:proofErr w:type="spellEnd"/>
      <w:r w:rsidR="005317AF">
        <w:t xml:space="preserve"> </w:t>
      </w:r>
      <w:r w:rsidR="005317AF">
        <w:fldChar w:fldCharType="begin"/>
      </w:r>
      <w:r w:rsidR="005317AF">
        <w:instrText xml:space="preserve"> ADDIN ZOTERO_ITEM CSL_CITATION {"citationID":"1JLCn448","properties":{"formattedCitation":"(Fischl et al., 2002)","plainCitation":"(Fischl et al., 2002)","noteIndex":0},"citationItems":[{"id":4282,"uris":["http://zotero.org/users/13126831/items/VXCSW5UX"],"itemData":{"id":4282,"type":"article-journal","abstract":"We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disease.","container-title":"Neuron","DOI":"10.1016/s0896-6273(02)00569-x","ISSN":"0896-6273","issue":"3","journalAbbreviation":"Neuron","language":"eng","note":"PMID: 11832223","page":"341-355","source":"PubMed","title":"Whole brain segmentation: automated labeling of neuroanatomical structures in the human brain","title-short":"Whole brain segmentation","volume":"33","author":[{"family":"Fischl","given":"Bruce"},{"family":"Salat","given":"David H."},{"family":"Busa","given":"Evelina"},{"family":"Albert","given":"Marilyn"},{"family":"Dieterich","given":"Megan"},{"family":"Haselgrove","given":"Christian"},{"family":"Kouwe","given":"Andre","non-dropping-particle":"van der"},{"family":"Killiany","given":"Ron"},{"family":"Kennedy","given":"David"},{"family":"Klaveness","given":"Shuna"},{"family":"Montillo","given":"Albert"},{"family":"Makris","given":"Nikos"},{"family":"Rosen","given":"Bruce"},{"family":"Dale","given":"Anders M."}],"issued":{"date-parts":[["2002",1,31]]}}}],"schema":"https://github.com/citation-style-language/schema/raw/master/csl-citation.json"} </w:instrText>
      </w:r>
      <w:r w:rsidR="005317AF">
        <w:fldChar w:fldCharType="separate"/>
      </w:r>
      <w:r w:rsidR="005317AF">
        <w:rPr>
          <w:noProof/>
        </w:rPr>
        <w:t>(Fischl et al., 2002)</w:t>
      </w:r>
      <w:r w:rsidR="005317AF">
        <w:fldChar w:fldCharType="end"/>
      </w:r>
      <w:r w:rsidR="005317AF">
        <w:t xml:space="preserve">. </w:t>
      </w:r>
      <w:r w:rsidR="00314F60" w:rsidRPr="00FB19A6">
        <w:t>This atlas allows the segmentation and volume measurement of subcortical areas and other intracranial structures</w:t>
      </w:r>
      <w:r w:rsidR="00C8375F">
        <w:t>, thus providing 46 regions in total</w:t>
      </w:r>
      <w:r w:rsidR="00314F60" w:rsidRPr="00FB19A6">
        <w:t xml:space="preserve">. </w:t>
      </w:r>
      <w:r w:rsidR="00BF29A7" w:rsidRPr="00BF29A7">
        <w:t xml:space="preserve">Combining these atlases facilitates a comprehensive analysis of cortical and subcortical regions. </w:t>
      </w:r>
      <w:r w:rsidRPr="00BB2216">
        <w:t>Once both cortical and subcortical structures are labe</w:t>
      </w:r>
      <w:r w:rsidR="00126CAD">
        <w:t>l</w:t>
      </w:r>
      <w:r w:rsidRPr="00BB2216">
        <w:t>led, we obtain</w:t>
      </w:r>
      <w:r w:rsidR="00C8375F">
        <w:t xml:space="preserve"> 194 </w:t>
      </w:r>
      <w:r w:rsidR="00CB3760">
        <w:t xml:space="preserve">parcellated </w:t>
      </w:r>
      <w:r w:rsidR="00C8375F">
        <w:t>brain volumes</w:t>
      </w:r>
      <w:r w:rsidR="00020E02">
        <w:t xml:space="preserve"> per individual</w:t>
      </w:r>
      <w:r w:rsidRPr="00BB2216">
        <w:t>, presented in a tabulated format</w:t>
      </w:r>
      <w:r w:rsidR="00020E02">
        <w:t>.</w:t>
      </w:r>
    </w:p>
    <w:p w14:paraId="25F7C4D8" w14:textId="795C4C7E" w:rsidR="00BD4005" w:rsidRPr="00BD4005" w:rsidRDefault="009520BB" w:rsidP="00400DB2">
      <w:pPr>
        <w:pStyle w:val="Style3"/>
      </w:pPr>
      <w:bookmarkStart w:id="145" w:name="_Toc194515207"/>
      <w:bookmarkStart w:id="146" w:name="_Toc195193000"/>
      <w:r>
        <w:t>Demographics and categorical diagnosis</w:t>
      </w:r>
      <w:bookmarkEnd w:id="145"/>
      <w:bookmarkEnd w:id="146"/>
    </w:p>
    <w:p w14:paraId="4F29D8DD" w14:textId="3EC4B740" w:rsidR="009520BB" w:rsidRPr="00CB3760" w:rsidRDefault="00CB3760" w:rsidP="00CB3760">
      <w:r>
        <w:rPr>
          <w:color w:val="000000" w:themeColor="text1"/>
        </w:rPr>
        <w:t xml:space="preserve">The </w:t>
      </w:r>
      <w:r w:rsidR="009520BB" w:rsidRPr="00827943">
        <w:rPr>
          <w:color w:val="000000" w:themeColor="text1"/>
        </w:rPr>
        <w:t>Kiddie Schedule for Affective Disorders and Schizophrenia for DSM-</w:t>
      </w:r>
      <w:r w:rsidR="009520BB" w:rsidRPr="002915A0">
        <w:t>5 (KSADS-</w:t>
      </w:r>
      <w:r w:rsidR="00400DB2">
        <w:t xml:space="preserve">5 </w:t>
      </w:r>
      <w:r w:rsidR="00400DB2" w:rsidRPr="006A0DC3">
        <w:rPr>
          <w:color w:val="00B0F0"/>
        </w:rPr>
        <w:t>2.0</w:t>
      </w:r>
      <w:r w:rsidR="009520BB" w:rsidRPr="002915A0">
        <w:t>)</w:t>
      </w:r>
      <w:r w:rsidR="009520BB">
        <w:t xml:space="preserve"> </w:t>
      </w:r>
      <w:r w:rsidR="009520BB">
        <w:fldChar w:fldCharType="begin"/>
      </w:r>
      <w:r w:rsidR="009520BB">
        <w:instrText xml:space="preserve"> ADDIN ZOTERO_ITEM CSL_CITATION {"citationID":"HvvAGoE8","properties":{"formattedCitation":"(Kobak et al., 2013)","plainCitation":"(Kobak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009520BB">
        <w:fldChar w:fldCharType="separate"/>
      </w:r>
      <w:r w:rsidR="009520BB">
        <w:rPr>
          <w:noProof/>
        </w:rPr>
        <w:t>(Kobak et al., 2013)</w:t>
      </w:r>
      <w:r w:rsidR="009520BB">
        <w:fldChar w:fldCharType="end"/>
      </w:r>
      <w:r w:rsidR="009520BB">
        <w:t xml:space="preserve">. </w:t>
      </w:r>
      <w:r w:rsidR="009520BB" w:rsidRPr="002915A0">
        <w:t>The KSADS-5 is a comprehensive diagnostic tool compatible with</w:t>
      </w:r>
      <w:r>
        <w:t xml:space="preserve"> </w:t>
      </w:r>
      <w:r w:rsidR="00126CAD">
        <w:t xml:space="preserve">the </w:t>
      </w:r>
      <w:r w:rsidRPr="00FB19A6">
        <w:t>Diagnostic and Statistical Manual of Mental Disorders</w:t>
      </w:r>
      <w:r w:rsidR="009520BB" w:rsidRPr="002915A0">
        <w:t xml:space="preserve"> </w:t>
      </w:r>
      <w:r>
        <w:t>(</w:t>
      </w:r>
      <w:r w:rsidR="009520BB" w:rsidRPr="002915A0">
        <w:t>DSM-5</w:t>
      </w:r>
      <w:r>
        <w:t>)</w:t>
      </w:r>
      <w:r w:rsidR="009520BB" w:rsidRPr="002915A0">
        <w:t xml:space="preserve"> criteria, </w:t>
      </w:r>
      <w:r w:rsidR="00126CAD">
        <w:t>facilitating</w:t>
      </w:r>
      <w:r w:rsidR="009520BB" w:rsidRPr="002915A0">
        <w:t xml:space="preserve"> the </w:t>
      </w:r>
      <w:r w:rsidR="002E6FFB" w:rsidRPr="002915A0">
        <w:t>categorical approach</w:t>
      </w:r>
      <w:r w:rsidR="002E6FFB">
        <w:t xml:space="preserve"> </w:t>
      </w:r>
      <w:r w:rsidR="00126CAD">
        <w:t xml:space="preserve">to </w:t>
      </w:r>
      <w:r w:rsidR="00F91235" w:rsidRPr="002915A0">
        <w:t>psychiatric</w:t>
      </w:r>
      <w:r w:rsidR="009520BB" w:rsidRPr="002915A0">
        <w:t xml:space="preserve"> diagnoses</w:t>
      </w:r>
      <w:r>
        <w:t xml:space="preserve"> </w:t>
      </w:r>
      <w:r w:rsidRPr="00FB19A6">
        <w:rPr>
          <w:color w:val="4C94D8" w:themeColor="text2" w:themeTint="80"/>
        </w:rPr>
        <w:t>(APA, 2000).</w:t>
      </w:r>
      <w:r w:rsidRPr="00CB3760">
        <w:rPr>
          <w:color w:val="000000" w:themeColor="text1"/>
        </w:rPr>
        <w:t xml:space="preserve"> </w:t>
      </w:r>
      <w:r w:rsidR="009520BB" w:rsidRPr="002915A0">
        <w:t xml:space="preserve"> This approach </w:t>
      </w:r>
      <w:r>
        <w:t xml:space="preserve">uses </w:t>
      </w:r>
      <w:r w:rsidR="009520BB" w:rsidRPr="002915A0">
        <w:t>established criteria</w:t>
      </w:r>
      <w:r>
        <w:t xml:space="preserve"> and d</w:t>
      </w:r>
      <w:r w:rsidRPr="002915A0">
        <w:t>iagnoses may be classified as "certain," "possible," "in remission," or "not present."</w:t>
      </w:r>
      <w:r w:rsidR="009520BB" w:rsidRPr="00FB19A6">
        <w:t xml:space="preserve"> </w:t>
      </w:r>
      <w:r w:rsidRPr="00827943">
        <w:rPr>
          <w:color w:val="000000" w:themeColor="text1"/>
        </w:rPr>
        <w:lastRenderedPageBreak/>
        <w:t xml:space="preserve">Demographic </w:t>
      </w:r>
      <w:r w:rsidRPr="005317AF">
        <w:rPr>
          <w:color w:val="000000" w:themeColor="text1"/>
        </w:rPr>
        <w:t>questions, including age, sex</w:t>
      </w:r>
      <w:r w:rsidRPr="002915A0">
        <w:t>, race</w:t>
      </w:r>
      <w:r w:rsidR="000977E9">
        <w:t>,</w:t>
      </w:r>
      <w:r w:rsidRPr="002915A0">
        <w:t xml:space="preserve"> and ethnicity</w:t>
      </w:r>
      <w:r>
        <w:t>,</w:t>
      </w:r>
      <w:r>
        <w:rPr>
          <w:color w:val="000000" w:themeColor="text1"/>
        </w:rPr>
        <w:t xml:space="preserve"> are also </w:t>
      </w:r>
      <w:r w:rsidR="000977E9">
        <w:rPr>
          <w:color w:val="000000" w:themeColor="text1"/>
        </w:rPr>
        <w:t>retrieved</w:t>
      </w:r>
      <w:r w:rsidRPr="00827943">
        <w:rPr>
          <w:color w:val="000000" w:themeColor="text1"/>
        </w:rPr>
        <w:t xml:space="preserve"> from the </w:t>
      </w:r>
      <w:r>
        <w:rPr>
          <w:color w:val="000000" w:themeColor="text1"/>
        </w:rPr>
        <w:t>KSADS-5</w:t>
      </w:r>
      <w:r w:rsidR="00BD4005" w:rsidRPr="002915A0">
        <w:t>.</w:t>
      </w:r>
    </w:p>
    <w:p w14:paraId="1371888E" w14:textId="77777777" w:rsidR="009520BB" w:rsidRDefault="009520BB" w:rsidP="009520BB">
      <w:pPr>
        <w:pStyle w:val="Style3"/>
      </w:pPr>
      <w:bookmarkStart w:id="147" w:name="_Toc194515208"/>
      <w:bookmarkStart w:id="148" w:name="_Toc195193001"/>
      <w:r>
        <w:t xml:space="preserve">Self and Parental Reports of </w:t>
      </w:r>
      <w:bookmarkEnd w:id="147"/>
      <w:r>
        <w:t>dimensional diagnosis</w:t>
      </w:r>
      <w:bookmarkEnd w:id="148"/>
      <w:r>
        <w:t xml:space="preserve"> </w:t>
      </w:r>
    </w:p>
    <w:p w14:paraId="05906324" w14:textId="77777777" w:rsidR="009520BB" w:rsidRPr="00F05A4A" w:rsidRDefault="009520BB" w:rsidP="009520BB">
      <w:pPr>
        <w:rPr>
          <w:b/>
          <w:bCs/>
          <w:i/>
          <w:iCs/>
        </w:rPr>
      </w:pPr>
      <w:r w:rsidRPr="0070480A">
        <w:t>The Achenbach System of Empirically Based Assessment (ASEBA) is a comprehensive evaluation tool developed after years of research and practical use</w:t>
      </w:r>
      <w:r>
        <w:t xml:space="preserve"> </w:t>
      </w:r>
      <w:r>
        <w:fldChar w:fldCharType="begin"/>
      </w:r>
      <w:r>
        <w:instrText xml:space="preserve"> ADDIN ZOTERO_ITEM CSL_CITATION {"citationID":"3SKtZceN","properties":{"formattedCitation":"({\\i{}ASEBA}, 2019)","plainCitation":"(ASEBA, 2019)","noteIndex":0},"citationItems":[{"id":4289,"uris":["http://zotero.org/users/13126831/items/TCNGPR3D"],"itemData":{"id":4289,"type":"post-weblog","abstract":"The ASEBA is a comprehensive evidence-based assessment system developed through decades of research and practical experience. The ASEBA assesses competencies,","language":"en-US","title":"ASEBA","URL":"https://aseba.org/aseba-overview/","accessed":{"date-parts":[["2025",4,3]]},"issued":{"date-parts":[["2019",1,14]]}}}],"schema":"https://github.com/citation-style-language/schema/raw/master/csl-citation.json"} </w:instrText>
      </w:r>
      <w:r>
        <w:fldChar w:fldCharType="separate"/>
      </w:r>
      <w:r w:rsidRPr="00D37FB1">
        <w:t>(</w:t>
      </w:r>
      <w:r w:rsidRPr="00D37FB1">
        <w:rPr>
          <w:i/>
          <w:iCs/>
        </w:rPr>
        <w:t>ASEBA</w:t>
      </w:r>
      <w:r w:rsidRPr="00D37FB1">
        <w:t>, 2019)</w:t>
      </w:r>
      <w:r>
        <w:fldChar w:fldCharType="end"/>
      </w:r>
      <w:r w:rsidRPr="0070480A">
        <w:t xml:space="preserve">. It is designed to assess behavioral, emotional, and social aspects, along with strengths, competencies, and </w:t>
      </w:r>
      <w:r w:rsidRPr="00496D86">
        <w:t xml:space="preserve">adaptive functioning in individuals ranging from 1½ years old to over 90. ASEBA is widely applied in diverse areas such as mental health services, education, healthcare, research, and more. </w:t>
      </w:r>
      <w:r>
        <w:t xml:space="preserve">The Child Behavior Checklist (CBCL) and Brief Problem Monitor (BPM), two components of the ASEBA, </w:t>
      </w:r>
      <w:r w:rsidRPr="00496D86">
        <w:t>provide</w:t>
      </w:r>
      <w:r>
        <w:t>s</w:t>
      </w:r>
      <w:r w:rsidRPr="00496D86">
        <w:t xml:space="preserve"> a </w:t>
      </w:r>
      <w:r w:rsidRPr="00F05A4A">
        <w:t>dimensional</w:t>
      </w:r>
      <w:r>
        <w:t xml:space="preserve"> </w:t>
      </w:r>
      <w:r w:rsidRPr="0005465C">
        <w:rPr>
          <w:color w:val="215E99" w:themeColor="text2" w:themeTint="BF"/>
        </w:rPr>
        <w:t>diagnostic</w:t>
      </w:r>
      <w:r>
        <w:rPr>
          <w:color w:val="215E99" w:themeColor="text2" w:themeTint="BF"/>
        </w:rPr>
        <w:t>/assessment</w:t>
      </w:r>
      <w:r w:rsidRPr="00F05A4A">
        <w:t xml:space="preserve"> approach that places behaviors along a continuum of </w:t>
      </w:r>
      <w:r w:rsidRPr="005E7B4A">
        <w:t>frequency and/or severity. Moreover, assessments are normed by informant, age, sex, and ethnicity. The resulting scores are reported as z-scores within a full T-score range, with a mean of 50 and a standard deviation of 10.</w:t>
      </w:r>
    </w:p>
    <w:p w14:paraId="48ABFD65" w14:textId="72D17626" w:rsidR="009C4AA5" w:rsidRDefault="009520BB" w:rsidP="00400DB2">
      <w:pPr>
        <w:pStyle w:val="Style4"/>
      </w:pPr>
      <w:bookmarkStart w:id="149" w:name="_Toc195193002"/>
      <w:bookmarkStart w:id="150" w:name="_Toc194515210"/>
      <w:r>
        <w:t xml:space="preserve">Parent-Reported </w:t>
      </w:r>
      <w:r w:rsidRPr="003867A7">
        <w:t>Child Behavior Checklist</w:t>
      </w:r>
      <w:bookmarkEnd w:id="149"/>
      <w:r w:rsidRPr="003867A7">
        <w:t xml:space="preserve"> </w:t>
      </w:r>
      <w:bookmarkEnd w:id="150"/>
    </w:p>
    <w:p w14:paraId="748B8E53" w14:textId="77777777" w:rsidR="009520BB" w:rsidRDefault="009520BB" w:rsidP="009520BB">
      <w:r w:rsidRPr="002B0C5B">
        <w:t xml:space="preserve">The CBCL is a component of the </w:t>
      </w:r>
      <w:r w:rsidRPr="0070480A">
        <w:t>ASEBA first published in 2001</w:t>
      </w:r>
      <w:r>
        <w:t>,</w:t>
      </w:r>
      <w:r w:rsidRPr="0070480A">
        <w:t xml:space="preserve"> and</w:t>
      </w:r>
      <w:r w:rsidRPr="002B0C5B">
        <w:t xml:space="preserve"> is used to assess children's behavioral, emotional, or social problems</w:t>
      </w:r>
      <w:r>
        <w:t xml:space="preserve"> </w:t>
      </w:r>
      <w:r w:rsidRPr="003867A7">
        <w:fldChar w:fldCharType="begin"/>
      </w:r>
      <w:r>
        <w:instrText xml:space="preserve"> ADDIN ZOTERO_ITEM CSL_CITATION {"citationID":"VHkYyXov","properties":{"formattedCitation":"(T. M. Achenbach, 2001)","plainCitation":"(T. M. Achenbach, 2001)","dontUpdate":true,"noteIndex":0},"citationItems":[{"id":3258,"uris":["http://zotero.org/users/13126831/items/8SUUHJ2A"],"itemData":{"id":3258,"type":"book","event-place":"Burlington,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3867A7">
        <w:fldChar w:fldCharType="separate"/>
      </w:r>
      <w:r>
        <w:t>(Achenbach, 2001)</w:t>
      </w:r>
      <w:r w:rsidRPr="003867A7">
        <w:fldChar w:fldCharType="end"/>
      </w:r>
      <w:r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Pr="00C1392A">
        <w:t xml:space="preserve">As depicted in Figure </w:t>
      </w:r>
      <w:r>
        <w:t>5</w:t>
      </w:r>
      <w:r w:rsidRPr="00C1392A">
        <w:t>,</w:t>
      </w:r>
      <w:r w:rsidRPr="00C1392A">
        <w:rPr>
          <w:rFonts w:eastAsiaTheme="majorEastAsia"/>
        </w:rPr>
        <w:t> </w:t>
      </w:r>
      <w:r>
        <w:t>the CBCL</w:t>
      </w:r>
      <w:r w:rsidRPr="00C1392A">
        <w:t xml:space="preserve"> consists</w:t>
      </w:r>
      <w:r w:rsidRPr="003867A7">
        <w:t xml:space="preserve"> of several dimensions categorized into Syndrome Scales </w:t>
      </w:r>
      <w:r>
        <w:t>and</w:t>
      </w:r>
      <w:r w:rsidRPr="003867A7">
        <w:t xml:space="preserve"> DSM-Oriented Scales. The eight syndrome scales are established through factor analysis</w:t>
      </w:r>
      <w:r w:rsidRPr="00C1392A">
        <w:rPr>
          <w:color w:val="000000" w:themeColor="text1"/>
        </w:rPr>
        <w:t xml:space="preserve">. They </w:t>
      </w:r>
      <w:r w:rsidRPr="003867A7">
        <w:t>encompass clusters of common behaviors or symptoms</w:t>
      </w:r>
      <w:r>
        <w:rPr>
          <w:rFonts w:ascii="inherit" w:hAnsi="inherit" w:cs="Open Sans"/>
          <w:color w:val="000000"/>
        </w:rPr>
        <w:t>.</w:t>
      </w:r>
      <w:r>
        <w:t xml:space="preserve"> </w:t>
      </w:r>
      <w:r w:rsidRPr="003867A7">
        <w:t>M</w:t>
      </w:r>
      <w:r>
        <w:t>eanwhile</w:t>
      </w:r>
      <w:r w:rsidRPr="003867A7">
        <w:t>,</w:t>
      </w:r>
      <w:r>
        <w:t xml:space="preserve"> the more recently developed </w:t>
      </w:r>
      <w:r w:rsidRPr="003867A7">
        <w:t>s</w:t>
      </w:r>
      <w:r>
        <w:t>even</w:t>
      </w:r>
      <w:r w:rsidRPr="00E33541">
        <w:t xml:space="preserve"> DSM-Oriented Scales align with diagnostic categories outlined in the </w:t>
      </w:r>
      <w:r>
        <w:t xml:space="preserve">DSM-5 </w:t>
      </w:r>
      <w:r w:rsidRPr="00E33541">
        <w:fldChar w:fldCharType="begin"/>
      </w:r>
      <w:r>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Pr="00E33541">
        <w:fldChar w:fldCharType="separate"/>
      </w:r>
      <w:r>
        <w:t>(American Psychiatric Association, 2013; Nelson et al., 2001)</w:t>
      </w:r>
      <w:r w:rsidRPr="00E33541">
        <w:fldChar w:fldCharType="end"/>
      </w:r>
      <w:r w:rsidRPr="00E33541">
        <w:t>.</w:t>
      </w:r>
      <w:r>
        <w:t xml:space="preserve"> Furthermore</w:t>
      </w:r>
      <w:r w:rsidRPr="00E33541">
        <w:t>, these scales are grouped into three high-level</w:t>
      </w:r>
      <w:r>
        <w:t xml:space="preserve"> domains </w:t>
      </w:r>
      <w:r w:rsidRPr="00676283">
        <w:t>Internalizing, Externalizing, and Total Problems scales</w:t>
      </w:r>
      <w:r w:rsidRPr="00E33541">
        <w:t>. These dimensions offer a detailed assessment of a child's emotional, social, and behavioral functioning, aiding in identifying areas that may benefit from therapeutic or educational interventions.</w:t>
      </w:r>
    </w:p>
    <w:p w14:paraId="741BB684" w14:textId="68AE7446" w:rsidR="009C4AA5" w:rsidRDefault="009520BB" w:rsidP="00400DB2">
      <w:pPr>
        <w:pStyle w:val="Style4"/>
      </w:pPr>
      <w:bookmarkStart w:id="151" w:name="_Toc195193003"/>
      <w:bookmarkStart w:id="152" w:name="_Toc194515209"/>
      <w:r>
        <w:t>Self-Reported B</w:t>
      </w:r>
      <w:r w:rsidRPr="003B224D">
        <w:t xml:space="preserve">rief </w:t>
      </w:r>
      <w:r>
        <w:t>P</w:t>
      </w:r>
      <w:r w:rsidRPr="003B224D">
        <w:t xml:space="preserve">roblem </w:t>
      </w:r>
      <w:r>
        <w:t>M</w:t>
      </w:r>
      <w:r w:rsidRPr="003B224D">
        <w:t>onitor</w:t>
      </w:r>
      <w:bookmarkEnd w:id="151"/>
      <w:r>
        <w:t xml:space="preserve"> </w:t>
      </w:r>
      <w:bookmarkEnd w:id="152"/>
    </w:p>
    <w:p w14:paraId="33B17635" w14:textId="5224B031" w:rsidR="009520BB" w:rsidRPr="00F05A4A" w:rsidRDefault="009520BB" w:rsidP="009520BB">
      <w:r w:rsidRPr="00676283">
        <w:t xml:space="preserve">The BPM, another component of the ASEBA, was first published in 2011 </w:t>
      </w:r>
      <w:r w:rsidRPr="00676283">
        <w:fldChar w:fldCharType="begin"/>
      </w:r>
      <w:r w:rsidRPr="00676283">
        <w:instrText xml:space="preserve"> ADDIN ZOTERO_ITEM CSL_CITATION {"citationID":"m1qACeGr","properties":{"formattedCitation":"(Achenbach et al., 2011)","plainCitation":"(Achenbach et al., 2011)","noteIndex":0},"citationItems":[{"id":4286,"uris":["http://zotero.org/users/13126831/items/G88UT24M"],"itemData":{"id":4286,"type":"article-journal","container-title":"Burlington, VT: ASEBA","journalAbbreviation":"Burlington, VT: ASEBA","title":"Manual for the ASEBA brief problem monitor (BPM)","volume":"33","author":[{"family":"Achenbach","given":"Thomas M"},{"family":"McConaughy","given":"Stephanie H"},{"family":"Ivanova","given":"Masha Y"},{"family":"Rescorla","given":"Leslie A"}],"issued":{"date-parts":[["2011"]]}}}],"schema":"https://github.com/citation-style-language/schema/raw/master/csl-citation.json"} </w:instrText>
      </w:r>
      <w:r w:rsidRPr="00676283">
        <w:fldChar w:fldCharType="separate"/>
      </w:r>
      <w:r w:rsidRPr="00676283">
        <w:t>(Achenbach et al., 2011)</w:t>
      </w:r>
      <w:r w:rsidRPr="00676283">
        <w:fldChar w:fldCharType="end"/>
      </w:r>
      <w:r w:rsidRPr="00676283">
        <w:t xml:space="preserve">. </w:t>
      </w:r>
      <w:r>
        <w:t xml:space="preserve">Developed to complement parental assessments, adolescents provide self-reports on </w:t>
      </w:r>
      <w:r>
        <w:lastRenderedPageBreak/>
        <w:t>higher</w:t>
      </w:r>
      <w:r w:rsidR="00126CAD">
        <w:t>-</w:t>
      </w:r>
      <w:r>
        <w:t xml:space="preserve">level domains </w:t>
      </w:r>
      <w:r w:rsidRPr="004467B7">
        <w:rPr>
          <w:color w:val="215E99" w:themeColor="text2" w:themeTint="BF"/>
        </w:rPr>
        <w:t>and attention</w:t>
      </w:r>
      <w:r>
        <w:t xml:space="preserve">. </w:t>
      </w:r>
      <w:r w:rsidRPr="00676283">
        <w:t xml:space="preserve">It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 As illustrated in Figure </w:t>
      </w:r>
      <w:r>
        <w:t>5</w:t>
      </w:r>
      <w:r w:rsidRPr="00676283">
        <w:t xml:space="preserve">, the BPM measures four scales, including Internalizing, Attention Problems, Externalizing, and Total Problems scales, paralleling the items and scales found on the more comprehensive CBCL/6-18 </w:t>
      </w:r>
      <w:r w:rsidRPr="00676283">
        <w:fldChar w:fldCharType="begin"/>
      </w:r>
      <w:r w:rsidRPr="00676283">
        <w:instrText xml:space="preserve"> ADDIN ZOTERO_ITEM CSL_CITATION {"citationID":"Bsqg7R60","properties":{"formattedCitation":"(T. Achenbach et al., 2017)","plainCitation":"(T. Achenbach et al., 2017)","dontUpdate":true,"noteIndex":0},"citationItems":[{"id":3683,"uris":["http://zotero.org/users/13126831/items/69FIFYPT"],"itemData":{"id":3683,"type":"article-journal","container-title":"Burlington: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family":"McConaughy","given":"SH"},{"family":"Ivanova","given":"MY"},{"family":"Rescorla","given":"LA"}],"issued":{"date-parts":[["2017"]]}}}],"schema":"https://github.com/citation-style-language/schema/raw/master/csl-citation.json"} </w:instrText>
      </w:r>
      <w:r w:rsidRPr="00676283">
        <w:fldChar w:fldCharType="separate"/>
      </w:r>
      <w:r w:rsidRPr="00676283">
        <w:t>(Achenbach et al., 2017)</w:t>
      </w:r>
      <w:r w:rsidRPr="00676283">
        <w:fldChar w:fldCharType="end"/>
      </w:r>
      <w:r w:rsidRPr="00676283">
        <w:t xml:space="preserve">. </w:t>
      </w:r>
    </w:p>
    <w:p w14:paraId="3A108D98" w14:textId="77777777" w:rsidR="009520BB" w:rsidRDefault="009520BB" w:rsidP="009520BB">
      <w:r>
        <w:rPr>
          <w:noProof/>
          <w14:ligatures w14:val="standardContextual"/>
        </w:rPr>
        <w:drawing>
          <wp:inline distT="0" distB="0" distL="0" distR="0" wp14:anchorId="0BE97AF1" wp14:editId="171E335D">
            <wp:extent cx="5943378" cy="3341511"/>
            <wp:effectExtent l="0" t="0" r="0" b="0"/>
            <wp:docPr id="16996303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0325" name="Picture 1699630325"/>
                    <pic:cNvPicPr/>
                  </pic:nvPicPr>
                  <pic:blipFill rotWithShape="1">
                    <a:blip r:embed="rId15"/>
                    <a:srcRect t="9946" b="10490"/>
                    <a:stretch/>
                  </pic:blipFill>
                  <pic:spPr bwMode="auto">
                    <a:xfrm>
                      <a:off x="0" y="0"/>
                      <a:ext cx="5943600" cy="3341636"/>
                    </a:xfrm>
                    <a:prstGeom prst="rect">
                      <a:avLst/>
                    </a:prstGeom>
                    <a:ln>
                      <a:noFill/>
                    </a:ln>
                    <a:extLst>
                      <a:ext uri="{53640926-AAD7-44D8-BBD7-CCE9431645EC}">
                        <a14:shadowObscured xmlns:a14="http://schemas.microsoft.com/office/drawing/2010/main"/>
                      </a:ext>
                    </a:extLst>
                  </pic:spPr>
                </pic:pic>
              </a:graphicData>
            </a:graphic>
          </wp:inline>
        </w:drawing>
      </w:r>
    </w:p>
    <w:p w14:paraId="2814DEDB" w14:textId="77777777" w:rsidR="009520BB" w:rsidRDefault="009520BB" w:rsidP="009520BB">
      <w:pPr>
        <w:rPr>
          <w:b/>
          <w:bCs/>
          <w:i/>
          <w:iCs/>
        </w:rPr>
      </w:pPr>
    </w:p>
    <w:p w14:paraId="3A6E9ED6" w14:textId="07FC6C41" w:rsidR="002E6FFB" w:rsidRPr="008C0CD7" w:rsidRDefault="009520BB" w:rsidP="00D2005B">
      <w:pPr>
        <w:rPr>
          <w:i/>
          <w:iCs/>
        </w:rPr>
      </w:pPr>
      <w:r w:rsidRPr="0070480A">
        <w:rPr>
          <w:b/>
          <w:bCs/>
          <w:i/>
          <w:iCs/>
        </w:rPr>
        <w:t xml:space="preserve">Figure </w:t>
      </w:r>
      <w:r>
        <w:rPr>
          <w:b/>
          <w:bCs/>
          <w:i/>
          <w:iCs/>
        </w:rPr>
        <w:t>5</w:t>
      </w:r>
      <w:r w:rsidRPr="0070480A">
        <w:rPr>
          <w:b/>
          <w:bCs/>
          <w:i/>
          <w:iCs/>
        </w:rPr>
        <w:t xml:space="preserve">. </w:t>
      </w:r>
      <w:bookmarkStart w:id="153" w:name="_Toc194515211"/>
      <w:r w:rsidR="00126CAD" w:rsidRPr="00126CAD">
        <w:rPr>
          <w:i/>
          <w:iCs/>
        </w:rPr>
        <w:t>The structure of the ASEBA specifically focuses on the CBCL and the BPM. The parent-reported CBCL consists of Syndrome Scales and the more recently developed DSM-Oriented Scales. The DSM-oriented scales are aligned with diagnostic criteria from the DSM and include categories such as OCD and Anxiety Problems. The syndrome scales include clusters of symptoms, which are further grouped into three high-level domains known as (1) Internalizing Problems, (2) Externalizing, and (3) Total Problems score that sums all problem items. The child-reported BPM is a shorter version that provides a rapid assessment parallel to dimensions in CBCL for monitoring behavioral and emotional functioning over time.</w:t>
      </w:r>
    </w:p>
    <w:p w14:paraId="2A6242DF" w14:textId="22A01C6D" w:rsidR="009520BB" w:rsidRPr="00F05A4A" w:rsidRDefault="00F91235" w:rsidP="009520BB">
      <w:r w:rsidRPr="00034179">
        <w:t>Figure 4</w:t>
      </w:r>
      <w:r w:rsidR="008C0CD7">
        <w:t>.</w:t>
      </w:r>
      <w:r w:rsidRPr="00034179">
        <w:t xml:space="preserve"> illustrates the process of participant </w:t>
      </w:r>
      <w:r>
        <w:t>inclusion criteria</w:t>
      </w:r>
      <w:r w:rsidRPr="00034179">
        <w:t>.</w:t>
      </w:r>
      <w:r>
        <w:t xml:space="preserve"> </w:t>
      </w:r>
      <w:r w:rsidRPr="00034179">
        <w:t>Several criteria were applied for exclusion from the study</w:t>
      </w:r>
      <w:r>
        <w:t xml:space="preserve">. </w:t>
      </w:r>
      <w:r w:rsidR="00D76A51" w:rsidRPr="00D76A51">
        <w:t xml:space="preserve">Subjects </w:t>
      </w:r>
      <w:r w:rsidR="00D76A51">
        <w:t>are</w:t>
      </w:r>
      <w:r w:rsidR="00D76A51" w:rsidRPr="00D76A51">
        <w:t xml:space="preserve"> excluded if they lack usable imaging data or if there are </w:t>
      </w:r>
      <w:r w:rsidR="00D76A51" w:rsidRPr="00D76A51">
        <w:lastRenderedPageBreak/>
        <w:t xml:space="preserve">missing reports from either parents or children regarding internalizing and/or externalizing behaviors. </w:t>
      </w:r>
      <w:r w:rsidR="002E6FFB" w:rsidRPr="002E6FFB">
        <w:t xml:space="preserve">Subjects are excluded from the study if they </w:t>
      </w:r>
      <w:r w:rsidR="002E6FFB" w:rsidRPr="00F91235">
        <w:rPr>
          <w:color w:val="3A7C22" w:themeColor="accent6" w:themeShade="BF"/>
        </w:rPr>
        <w:t xml:space="preserve">are </w:t>
      </w:r>
      <w:r w:rsidRPr="00F91235">
        <w:rPr>
          <w:color w:val="3A7C22" w:themeColor="accent6" w:themeShade="BF"/>
        </w:rPr>
        <w:t>“</w:t>
      </w:r>
      <w:r w:rsidR="002E6FFB" w:rsidRPr="00F91235">
        <w:rPr>
          <w:color w:val="3A7C22" w:themeColor="accent6" w:themeShade="BF"/>
        </w:rPr>
        <w:t>currently</w:t>
      </w:r>
      <w:r w:rsidRPr="00F91235">
        <w:rPr>
          <w:color w:val="3A7C22" w:themeColor="accent6" w:themeShade="BF"/>
        </w:rPr>
        <w:t>”</w:t>
      </w:r>
      <w:r w:rsidR="002E6FFB" w:rsidRPr="00F91235">
        <w:rPr>
          <w:color w:val="3A7C22" w:themeColor="accent6" w:themeShade="BF"/>
        </w:rPr>
        <w:t xml:space="preserve"> </w:t>
      </w:r>
      <w:r>
        <w:t xml:space="preserve">prescribed </w:t>
      </w:r>
      <w:r w:rsidR="002E6FFB" w:rsidRPr="002E6FFB">
        <w:t xml:space="preserve">common antidepressant or antipsychotic medications </w:t>
      </w:r>
      <w:r>
        <w:rPr>
          <w:color w:val="3A7C22" w:themeColor="accent6" w:themeShade="BF"/>
        </w:rPr>
        <w:t>(list of meds?) b</w:t>
      </w:r>
      <w:r w:rsidR="002E6FFB" w:rsidRPr="00F91235">
        <w:rPr>
          <w:color w:val="3A7C22" w:themeColor="accent6" w:themeShade="BF"/>
        </w:rPr>
        <w:t xml:space="preserve">ecause these drugs can significantly </w:t>
      </w:r>
      <w:r w:rsidR="002E6FFB" w:rsidRPr="002E6FFB">
        <w:t xml:space="preserve">affect brain </w:t>
      </w:r>
      <w:r w:rsidR="002E6FFB" w:rsidRPr="00D76A51">
        <w:t>structure.</w:t>
      </w:r>
      <w:r w:rsidRPr="00D76A51">
        <w:t xml:space="preserve"> Healthy control subjects are defined as subjects who did not meet </w:t>
      </w:r>
      <w:r w:rsidR="00034179" w:rsidRPr="00D76A51">
        <w:t xml:space="preserve">diagnostic criteria for </w:t>
      </w:r>
      <w:r w:rsidRPr="00D76A51">
        <w:t xml:space="preserve">any </w:t>
      </w:r>
      <w:r w:rsidR="00034179" w:rsidRPr="00D76A51">
        <w:t>present or current</w:t>
      </w:r>
      <w:r w:rsidR="00034179" w:rsidRPr="00034179">
        <w:t xml:space="preserve"> psychiatric disorder </w:t>
      </w:r>
      <w:r>
        <w:t xml:space="preserve">as assessed by the KSADS-5. </w:t>
      </w:r>
      <w:r w:rsidR="009520BB" w:rsidRPr="00725244">
        <w:t xml:space="preserve">A total of </w:t>
      </w:r>
      <w:r w:rsidR="009520BB">
        <w:t>6,</w:t>
      </w:r>
      <w:r>
        <w:t>261</w:t>
      </w:r>
      <w:r w:rsidR="009520BB" w:rsidRPr="00725244">
        <w:t xml:space="preserve"> participants were included in the study. </w:t>
      </w:r>
    </w:p>
    <w:p w14:paraId="16AC3590" w14:textId="04A0E5D6" w:rsidR="009520BB" w:rsidRDefault="00A820B6" w:rsidP="009520BB">
      <w:pPr>
        <w:jc w:val="center"/>
      </w:pPr>
      <w:r>
        <w:rPr>
          <w:noProof/>
          <w14:ligatures w14:val="standardContextual"/>
        </w:rPr>
        <w:drawing>
          <wp:inline distT="0" distB="0" distL="0" distR="0" wp14:anchorId="2B9DF3BF" wp14:editId="575FE889">
            <wp:extent cx="5374585" cy="4236441"/>
            <wp:effectExtent l="0" t="0" r="0" b="5715"/>
            <wp:docPr id="1211841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41392" name="Picture 1211841392"/>
                    <pic:cNvPicPr/>
                  </pic:nvPicPr>
                  <pic:blipFill rotWithShape="1">
                    <a:blip r:embed="rId16"/>
                    <a:srcRect l="11151" t="10587" r="16866" b="9117"/>
                    <a:stretch/>
                  </pic:blipFill>
                  <pic:spPr bwMode="auto">
                    <a:xfrm>
                      <a:off x="0" y="0"/>
                      <a:ext cx="5414213" cy="4267677"/>
                    </a:xfrm>
                    <a:prstGeom prst="rect">
                      <a:avLst/>
                    </a:prstGeom>
                    <a:ln>
                      <a:noFill/>
                    </a:ln>
                    <a:extLst>
                      <a:ext uri="{53640926-AAD7-44D8-BBD7-CCE9431645EC}">
                        <a14:shadowObscured xmlns:a14="http://schemas.microsoft.com/office/drawing/2010/main"/>
                      </a:ext>
                    </a:extLst>
                  </pic:spPr>
                </pic:pic>
              </a:graphicData>
            </a:graphic>
          </wp:inline>
        </w:drawing>
      </w:r>
    </w:p>
    <w:p w14:paraId="678F92E7" w14:textId="2DAA6FA0" w:rsidR="009520BB" w:rsidRDefault="009520BB" w:rsidP="009520BB">
      <w:pPr>
        <w:rPr>
          <w:rFonts w:eastAsiaTheme="majorEastAsia"/>
          <w:i/>
          <w:iCs/>
        </w:rPr>
      </w:pPr>
      <w:r w:rsidRPr="00496D86">
        <w:rPr>
          <w:b/>
          <w:bCs/>
          <w:i/>
          <w:iCs/>
        </w:rPr>
        <w:t>Figure 4.</w:t>
      </w:r>
      <w:r w:rsidRPr="00496D86">
        <w:rPr>
          <w:i/>
          <w:iCs/>
        </w:rPr>
        <w:t xml:space="preserve"> </w:t>
      </w:r>
      <w:r w:rsidRPr="00496D86">
        <w:rPr>
          <w:rFonts w:eastAsiaTheme="majorEastAsia"/>
          <w:i/>
          <w:iCs/>
        </w:rPr>
        <w:t>Flowchart</w:t>
      </w:r>
      <w:r>
        <w:rPr>
          <w:rFonts w:eastAsiaTheme="majorEastAsia"/>
          <w:i/>
          <w:iCs/>
        </w:rPr>
        <w:t xml:space="preserve"> of </w:t>
      </w:r>
      <w:r w:rsidRPr="00496D86">
        <w:rPr>
          <w:rFonts w:eastAsiaTheme="majorEastAsia"/>
          <w:i/>
          <w:iCs/>
        </w:rPr>
        <w:t>participant selection and subgroup classification at 2-year follow-up</w:t>
      </w:r>
      <w:r>
        <w:rPr>
          <w:rFonts w:eastAsiaTheme="majorEastAsia"/>
          <w:i/>
          <w:iCs/>
        </w:rPr>
        <w:t>.</w:t>
      </w:r>
    </w:p>
    <w:p w14:paraId="7AEAEE98" w14:textId="77777777" w:rsidR="005317AF" w:rsidRDefault="005317AF" w:rsidP="009520BB">
      <w:pPr>
        <w:rPr>
          <w:rFonts w:eastAsiaTheme="majorEastAsia"/>
          <w:i/>
          <w:iCs/>
        </w:rPr>
      </w:pPr>
    </w:p>
    <w:p w14:paraId="72B7E3D6" w14:textId="483CB50A" w:rsidR="00D2005B" w:rsidRPr="005D23F6" w:rsidRDefault="008C0CD7" w:rsidP="00D2005B">
      <w:r w:rsidRPr="008C0CD7">
        <w:t xml:space="preserve">For the healthy control group (n = 5,869), the mean age of participants was 9.48 years (SD = 0.51). The sex distribution included 47.5% female (n = 2,790), 0% identified as </w:t>
      </w:r>
      <w:proofErr w:type="gramStart"/>
      <w:r w:rsidRPr="008C0CD7">
        <w:t>intersex-male</w:t>
      </w:r>
      <w:proofErr w:type="gramEnd"/>
      <w:r w:rsidRPr="008C0CD7">
        <w:t xml:space="preserve"> (n = 1), and 52.4% male (n = 3,078). The racial and ethnic composition of the group was as follows: 2.2% Asian (n = 131), 13.3% Black (n = 778), 19% Hispanic (n = 1,114), 9.8% identifying as Other (n = 574), and 55.8% White (n = 3,272).</w:t>
      </w:r>
      <w:r>
        <w:t xml:space="preserve"> </w:t>
      </w:r>
      <w:r w:rsidRPr="008C0CD7">
        <w:t xml:space="preserve">For the OCD group (n = 392), the mean age of participants was 9.46 years (SD = 0.5). The sex distribution included 47.7% female (n = 187) and 52.3% male (n = 205). The racial and ethnic composition was 1% Asian (n = 4), </w:t>
      </w:r>
      <w:r w:rsidRPr="008C0CD7">
        <w:lastRenderedPageBreak/>
        <w:t>15.1% Black (n = 59), 19.6% Hispanic (n = 77), 14.5% identifying as Other (n = 57), and 49.7% White (n = 195).</w:t>
      </w:r>
    </w:p>
    <w:p w14:paraId="599DD46D" w14:textId="77777777" w:rsidR="009520BB" w:rsidRPr="00676283" w:rsidRDefault="009520BB" w:rsidP="009520BB">
      <w:pPr>
        <w:pStyle w:val="Style2"/>
      </w:pPr>
      <w:bookmarkStart w:id="154" w:name="_Toc195193005"/>
      <w:r w:rsidRPr="00676283">
        <w:t>Modelling approach</w:t>
      </w:r>
      <w:bookmarkEnd w:id="153"/>
      <w:bookmarkEnd w:id="154"/>
    </w:p>
    <w:p w14:paraId="00A1B536" w14:textId="4D4CCFD4" w:rsidR="000F7E8F" w:rsidRPr="000F7E8F" w:rsidRDefault="009520BB" w:rsidP="000F7E8F">
      <w:r>
        <w:t>All analysis and data handling were done in</w:t>
      </w:r>
      <w:r w:rsidRPr="00D37B21">
        <w:t xml:space="preserve"> R </w:t>
      </w:r>
      <w:r w:rsidRPr="005E7B4A">
        <w:t xml:space="preserve">version 4.3.3. </w:t>
      </w:r>
      <w:r w:rsidR="00395739">
        <w:t xml:space="preserve">Models were built with the </w:t>
      </w:r>
      <w:proofErr w:type="spellStart"/>
      <w:r w:rsidR="00395739">
        <w:t>xgboost</w:t>
      </w:r>
      <w:proofErr w:type="spellEnd"/>
      <w:r w:rsidR="00395739">
        <w:t xml:space="preserve"> package. </w:t>
      </w:r>
      <w:r w:rsidR="000F7E8F" w:rsidRPr="000F7E8F">
        <w:t xml:space="preserve">We built </w:t>
      </w:r>
      <w:r w:rsidR="003538B3">
        <w:t>four</w:t>
      </w:r>
      <w:r w:rsidR="000F7E8F" w:rsidRPr="000F7E8F">
        <w:t xml:space="preserve"> </w:t>
      </w:r>
      <w:r w:rsidR="003538B3">
        <w:t xml:space="preserve">extreme gradient boosting </w:t>
      </w:r>
      <w:r w:rsidR="000F7E8F" w:rsidRPr="000F7E8F">
        <w:t>models</w:t>
      </w:r>
      <w:r w:rsidR="003538B3">
        <w:t xml:space="preserve"> using </w:t>
      </w:r>
      <w:proofErr w:type="spellStart"/>
      <w:r w:rsidR="003538B3" w:rsidRPr="000F7E8F">
        <w:t>XGBoost</w:t>
      </w:r>
      <w:proofErr w:type="spellEnd"/>
      <w:r w:rsidR="003538B3" w:rsidRPr="000F7E8F">
        <w:t xml:space="preserve"> </w:t>
      </w:r>
      <w:r w:rsidR="003538B3">
        <w:t xml:space="preserve">3.0. A separate model was </w:t>
      </w:r>
      <w:r w:rsidR="005817F5">
        <w:t>made</w:t>
      </w:r>
      <w:r w:rsidR="000F7E8F" w:rsidRPr="000F7E8F">
        <w:t xml:space="preserve"> for each symptom domain, resulting in four distinct prediction models:</w:t>
      </w:r>
    </w:p>
    <w:p w14:paraId="56B19B01" w14:textId="77777777" w:rsidR="000F7E8F" w:rsidRPr="000F7E8F" w:rsidRDefault="000F7E8F" w:rsidP="000F7E8F">
      <w:pPr>
        <w:pStyle w:val="ListParagraph"/>
        <w:numPr>
          <w:ilvl w:val="0"/>
          <w:numId w:val="51"/>
        </w:numPr>
      </w:pPr>
      <w:r w:rsidRPr="000F7E8F">
        <w:t>Parent-reported internalizing score</w:t>
      </w:r>
    </w:p>
    <w:p w14:paraId="76944CA7" w14:textId="77777777" w:rsidR="000F7E8F" w:rsidRPr="000F7E8F" w:rsidRDefault="000F7E8F" w:rsidP="000F7E8F">
      <w:pPr>
        <w:pStyle w:val="ListParagraph"/>
        <w:numPr>
          <w:ilvl w:val="0"/>
          <w:numId w:val="51"/>
        </w:numPr>
      </w:pPr>
      <w:r w:rsidRPr="000F7E8F">
        <w:t>Parent-reported externalizing score</w:t>
      </w:r>
    </w:p>
    <w:p w14:paraId="324D9F6D" w14:textId="77777777" w:rsidR="000F7E8F" w:rsidRPr="000F7E8F" w:rsidRDefault="000F7E8F" w:rsidP="000F7E8F">
      <w:pPr>
        <w:pStyle w:val="ListParagraph"/>
        <w:numPr>
          <w:ilvl w:val="0"/>
          <w:numId w:val="51"/>
        </w:numPr>
      </w:pPr>
      <w:r w:rsidRPr="000F7E8F">
        <w:t>Child-reported internalizing score</w:t>
      </w:r>
    </w:p>
    <w:p w14:paraId="7705D15A" w14:textId="393EC3FD" w:rsidR="000F7E8F" w:rsidRDefault="000F7E8F" w:rsidP="009520BB">
      <w:pPr>
        <w:pStyle w:val="ListParagraph"/>
        <w:numPr>
          <w:ilvl w:val="0"/>
          <w:numId w:val="51"/>
        </w:numPr>
      </w:pPr>
      <w:r w:rsidRPr="000F7E8F">
        <w:t>Child-reported externalizing score</w:t>
      </w:r>
    </w:p>
    <w:p w14:paraId="16EB3863" w14:textId="270F0F1F" w:rsidR="009520BB" w:rsidRPr="00013470" w:rsidRDefault="000F7E8F" w:rsidP="009520BB">
      <w:r w:rsidRPr="000F7E8F">
        <w:t xml:space="preserve">Each model used a set of 194 predictor variables derived from the </w:t>
      </w:r>
      <w:proofErr w:type="spellStart"/>
      <w:r w:rsidRPr="000F7E8F">
        <w:t>Destrieux</w:t>
      </w:r>
      <w:proofErr w:type="spellEnd"/>
      <w:r w:rsidRPr="000F7E8F">
        <w:t xml:space="preserve"> and A</w:t>
      </w:r>
      <w:r>
        <w:t>SEG</w:t>
      </w:r>
      <w:r w:rsidRPr="000F7E8F">
        <w:t xml:space="preserve"> brain regions. It is important to note that the target variable was excluded from the predictor set to avoid bias in the predictions.</w:t>
      </w:r>
      <w:r>
        <w:t xml:space="preserve"> </w:t>
      </w:r>
      <w:r w:rsidRPr="000F7E8F">
        <w:t xml:space="preserve">For handling missing data, we performed </w:t>
      </w:r>
      <w:r w:rsidR="00B57B2A" w:rsidRPr="00B57B2A">
        <w:t xml:space="preserve">mean imputation for several brain regions, specifically the cortical volumes in mm³ for the left hemisphere </w:t>
      </w:r>
      <w:proofErr w:type="spellStart"/>
      <w:r w:rsidR="00B57B2A" w:rsidRPr="00B57B2A">
        <w:t>Destrieux</w:t>
      </w:r>
      <w:proofErr w:type="spellEnd"/>
      <w:r w:rsidR="00B57B2A" w:rsidRPr="00B57B2A">
        <w:t xml:space="preserve"> regions: sulcus intermedius primus (NA=4), transverse temporal sulcus (NA=1), and total (NA=5), a</w:t>
      </w:r>
      <w:r w:rsidR="00B57B2A">
        <w:t>nd for</w:t>
      </w:r>
      <w:r w:rsidR="00B57B2A" w:rsidRPr="00B57B2A">
        <w:t xml:space="preserve"> the right hemisphere </w:t>
      </w:r>
      <w:proofErr w:type="spellStart"/>
      <w:r w:rsidR="00B57B2A" w:rsidRPr="00B57B2A">
        <w:t>Destrieux</w:t>
      </w:r>
      <w:proofErr w:type="spellEnd"/>
      <w:r w:rsidR="00B57B2A" w:rsidRPr="00B57B2A">
        <w:t xml:space="preserve"> regions: sulcus intermedius primus (NA=1), transverse temporal sulcus (NA=1), and total (NA=2), along with the overall </w:t>
      </w:r>
      <w:proofErr w:type="spellStart"/>
      <w:r w:rsidR="00B57B2A" w:rsidRPr="00B57B2A">
        <w:t>Destrieux</w:t>
      </w:r>
      <w:proofErr w:type="spellEnd"/>
      <w:r w:rsidR="00B57B2A" w:rsidRPr="00B57B2A">
        <w:t xml:space="preserve"> total (NA=7). </w:t>
      </w:r>
      <w:r w:rsidR="00126CAD" w:rsidRPr="00126CAD">
        <w:t>Additionally, we excluded two variables—the ASEG ROI right lesion volume and the ASEG ROI lesion volume—because over 30% of the data was missing</w:t>
      </w:r>
      <w:r w:rsidR="00B57B2A" w:rsidRPr="00B57B2A">
        <w:t>.</w:t>
      </w:r>
      <w:r w:rsidR="007742C1">
        <w:t xml:space="preserve"> </w:t>
      </w:r>
      <w:r w:rsidR="00126CAD">
        <w:t>T</w:t>
      </w:r>
      <w:r w:rsidRPr="000F7E8F">
        <w:t>arget variables were standardized using z-score transformation to enable clear comparisons across the datasets.</w:t>
      </w:r>
      <w:r w:rsidRPr="00B57B2A">
        <w:t xml:space="preserve"> </w:t>
      </w:r>
      <w:r w:rsidR="009520BB" w:rsidRPr="00B57B2A">
        <w:t xml:space="preserve">The dataset was then partitioned into training and testing subsets, with </w:t>
      </w:r>
      <w:r w:rsidR="005817F5">
        <w:t>8</w:t>
      </w:r>
      <w:r w:rsidR="009520BB" w:rsidRPr="00B57B2A">
        <w:t>0% of the</w:t>
      </w:r>
      <w:r w:rsidR="009520BB" w:rsidRPr="00356724">
        <w:t xml:space="preserve"> data (n=</w:t>
      </w:r>
      <w:r w:rsidR="00B57B2A">
        <w:t xml:space="preserve"> </w:t>
      </w:r>
      <w:r w:rsidR="005817F5">
        <w:t>5009</w:t>
      </w:r>
      <w:r w:rsidR="009520BB" w:rsidRPr="00356724">
        <w:t xml:space="preserve">) allocated for training and the remaining </w:t>
      </w:r>
      <w:r w:rsidR="005817F5">
        <w:t>2</w:t>
      </w:r>
      <w:r w:rsidR="009520BB" w:rsidRPr="00356724">
        <w:t>0% (n=</w:t>
      </w:r>
      <w:r w:rsidR="00B57B2A">
        <w:t>1</w:t>
      </w:r>
      <w:r w:rsidR="005817F5">
        <w:t>252</w:t>
      </w:r>
      <w:r w:rsidR="009520BB" w:rsidRPr="00356724">
        <w:t>) reserved for testing.</w:t>
      </w:r>
    </w:p>
    <w:p w14:paraId="58DED8D3" w14:textId="77777777" w:rsidR="009520BB" w:rsidRPr="00C50FFA" w:rsidRDefault="009520BB" w:rsidP="009520BB">
      <w:pPr>
        <w:pStyle w:val="Style3"/>
      </w:pPr>
      <w:bookmarkStart w:id="155" w:name="_Toc195193006"/>
      <w:r w:rsidRPr="00C50FFA">
        <w:t>Training</w:t>
      </w:r>
      <w:bookmarkEnd w:id="155"/>
    </w:p>
    <w:p w14:paraId="49F4E7A7" w14:textId="4DBA35E3" w:rsidR="000F7E8F" w:rsidRDefault="000F7E8F" w:rsidP="000F7E8F">
      <w:bookmarkStart w:id="156" w:name="_Toc195193007"/>
      <w:r w:rsidRPr="000F7E8F">
        <w:t>This process involved exploring several parameters, including</w:t>
      </w:r>
      <w:r>
        <w:t xml:space="preserve"> n</w:t>
      </w:r>
      <w:r w:rsidRPr="000F7E8F">
        <w:t>umber of boosting rounds</w:t>
      </w:r>
      <w:r>
        <w:t>, t</w:t>
      </w:r>
      <w:r w:rsidRPr="000F7E8F">
        <w:t>ree depth</w:t>
      </w:r>
      <w:r>
        <w:t>, l</w:t>
      </w:r>
      <w:r w:rsidRPr="000F7E8F">
        <w:t>earning rate</w:t>
      </w:r>
      <w:r>
        <w:t>, and s</w:t>
      </w:r>
      <w:r w:rsidRPr="000F7E8F">
        <w:t>ubsampling ratios</w:t>
      </w:r>
      <w:r>
        <w:t xml:space="preserve">. </w:t>
      </w:r>
      <w:r w:rsidRPr="000F7E8F">
        <w:t xml:space="preserve">We optimized model selection by minimizing the root-mean-square error (RMSE), which ensured high predictive accuracy. </w:t>
      </w:r>
      <w:r w:rsidR="00126CAD" w:rsidRPr="00126CAD">
        <w:t>The cross-validation (CV) results were visualized through plots that illustrated the interaction between boosting rounds and CV errors across varying tree depths and learning rates.</w:t>
      </w:r>
      <w:r w:rsidRPr="000F7E8F">
        <w:t xml:space="preserve"> These plots </w:t>
      </w:r>
      <w:r w:rsidR="00714932">
        <w:t>elucidate</w:t>
      </w:r>
      <w:r w:rsidRPr="000F7E8F">
        <w:t xml:space="preserve"> how model complexity and iterations influenced performance.</w:t>
      </w:r>
      <w:r>
        <w:t xml:space="preserve"> </w:t>
      </w:r>
      <w:r w:rsidRPr="000F7E8F">
        <w:t xml:space="preserve">Due to high class imbalance, we </w:t>
      </w:r>
      <w:r w:rsidRPr="000F7E8F">
        <w:lastRenderedPageBreak/>
        <w:t>explored a range of subsample parameters. We noted that our subsamples exhibited significant discrepancies in class distribution, which informed our approach to balancing the datasets.</w:t>
      </w:r>
    </w:p>
    <w:p w14:paraId="5382E37D" w14:textId="45D9A753" w:rsidR="009520BB" w:rsidRDefault="009520BB" w:rsidP="009520BB">
      <w:pPr>
        <w:pStyle w:val="Style3"/>
      </w:pPr>
      <w:r>
        <w:t>Testing</w:t>
      </w:r>
      <w:bookmarkEnd w:id="156"/>
    </w:p>
    <w:p w14:paraId="400D9C16" w14:textId="2B5A13E3" w:rsidR="000F7E8F" w:rsidRPr="000F7E8F" w:rsidRDefault="000F7E8F" w:rsidP="000F7E8F">
      <w:r w:rsidRPr="000F7E8F">
        <w:t>Once the optimal hyperparameters were identified, we evaluated</w:t>
      </w:r>
      <w:r w:rsidR="00126CAD">
        <w:t xml:space="preserve"> the</w:t>
      </w:r>
      <w:r w:rsidRPr="000F7E8F">
        <w:t xml:space="preserve"> feature importance for each model. Feature importance plots were created to identify the most influential predictors of symptom severity. Predictions were then generated using the trained model along with the optimized tuning parameters applied to the test dataset.</w:t>
      </w:r>
      <w:r>
        <w:t xml:space="preserve"> </w:t>
      </w:r>
      <w:r w:rsidRPr="000F7E8F">
        <w:t>Feature Importance Analysis</w:t>
      </w:r>
      <w:r>
        <w:t xml:space="preserve">: </w:t>
      </w:r>
      <w:r w:rsidRPr="000F7E8F">
        <w:t>Using the results from the trained model, we conducted a feature importance analysis. This analysis identified the relative significance of each feature, which we displayed graphically, highlighting the top three features that significantly impacted our model's predictions. This methodological approach is crucial for both evaluating predictive accuracy and understanding the key variables that influence the model's decision-making processes.</w:t>
      </w:r>
      <w:r>
        <w:t xml:space="preserve"> Model performance evaluations: Apart from the RMSE, w</w:t>
      </w:r>
      <w:r w:rsidRPr="000F7E8F">
        <w:t>e</w:t>
      </w:r>
      <w:r>
        <w:t xml:space="preserve"> also</w:t>
      </w:r>
      <w:r w:rsidRPr="000F7E8F">
        <w:t xml:space="preserve"> calculated several performance metrics, including R-squared (R²) and mean absolute error (MAE), using the</w:t>
      </w:r>
      <w:r w:rsidRPr="000F7E8F">
        <w:rPr>
          <w:rFonts w:eastAsiaTheme="majorEastAsia"/>
        </w:rPr>
        <w:t> caret </w:t>
      </w:r>
      <w:r w:rsidRPr="000F7E8F">
        <w:t>package. This involved comparing the predictions generated by the model against the actual outcomes to assess the model’s ability to generalize to unseen data.</w:t>
      </w:r>
      <w:r>
        <w:t xml:space="preserve"> </w:t>
      </w:r>
      <w:r w:rsidRPr="000F7E8F">
        <w:t xml:space="preserve">To further assess our results, we conducted a permutation spread analysis, comparing the null models against our trained models </w:t>
      </w:r>
      <w:proofErr w:type="gramStart"/>
      <w:r w:rsidRPr="000F7E8F">
        <w:t>as a way to</w:t>
      </w:r>
      <w:proofErr w:type="gramEnd"/>
      <w:r w:rsidRPr="000F7E8F">
        <w:t xml:space="preserve"> validate our findings.</w:t>
      </w:r>
    </w:p>
    <w:p w14:paraId="7BBE033B" w14:textId="26AAEA51" w:rsidR="008E3EB3" w:rsidRDefault="009520BB" w:rsidP="000F7E8F">
      <w:pPr>
        <w:pStyle w:val="Style1"/>
      </w:pPr>
      <w:bookmarkStart w:id="157" w:name="_Toc194515214"/>
      <w:bookmarkStart w:id="158" w:name="_Toc195193008"/>
      <w:r>
        <w:lastRenderedPageBreak/>
        <w:t>Results</w:t>
      </w:r>
      <w:bookmarkEnd w:id="157"/>
      <w:bookmarkEnd w:id="158"/>
    </w:p>
    <w:p w14:paraId="6A3CF771" w14:textId="4B7702C7" w:rsidR="009A58B4" w:rsidRDefault="00E03357" w:rsidP="009520BB">
      <w:pPr>
        <w:pStyle w:val="Style2"/>
      </w:pPr>
      <w:bookmarkStart w:id="159" w:name="_Toc195193010"/>
      <w:r w:rsidRPr="00E03357">
        <w:rPr>
          <w:noProof/>
        </w:rPr>
        <w:drawing>
          <wp:inline distT="0" distB="0" distL="0" distR="0" wp14:anchorId="2FB27079" wp14:editId="61389304">
            <wp:extent cx="5854390" cy="3546409"/>
            <wp:effectExtent l="0" t="0" r="635" b="0"/>
            <wp:docPr id="19464632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63289" name="Picture 1" descr="A graph of different colored lines&#10;&#10;AI-generated content may be incorrect."/>
                    <pic:cNvPicPr/>
                  </pic:nvPicPr>
                  <pic:blipFill>
                    <a:blip r:embed="rId17"/>
                    <a:stretch>
                      <a:fillRect/>
                    </a:stretch>
                  </pic:blipFill>
                  <pic:spPr>
                    <a:xfrm>
                      <a:off x="0" y="0"/>
                      <a:ext cx="5882270" cy="3563298"/>
                    </a:xfrm>
                    <a:prstGeom prst="rect">
                      <a:avLst/>
                    </a:prstGeom>
                  </pic:spPr>
                </pic:pic>
              </a:graphicData>
            </a:graphic>
          </wp:inline>
        </w:drawing>
      </w:r>
    </w:p>
    <w:p w14:paraId="19BDC767" w14:textId="39B9B6FE" w:rsidR="009A58B4" w:rsidRDefault="009A58B4" w:rsidP="009520BB">
      <w:pPr>
        <w:pStyle w:val="Style2"/>
      </w:pPr>
    </w:p>
    <w:p w14:paraId="52258A84" w14:textId="3FED9D71" w:rsidR="009520BB" w:rsidRDefault="009520BB" w:rsidP="009520BB">
      <w:pPr>
        <w:pStyle w:val="Style2"/>
      </w:pPr>
      <w:r>
        <w:t>Training</w:t>
      </w:r>
      <w:bookmarkEnd w:id="159"/>
    </w:p>
    <w:p w14:paraId="2CA7A8A5" w14:textId="5197284F" w:rsidR="00AF36E1" w:rsidRPr="005D4164" w:rsidRDefault="00AF36E1" w:rsidP="005D4164">
      <w:pPr>
        <w:spacing w:before="100" w:beforeAutospacing="1" w:after="100" w:afterAutospacing="1"/>
      </w:pPr>
      <w:r w:rsidRPr="00AF36E1">
        <w:rPr>
          <w:color w:val="000000"/>
        </w:rPr>
        <w:t xml:space="preserve">Optimal hyperparameters were selected for each model based on </w:t>
      </w:r>
      <w:r>
        <w:rPr>
          <w:color w:val="000000"/>
        </w:rPr>
        <w:t xml:space="preserve">minimizing the RMSE for each </w:t>
      </w:r>
      <w:r w:rsidRPr="00AF36E1">
        <w:rPr>
          <w:color w:val="4C94D8" w:themeColor="text2" w:themeTint="80"/>
        </w:rPr>
        <w:t xml:space="preserve">target variable </w:t>
      </w:r>
      <w:r w:rsidRPr="00AF36E1">
        <w:rPr>
          <w:color w:val="000000"/>
        </w:rPr>
        <w:t>the reporting source (</w:t>
      </w:r>
      <w:r w:rsidR="005D4164">
        <w:rPr>
          <w:color w:val="000000"/>
        </w:rPr>
        <w:t>p</w:t>
      </w:r>
      <w:r w:rsidRPr="00AF36E1">
        <w:rPr>
          <w:color w:val="000000"/>
        </w:rPr>
        <w:t xml:space="preserve">arent </w:t>
      </w:r>
      <w:r w:rsidR="005D4164">
        <w:rPr>
          <w:color w:val="000000"/>
        </w:rPr>
        <w:t>vs.</w:t>
      </w:r>
      <w:r w:rsidRPr="00AF36E1">
        <w:rPr>
          <w:color w:val="000000"/>
        </w:rPr>
        <w:t xml:space="preserve"> </w:t>
      </w:r>
      <w:r w:rsidR="005D4164">
        <w:rPr>
          <w:color w:val="000000"/>
        </w:rPr>
        <w:t>c</w:t>
      </w:r>
      <w:r w:rsidRPr="00AF36E1">
        <w:rPr>
          <w:color w:val="000000"/>
        </w:rPr>
        <w:t>hild) and</w:t>
      </w:r>
      <w:r>
        <w:rPr>
          <w:color w:val="000000"/>
        </w:rPr>
        <w:t xml:space="preserve"> problem</w:t>
      </w:r>
      <w:r w:rsidRPr="00AF36E1">
        <w:rPr>
          <w:color w:val="000000"/>
        </w:rPr>
        <w:t xml:space="preserve"> behavior</w:t>
      </w:r>
      <w:r>
        <w:rPr>
          <w:color w:val="000000"/>
        </w:rPr>
        <w:t xml:space="preserve"> </w:t>
      </w:r>
      <w:r w:rsidRPr="00AF36E1">
        <w:rPr>
          <w:color w:val="000000"/>
        </w:rPr>
        <w:t>domain (</w:t>
      </w:r>
      <w:r w:rsidR="005D4164">
        <w:rPr>
          <w:color w:val="000000"/>
        </w:rPr>
        <w:t>i</w:t>
      </w:r>
      <w:r w:rsidRPr="00AF36E1">
        <w:rPr>
          <w:color w:val="000000"/>
        </w:rPr>
        <w:t xml:space="preserve">nternalizing vs. </w:t>
      </w:r>
      <w:r w:rsidR="005D4164">
        <w:rPr>
          <w:color w:val="000000"/>
        </w:rPr>
        <w:t>e</w:t>
      </w:r>
      <w:r w:rsidRPr="00AF36E1">
        <w:rPr>
          <w:color w:val="000000"/>
        </w:rPr>
        <w:t xml:space="preserve">xternalizing). </w:t>
      </w:r>
      <w:r w:rsidR="009B0280">
        <w:t>Optimal</w:t>
      </w:r>
      <w:r w:rsidR="009B0280" w:rsidRPr="002A4E1A">
        <w:t xml:space="preserve"> hyperparameter tuning </w:t>
      </w:r>
      <w:r w:rsidR="009B0280">
        <w:t>are reported in Table 1., the results</w:t>
      </w:r>
      <w:r w:rsidR="009B0280" w:rsidRPr="002A4E1A">
        <w:t xml:space="preserve"> reveal distinct configurations </w:t>
      </w:r>
      <w:r w:rsidR="009B0280">
        <w:t xml:space="preserve">of tuning parameters to </w:t>
      </w:r>
      <w:r w:rsidR="009B0280" w:rsidRPr="002A4E1A">
        <w:t>optimize</w:t>
      </w:r>
      <w:r w:rsidR="009B0280">
        <w:t xml:space="preserve"> predictive</w:t>
      </w:r>
      <w:r w:rsidR="009B0280" w:rsidRPr="002A4E1A">
        <w:t xml:space="preserve"> performance across different symptom domains and </w:t>
      </w:r>
      <w:r w:rsidR="009B0280">
        <w:t>reporter</w:t>
      </w:r>
      <w:r w:rsidR="009B0280" w:rsidRPr="002A4E1A">
        <w:t>.</w:t>
      </w:r>
      <w:r w:rsidR="009B0280">
        <w:t xml:space="preserve"> </w:t>
      </w:r>
      <w:r w:rsidR="00AC69B4" w:rsidRPr="00AC69B4">
        <w:t>In terms of internalizing symptoms, both models exhibited identical settings for tree depth, minimum child weight, column sampling, and learning rate</w:t>
      </w:r>
      <w:r w:rsidR="00AF791A">
        <w:t xml:space="preserve"> </w:t>
      </w:r>
      <w:r w:rsidR="00AF791A" w:rsidRPr="00AF791A">
        <w:rPr>
          <w:color w:val="3A7C22" w:themeColor="accent6" w:themeShade="BF"/>
        </w:rPr>
        <w:t>(see table x for an overview of ting tang tang</w:t>
      </w:r>
      <w:r w:rsidR="00AF791A">
        <w:t>)</w:t>
      </w:r>
      <w:r w:rsidR="00AC69B4" w:rsidRPr="00AC69B4">
        <w:t xml:space="preserve">. However, the optimal number of boosting rounds was greater for the parent-reported model than for the child-reported model. Furthermore, the gamma and row sampling rates were greater in the child-reported model than in the </w:t>
      </w:r>
      <w:r w:rsidR="00AC69B4" w:rsidRPr="009B0280">
        <w:t xml:space="preserve">parent-reported model. </w:t>
      </w:r>
      <w:r w:rsidR="009B0280" w:rsidRPr="009B0280">
        <w:t>For externalizing symptoms, the tree depth, learning rate, column sampling rate, and row sampling rate were consistent across both the parent and child models. However, the gamma and minimum child weight values were higher in the child-reported model compared to the parent-</w:t>
      </w:r>
      <w:r w:rsidR="009B0280" w:rsidRPr="009B0280">
        <w:lastRenderedPageBreak/>
        <w:t>reported model. Additionally, the number of boosting rounds was greater in the parent-reported model than in the child-reported model</w:t>
      </w:r>
      <w:r w:rsidR="005D4164">
        <w:t xml:space="preserve">. </w:t>
      </w:r>
      <w:r w:rsidRPr="005D4164">
        <w:rPr>
          <w:color w:val="3A7C22" w:themeColor="accent6" w:themeShade="BF"/>
        </w:rPr>
        <w:t>These tuned hyperparameters reflect adjustments for model complexity and regularization that may correspond to differences in reporting sources and symptom domains.</w:t>
      </w:r>
      <w:r w:rsidR="00AF791A" w:rsidRPr="00AF791A">
        <w:rPr>
          <w:noProof/>
        </w:rPr>
        <w:t xml:space="preserve"> </w:t>
      </w:r>
    </w:p>
    <w:p w14:paraId="7A39AC4E" w14:textId="62E92BBA" w:rsidR="006A5D84" w:rsidRDefault="001C7DDF" w:rsidP="007A69A2">
      <w:r w:rsidRPr="001C7DDF">
        <w:rPr>
          <w:noProof/>
        </w:rPr>
        <w:drawing>
          <wp:inline distT="0" distB="0" distL="0" distR="0" wp14:anchorId="263F714A" wp14:editId="616CB941">
            <wp:extent cx="5462954" cy="3438279"/>
            <wp:effectExtent l="0" t="0" r="0" b="3810"/>
            <wp:docPr id="1662024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24761" name="Picture 1" descr="A screenshot of a computer&#10;&#10;AI-generated content may be incorrect."/>
                    <pic:cNvPicPr/>
                  </pic:nvPicPr>
                  <pic:blipFill rotWithShape="1">
                    <a:blip r:embed="rId18"/>
                    <a:srcRect l="25251" t="1371" r="25443" b="44711"/>
                    <a:stretch/>
                  </pic:blipFill>
                  <pic:spPr bwMode="auto">
                    <a:xfrm>
                      <a:off x="0" y="0"/>
                      <a:ext cx="5490438" cy="3455577"/>
                    </a:xfrm>
                    <a:prstGeom prst="rect">
                      <a:avLst/>
                    </a:prstGeom>
                    <a:ln>
                      <a:noFill/>
                    </a:ln>
                    <a:extLst>
                      <a:ext uri="{53640926-AAD7-44D8-BBD7-CCE9431645EC}">
                        <a14:shadowObscured xmlns:a14="http://schemas.microsoft.com/office/drawing/2010/main"/>
                      </a:ext>
                    </a:extLst>
                  </pic:spPr>
                </pic:pic>
              </a:graphicData>
            </a:graphic>
          </wp:inline>
        </w:drawing>
      </w:r>
    </w:p>
    <w:p w14:paraId="5DB286AC" w14:textId="300F845C" w:rsidR="005D7722" w:rsidRPr="005D4164" w:rsidRDefault="008A6BFE" w:rsidP="005D4164">
      <w:pPr>
        <w:rPr>
          <w:i/>
          <w:iCs/>
        </w:rPr>
      </w:pPr>
      <w:r w:rsidRPr="005D4164">
        <w:rPr>
          <w:i/>
          <w:iCs/>
        </w:rPr>
        <w:t xml:space="preserve">Table 1. </w:t>
      </w:r>
      <w:r w:rsidR="005D4164" w:rsidRPr="005D4164">
        <w:rPr>
          <w:rFonts w:eastAsiaTheme="majorEastAsia"/>
          <w:i/>
          <w:iCs/>
        </w:rPr>
        <w:t xml:space="preserve">Optimal hyperparameter values </w:t>
      </w:r>
      <w:r w:rsidR="005D4164">
        <w:rPr>
          <w:rFonts w:eastAsiaTheme="majorEastAsia"/>
          <w:i/>
          <w:iCs/>
        </w:rPr>
        <w:t>for</w:t>
      </w:r>
      <w:r w:rsidR="005D4164" w:rsidRPr="005D4164">
        <w:rPr>
          <w:rFonts w:eastAsiaTheme="majorEastAsia"/>
          <w:i/>
          <w:iCs/>
        </w:rPr>
        <w:t xml:space="preserve"> models predicting internalizing and externalizing symptoms based on </w:t>
      </w:r>
      <w:r w:rsidR="005D4164">
        <w:rPr>
          <w:rFonts w:eastAsiaTheme="majorEastAsia"/>
          <w:i/>
          <w:iCs/>
        </w:rPr>
        <w:t>sMRI data</w:t>
      </w:r>
      <w:r w:rsidR="005D4164" w:rsidRPr="005D4164">
        <w:rPr>
          <w:rFonts w:eastAsiaTheme="majorEastAsia"/>
          <w:i/>
          <w:iCs/>
        </w:rPr>
        <w:t>. </w:t>
      </w:r>
      <w:r w:rsidR="005D4164" w:rsidRPr="005D4164">
        <w:rPr>
          <w:i/>
          <w:iCs/>
        </w:rPr>
        <w:t>Hyperparameters were independently tuned for each model. Notable differences were observed in the number of boosting rounds, gamma, and row sampling rate across reporting sources and symptom domains</w:t>
      </w:r>
      <w:r w:rsidR="005D4164">
        <w:rPr>
          <w:i/>
          <w:iCs/>
        </w:rPr>
        <w:t xml:space="preserve">. </w:t>
      </w:r>
      <w:r w:rsidR="005D4164" w:rsidRPr="005D4164">
        <w:rPr>
          <w:i/>
          <w:iCs/>
        </w:rPr>
        <w:t>These differences reflect adjustments in model complexity and regularization to optimize predictive performance.</w:t>
      </w:r>
    </w:p>
    <w:p w14:paraId="332015D6" w14:textId="6C26CC85" w:rsidR="00395739" w:rsidRPr="00395739" w:rsidRDefault="007A69A2" w:rsidP="008A6BFE">
      <w:pPr>
        <w:pStyle w:val="Style2"/>
      </w:pPr>
      <w:bookmarkStart w:id="160" w:name="_Toc195193011"/>
      <w:r>
        <w:t>Testing</w:t>
      </w:r>
      <w:bookmarkEnd w:id="160"/>
    </w:p>
    <w:p w14:paraId="1DD00D7A" w14:textId="00B37FC8" w:rsidR="005D4164" w:rsidRPr="005D4164" w:rsidRDefault="005D4164" w:rsidP="005D4164">
      <w:r w:rsidRPr="005D4164">
        <w:t xml:space="preserve">Model performance was evaluated using </w:t>
      </w:r>
      <w:r w:rsidR="00C91CCC">
        <w:t xml:space="preserve">RMSE, </w:t>
      </w:r>
      <w:r w:rsidRPr="005D4164">
        <w:t>MAE, and R² for each</w:t>
      </w:r>
      <w:r w:rsidR="00C91CCC">
        <w:t xml:space="preserve"> of the four</w:t>
      </w:r>
      <w:r w:rsidRPr="005D4164">
        <w:t xml:space="preserve"> model</w:t>
      </w:r>
      <w:r w:rsidR="00C91CCC">
        <w:t xml:space="preserve">s. </w:t>
      </w:r>
      <w:r w:rsidRPr="005D4164">
        <w:t>For</w:t>
      </w:r>
      <w:r w:rsidRPr="005D4164">
        <w:rPr>
          <w:rFonts w:eastAsiaTheme="majorEastAsia"/>
        </w:rPr>
        <w:t> internalizing symptoms</w:t>
      </w:r>
      <w:r w:rsidRPr="005D4164">
        <w:t>, the parent-reported model achieved an RMSE of 0.9450, R² of 0.0015, and MAE of 0.7677. The child-reported model had a similar RMSE (0.9447) but slightly lower R² (0.0002) and MAE (0.7057), suggesting modest improvements in average prediction error but limited variance explained.</w:t>
      </w:r>
      <w:r>
        <w:t xml:space="preserve"> </w:t>
      </w:r>
      <w:r w:rsidRPr="005D4164">
        <w:t>For</w:t>
      </w:r>
      <w:r w:rsidRPr="005D4164">
        <w:rPr>
          <w:rFonts w:eastAsiaTheme="majorEastAsia"/>
        </w:rPr>
        <w:t> externalizing symptoms</w:t>
      </w:r>
      <w:r w:rsidRPr="005D4164">
        <w:t xml:space="preserve">, the parent-reported model had an RMSE of 0.8862, R² of 0.0006, and MAE of 0.7360. The child-reported model showed a </w:t>
      </w:r>
      <w:r w:rsidRPr="005D4164">
        <w:lastRenderedPageBreak/>
        <w:t>slightly higher RMSE (0.9056), but a higher R² (0.0038) and lower MAE (0.6507), indicating somewhat better prediction accuracy and variance capture in this domain.</w:t>
      </w:r>
      <w:r>
        <w:t xml:space="preserve"> </w:t>
      </w:r>
      <w:r w:rsidRPr="005D4164">
        <w:t>Overall, while all models yielded low R² values—indicating limited explained variance—the lower MAE values, particularly for child-reported externalizing symptoms, suggest better precision in predicting individual scores despite limited model fit.</w:t>
      </w:r>
    </w:p>
    <w:p w14:paraId="4156FD39" w14:textId="005C33CF" w:rsidR="007A69A2" w:rsidRDefault="007A69A2" w:rsidP="007A69A2">
      <w:pPr>
        <w:rPr>
          <w:b/>
          <w:bCs/>
        </w:rPr>
      </w:pPr>
    </w:p>
    <w:p w14:paraId="0C239A1E" w14:textId="7DC0F643" w:rsidR="00AF38DE" w:rsidRDefault="001C7DDF" w:rsidP="007A69A2">
      <w:pPr>
        <w:rPr>
          <w:b/>
          <w:bCs/>
        </w:rPr>
      </w:pPr>
      <w:r w:rsidRPr="001C7DDF">
        <w:rPr>
          <w:b/>
          <w:bCs/>
          <w:noProof/>
        </w:rPr>
        <w:drawing>
          <wp:inline distT="0" distB="0" distL="0" distR="0" wp14:anchorId="6EB45CDA" wp14:editId="794B4498">
            <wp:extent cx="5728677" cy="2380566"/>
            <wp:effectExtent l="0" t="0" r="0" b="0"/>
            <wp:docPr id="376033588"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3588" name="Picture 1" descr="A screenshot of a report&#10;&#10;AI-generated content may be incorrect."/>
                    <pic:cNvPicPr/>
                  </pic:nvPicPr>
                  <pic:blipFill rotWithShape="1">
                    <a:blip r:embed="rId19"/>
                    <a:srcRect l="26439" t="-1" r="26022" b="65676"/>
                    <a:stretch/>
                  </pic:blipFill>
                  <pic:spPr bwMode="auto">
                    <a:xfrm>
                      <a:off x="0" y="0"/>
                      <a:ext cx="5847103" cy="2429778"/>
                    </a:xfrm>
                    <a:prstGeom prst="rect">
                      <a:avLst/>
                    </a:prstGeom>
                    <a:ln>
                      <a:noFill/>
                    </a:ln>
                    <a:extLst>
                      <a:ext uri="{53640926-AAD7-44D8-BBD7-CCE9431645EC}">
                        <a14:shadowObscured xmlns:a14="http://schemas.microsoft.com/office/drawing/2010/main"/>
                      </a:ext>
                    </a:extLst>
                  </pic:spPr>
                </pic:pic>
              </a:graphicData>
            </a:graphic>
          </wp:inline>
        </w:drawing>
      </w:r>
    </w:p>
    <w:p w14:paraId="6A026C71" w14:textId="0123FC94" w:rsidR="007A69A2" w:rsidRPr="00C91CCC" w:rsidRDefault="008A6BFE" w:rsidP="00C91CCC">
      <w:pPr>
        <w:rPr>
          <w:b/>
          <w:bCs/>
          <w:i/>
          <w:iCs/>
        </w:rPr>
      </w:pPr>
      <w:r w:rsidRPr="005D0C3A">
        <w:rPr>
          <w:b/>
          <w:bCs/>
          <w:i/>
          <w:iCs/>
        </w:rPr>
        <w:t>Table 2.</w:t>
      </w:r>
    </w:p>
    <w:p w14:paraId="7648BF83" w14:textId="77777777" w:rsidR="006A5D84" w:rsidRDefault="006A5D84" w:rsidP="007A69A2"/>
    <w:p w14:paraId="7949D8C0" w14:textId="77777777" w:rsidR="007A69A2" w:rsidRDefault="007A69A2" w:rsidP="007A69A2">
      <w:pPr>
        <w:pStyle w:val="Style1"/>
      </w:pPr>
      <w:bookmarkStart w:id="161" w:name="_Toc194515215"/>
      <w:bookmarkStart w:id="162" w:name="_Toc195193012"/>
      <w:r>
        <w:t>Discussion</w:t>
      </w:r>
      <w:bookmarkEnd w:id="161"/>
      <w:bookmarkEnd w:id="162"/>
    </w:p>
    <w:p w14:paraId="210D32DD" w14:textId="77777777" w:rsidR="007A69A2" w:rsidRDefault="007A69A2" w:rsidP="007A69A2">
      <w:pPr>
        <w:pStyle w:val="Style1"/>
      </w:pPr>
    </w:p>
    <w:p w14:paraId="0948E141" w14:textId="77777777" w:rsidR="00E66E5C" w:rsidRDefault="00E66E5C" w:rsidP="00AF7DD7"/>
    <w:p w14:paraId="5E4526D3" w14:textId="77777777" w:rsidR="00E66E5C" w:rsidRDefault="00E66E5C" w:rsidP="00AF7DD7"/>
    <w:p w14:paraId="50F42B72" w14:textId="77777777" w:rsidR="00E66E5C" w:rsidRDefault="00E66E5C" w:rsidP="00AF7DD7"/>
    <w:p w14:paraId="6721F49E" w14:textId="77777777" w:rsidR="00E66E5C" w:rsidRDefault="00E66E5C" w:rsidP="00AF7DD7"/>
    <w:p w14:paraId="1645D76A" w14:textId="77777777" w:rsidR="00E66E5C" w:rsidRDefault="00E66E5C" w:rsidP="00AF7DD7"/>
    <w:p w14:paraId="00C1DE4E" w14:textId="77777777" w:rsidR="00E66E5C" w:rsidRDefault="00E66E5C" w:rsidP="00AF7DD7"/>
    <w:p w14:paraId="09973DF5" w14:textId="77777777" w:rsidR="00E66E5C" w:rsidRDefault="00E66E5C" w:rsidP="00AF7DD7"/>
    <w:p w14:paraId="13298DA6" w14:textId="77777777" w:rsidR="00E66E5C" w:rsidRDefault="00E66E5C" w:rsidP="00AF7DD7"/>
    <w:p w14:paraId="40D29975" w14:textId="77777777" w:rsidR="00E66E5C" w:rsidRDefault="00E66E5C" w:rsidP="00AF7DD7"/>
    <w:p w14:paraId="77A7378C" w14:textId="77777777" w:rsidR="00E66E5C" w:rsidRDefault="00E66E5C" w:rsidP="00AF7DD7"/>
    <w:p w14:paraId="3B098B4C" w14:textId="77777777" w:rsidR="00E66E5C" w:rsidRDefault="00E66E5C" w:rsidP="00AF7DD7"/>
    <w:p w14:paraId="518931C8" w14:textId="77777777" w:rsidR="00E66E5C" w:rsidRDefault="00E66E5C" w:rsidP="00AF7DD7"/>
    <w:p w14:paraId="456A7E2D" w14:textId="77777777" w:rsidR="00E66E5C" w:rsidRDefault="00E66E5C" w:rsidP="00AF7DD7"/>
    <w:p w14:paraId="1B435C9C" w14:textId="77777777" w:rsidR="00E66E5C" w:rsidRDefault="00E66E5C" w:rsidP="00AF7DD7"/>
    <w:p w14:paraId="05B915AC" w14:textId="77777777" w:rsidR="00E66E5C" w:rsidRDefault="00E66E5C" w:rsidP="00AF7DD7"/>
    <w:p w14:paraId="6A8D2B23" w14:textId="77777777" w:rsidR="00E66E5C" w:rsidRDefault="00E66E5C" w:rsidP="00AF7DD7"/>
    <w:p w14:paraId="4F1CD8B0" w14:textId="77777777" w:rsidR="00E66E5C" w:rsidRDefault="00E66E5C" w:rsidP="00AF7DD7"/>
    <w:p w14:paraId="071605A0" w14:textId="77777777" w:rsidR="00E66E5C" w:rsidRDefault="00E66E5C" w:rsidP="00AF7DD7"/>
    <w:p w14:paraId="0D266D76" w14:textId="77777777" w:rsidR="00E66E5C" w:rsidRDefault="00E66E5C" w:rsidP="00AF7DD7"/>
    <w:p w14:paraId="4A67B0F4" w14:textId="77777777" w:rsidR="00E66E5C" w:rsidRDefault="00E66E5C" w:rsidP="00AF7DD7"/>
    <w:p w14:paraId="3736ACCA" w14:textId="77777777" w:rsidR="00E66E5C" w:rsidRDefault="00E66E5C" w:rsidP="00AF7DD7"/>
    <w:p w14:paraId="5B191399" w14:textId="77777777" w:rsidR="00E66E5C" w:rsidRDefault="00E66E5C" w:rsidP="00AF7DD7"/>
    <w:p w14:paraId="497C0013" w14:textId="77777777" w:rsidR="00E66E5C" w:rsidRDefault="00E66E5C" w:rsidP="00AF7DD7"/>
    <w:p w14:paraId="7BC04CF9" w14:textId="564D8ED1" w:rsidR="00B365C7" w:rsidRPr="00B365C7" w:rsidRDefault="00B365C7" w:rsidP="00654021">
      <w:pPr>
        <w:pStyle w:val="Style1"/>
      </w:pPr>
      <w:bookmarkStart w:id="163" w:name="_Toc195193013"/>
      <w:r>
        <w:t>References</w:t>
      </w:r>
      <w:bookmarkEnd w:id="163"/>
    </w:p>
    <w:p w14:paraId="44C90739" w14:textId="77777777" w:rsidR="005317AF" w:rsidRPr="005317AF" w:rsidRDefault="00B365C7" w:rsidP="005317AF">
      <w:pPr>
        <w:pStyle w:val="Bibliography"/>
      </w:pPr>
      <w:r w:rsidRPr="00B365C7">
        <w:fldChar w:fldCharType="begin"/>
      </w:r>
      <w:r w:rsidR="00EE7345">
        <w:instrText xml:space="preserve"> ADDIN ZOTERO_BIBL {"uncited":[["http://zotero.org/users/13126831/items/5GVA3MHY"],["http://zotero.org/users/13126831/items/MUSPHGSQ"]],"omitted":[],"custom":[]} CSL_BIBLIOGRAPHY </w:instrText>
      </w:r>
      <w:r w:rsidRPr="00B365C7">
        <w:fldChar w:fldCharType="separate"/>
      </w:r>
      <w:r w:rsidR="005317AF" w:rsidRPr="005317AF">
        <w:t xml:space="preserve">Achenbach, McConaughy, S., Ivanova, M., &amp; Rescorla, L. (2017). Manual for the aseba brief problem monitor for ages 6–18 (bpm/6–18). </w:t>
      </w:r>
      <w:r w:rsidR="005317AF" w:rsidRPr="005317AF">
        <w:rPr>
          <w:i/>
          <w:iCs/>
        </w:rPr>
        <w:t>Burlington: University of Vermont Research Center for Children, Youth, and Families</w:t>
      </w:r>
      <w:r w:rsidR="005317AF" w:rsidRPr="005317AF">
        <w:t>.</w:t>
      </w:r>
    </w:p>
    <w:p w14:paraId="6F26FC22" w14:textId="77777777" w:rsidR="005317AF" w:rsidRPr="005317AF" w:rsidRDefault="005317AF" w:rsidP="005317AF">
      <w:pPr>
        <w:pStyle w:val="Bibliography"/>
      </w:pPr>
      <w:r w:rsidRPr="005317AF">
        <w:t xml:space="preserve">Achenbach, T. M. (2001). </w:t>
      </w:r>
      <w:r w:rsidRPr="005317AF">
        <w:rPr>
          <w:i/>
          <w:iCs/>
        </w:rPr>
        <w:t>Manual for the ASEBA school-age forms &amp; profiles: Child behavior checklist for ages 6-18, teacher’s report form, youth self-report: An integrated system of multi-informant assessment</w:t>
      </w:r>
      <w:r w:rsidRPr="005317AF">
        <w:t>. ASEBA.</w:t>
      </w:r>
    </w:p>
    <w:p w14:paraId="45A389CE" w14:textId="77777777" w:rsidR="005317AF" w:rsidRPr="005317AF" w:rsidRDefault="005317AF" w:rsidP="005317AF">
      <w:pPr>
        <w:pStyle w:val="Bibliography"/>
      </w:pPr>
      <w:r w:rsidRPr="005317AF">
        <w:t xml:space="preserve">Achenbach, T. M. (2009). </w:t>
      </w:r>
      <w:r w:rsidRPr="005317AF">
        <w:rPr>
          <w:i/>
          <w:iCs/>
        </w:rPr>
        <w:t>The Achenbach system of empirically based assessment (ASEBA): Development, findings, theory, and applications</w:t>
      </w:r>
      <w:r w:rsidRPr="005317AF">
        <w:t>. University of Vermont, Research Center for Children, Youth, &amp; Families.</w:t>
      </w:r>
    </w:p>
    <w:p w14:paraId="2DEA7B6E" w14:textId="77777777" w:rsidR="005317AF" w:rsidRPr="005317AF" w:rsidRDefault="005317AF" w:rsidP="005317AF">
      <w:pPr>
        <w:pStyle w:val="Bibliography"/>
      </w:pPr>
      <w:r w:rsidRPr="005317AF">
        <w:t xml:space="preserve">Achenbach, T. M., McConaughy, S. H., Ivanova, M. Y., &amp; Rescorla, L. A. (2011). Manual for the ASEBA brief problem monitor (BPM). </w:t>
      </w:r>
      <w:r w:rsidRPr="005317AF">
        <w:rPr>
          <w:i/>
          <w:iCs/>
        </w:rPr>
        <w:t>Burlington, VT: ASEBA</w:t>
      </w:r>
      <w:r w:rsidRPr="005317AF">
        <w:t xml:space="preserve">, </w:t>
      </w:r>
      <w:r w:rsidRPr="005317AF">
        <w:rPr>
          <w:i/>
          <w:iCs/>
        </w:rPr>
        <w:t>33</w:t>
      </w:r>
      <w:r w:rsidRPr="005317AF">
        <w:t>.</w:t>
      </w:r>
    </w:p>
    <w:p w14:paraId="178DEB67" w14:textId="77777777" w:rsidR="005317AF" w:rsidRPr="005317AF" w:rsidRDefault="005317AF" w:rsidP="005317AF">
      <w:pPr>
        <w:pStyle w:val="Bibliography"/>
      </w:pPr>
      <w:r w:rsidRPr="005317AF">
        <w:t xml:space="preserve">American Psychiatric Association. (2013). </w:t>
      </w:r>
      <w:r w:rsidRPr="005317AF">
        <w:rPr>
          <w:i/>
          <w:iCs/>
        </w:rPr>
        <w:t>Diagnostic and statistical manual of mental disorders: DSM-5</w:t>
      </w:r>
      <w:r w:rsidRPr="005317AF">
        <w:t xml:space="preserve"> (5th ed.). American Psychiatric Association.</w:t>
      </w:r>
    </w:p>
    <w:p w14:paraId="3A8C89FD" w14:textId="77777777" w:rsidR="005317AF" w:rsidRPr="005317AF" w:rsidRDefault="005317AF" w:rsidP="005317AF">
      <w:pPr>
        <w:pStyle w:val="Bibliography"/>
      </w:pPr>
      <w:r w:rsidRPr="005317AF">
        <w:rPr>
          <w:i/>
          <w:iCs/>
        </w:rPr>
        <w:lastRenderedPageBreak/>
        <w:t>ASEBA</w:t>
      </w:r>
      <w:r w:rsidRPr="005317AF">
        <w:t>. (2019, January 14). https://aseba.org/aseba-overview/</w:t>
      </w:r>
    </w:p>
    <w:p w14:paraId="3C9671E6" w14:textId="77777777" w:rsidR="005317AF" w:rsidRPr="005317AF" w:rsidRDefault="005317AF" w:rsidP="005317AF">
      <w:pPr>
        <w:pStyle w:val="Bibliography"/>
      </w:pPr>
      <w:r w:rsidRPr="005317AF">
        <w:t xml:space="preserve">Barch, D. M., Albaugh, M. D., Avenevoli, S., Chang, L., Clark, D. B., Glantz, M. D., Hudziak, J. J., Jernigan, T. L., Tapert, S. F., Yurgelun-Todd, D., Alia-Klein, N., Potter, A. S., Paulus, M. P., Prouty, D., Zucker, R. A., &amp; Sher, K. J. (2018). Demographic, physical and mental health assessments in the adolescent brain and cognitive development study: Rationale and description. </w:t>
      </w:r>
      <w:r w:rsidRPr="005317AF">
        <w:rPr>
          <w:i/>
          <w:iCs/>
        </w:rPr>
        <w:t>Dev Cogn Neurosci</w:t>
      </w:r>
      <w:r w:rsidRPr="005317AF">
        <w:t xml:space="preserve">, </w:t>
      </w:r>
      <w:r w:rsidRPr="005317AF">
        <w:rPr>
          <w:i/>
          <w:iCs/>
        </w:rPr>
        <w:t>32</w:t>
      </w:r>
      <w:r w:rsidRPr="005317AF">
        <w:t>, 55–66. https://doi.org/10.1016/j.dcn.2017.10.010</w:t>
      </w:r>
    </w:p>
    <w:p w14:paraId="729C46DD" w14:textId="77777777" w:rsidR="005317AF" w:rsidRPr="005317AF" w:rsidRDefault="005317AF" w:rsidP="005317AF">
      <w:pPr>
        <w:pStyle w:val="Bibliography"/>
      </w:pPr>
      <w:r w:rsidRPr="005317AF">
        <w:t xml:space="preserve">Biffen, S. C., Warton, C. M. R., Dodge, N. C., Molteno, C. D., Jacobson, J. L., Jacobson, S. W., &amp; Meintjes, E. M. (2020). Validity of automated FreeSurfer segmentation compared to manual tracing in detecting prenatal alcohol exposure-related subcortical and corpus callosal alterations in 9- to 11-year-old children. </w:t>
      </w:r>
      <w:r w:rsidRPr="005317AF">
        <w:rPr>
          <w:i/>
          <w:iCs/>
        </w:rPr>
        <w:t>NeuroImage : Clinical</w:t>
      </w:r>
      <w:r w:rsidRPr="005317AF">
        <w:t xml:space="preserve">, </w:t>
      </w:r>
      <w:r w:rsidRPr="005317AF">
        <w:rPr>
          <w:i/>
          <w:iCs/>
        </w:rPr>
        <w:t>28</w:t>
      </w:r>
      <w:r w:rsidRPr="005317AF">
        <w:t>, 102368. https://doi.org/10.1016/j.nicl.2020.102368</w:t>
      </w:r>
    </w:p>
    <w:p w14:paraId="705782F8" w14:textId="77777777" w:rsidR="005317AF" w:rsidRPr="005317AF" w:rsidRDefault="005317AF" w:rsidP="005317AF">
      <w:pPr>
        <w:pStyle w:val="Bibliography"/>
      </w:pPr>
      <w:r w:rsidRPr="005317AF">
        <w:t xml:space="preserve">Bragdon, L. B., &amp; Coles, M. E. (2017). Examining Heterogeneity of Obsessive-Compulsive Disorder: Evidence for Subgroups Based on Motivations. </w:t>
      </w:r>
      <w:r w:rsidRPr="005317AF">
        <w:rPr>
          <w:i/>
          <w:iCs/>
        </w:rPr>
        <w:t>J Anxiety Disord</w:t>
      </w:r>
      <w:r w:rsidRPr="005317AF">
        <w:t xml:space="preserve">, </w:t>
      </w:r>
      <w:r w:rsidRPr="005317AF">
        <w:rPr>
          <w:i/>
          <w:iCs/>
        </w:rPr>
        <w:t>45</w:t>
      </w:r>
      <w:r w:rsidRPr="005317AF">
        <w:t>, 64–71. https://doi.org/10.1016/j.janxdis.2016.12.002</w:t>
      </w:r>
    </w:p>
    <w:p w14:paraId="68485981" w14:textId="77777777" w:rsidR="005317AF" w:rsidRPr="005317AF" w:rsidRDefault="005317AF" w:rsidP="005317AF">
      <w:pPr>
        <w:pStyle w:val="Bibliography"/>
      </w:pPr>
      <w:r w:rsidRPr="005317AF">
        <w:t xml:space="preserve">Breiman, L., Friedman, J., Olshen, R. A., &amp; Stone, C. J. (1984). </w:t>
      </w:r>
      <w:r w:rsidRPr="005317AF">
        <w:rPr>
          <w:i/>
          <w:iCs/>
        </w:rPr>
        <w:t>Classification and Regression Trees</w:t>
      </w:r>
      <w:r w:rsidRPr="005317AF">
        <w:t>. Chapman and Hall/CRC. https://doi.org/10.1201/9781315139470</w:t>
      </w:r>
    </w:p>
    <w:p w14:paraId="3A9E9BFB" w14:textId="77777777" w:rsidR="005317AF" w:rsidRPr="005317AF" w:rsidRDefault="005317AF" w:rsidP="005317AF">
      <w:pPr>
        <w:pStyle w:val="Bibliography"/>
      </w:pPr>
      <w:r w:rsidRPr="005317AF">
        <w:t xml:space="preserve">Brennan, B. P., &amp; Rauch, S. L. (2017). Functional Neuroimaging Studies in Obsessive-Compulsive Disorder: Overview and Synthesis. In C. Pittenger &amp; C. Pittenger (Eds.), </w:t>
      </w:r>
      <w:r w:rsidRPr="005317AF">
        <w:rPr>
          <w:i/>
          <w:iCs/>
        </w:rPr>
        <w:t>Obsessive-compulsive Disorder: Phenomenology, Pathophysiology, and Treatment</w:t>
      </w:r>
      <w:r w:rsidRPr="005317AF">
        <w:t xml:space="preserve"> (p. 0). Oxford University Press. https://doi.org/10.1093/med/9780190228163.003.0021</w:t>
      </w:r>
    </w:p>
    <w:p w14:paraId="71D2B828" w14:textId="77777777" w:rsidR="005317AF" w:rsidRPr="005317AF" w:rsidRDefault="005317AF" w:rsidP="005317AF">
      <w:pPr>
        <w:pStyle w:val="Bibliography"/>
      </w:pPr>
      <w:r w:rsidRPr="005317AF">
        <w:t xml:space="preserve">Casey, B. j., Jones, R. M., &amp; Hare, T. A. (2008). The Adolescent Brain. </w:t>
      </w:r>
      <w:r w:rsidRPr="005317AF">
        <w:rPr>
          <w:i/>
          <w:iCs/>
        </w:rPr>
        <w:t>Annals of the New York Academy of Sciences</w:t>
      </w:r>
      <w:r w:rsidRPr="005317AF">
        <w:t xml:space="preserve">, </w:t>
      </w:r>
      <w:r w:rsidRPr="005317AF">
        <w:rPr>
          <w:i/>
          <w:iCs/>
        </w:rPr>
        <w:t>1124</w:t>
      </w:r>
      <w:r w:rsidRPr="005317AF">
        <w:t>(1), 111–126. https://doi.org/10.1196/annals.1440.010</w:t>
      </w:r>
    </w:p>
    <w:p w14:paraId="3BEFDDC7" w14:textId="77777777" w:rsidR="005317AF" w:rsidRPr="005317AF" w:rsidRDefault="005317AF" w:rsidP="005317AF">
      <w:pPr>
        <w:pStyle w:val="Bibliography"/>
      </w:pPr>
      <w:r w:rsidRPr="005317AF">
        <w:lastRenderedPageBreak/>
        <w:t xml:space="preserve">Casey, Cannonier, T., Conley, M. I., Cohen, A. O., Barch, D. M., Heitzeg, M. M., Soules, M. E., Teslovich, T., Dellarco, D. V., Garavan, H., Orr, C. A., Wager, T. D., Banich, M. T., Speer, N. K., Sutherland, M. T., Riedel, M. C., Dick, A. S., Bjork, J. M., Thomas, K. M., … ABCD Imaging Acquisition Workgroup. (2018). The Adolescent Brain Cognitive Development (ABCD) study: Imaging acquisition across 21 sites. </w:t>
      </w:r>
      <w:r w:rsidRPr="005317AF">
        <w:rPr>
          <w:i/>
          <w:iCs/>
        </w:rPr>
        <w:t>Developmental Cognitive Neuroscience</w:t>
      </w:r>
      <w:r w:rsidRPr="005317AF">
        <w:t xml:space="preserve">, </w:t>
      </w:r>
      <w:r w:rsidRPr="005317AF">
        <w:rPr>
          <w:i/>
          <w:iCs/>
        </w:rPr>
        <w:t>32</w:t>
      </w:r>
      <w:r w:rsidRPr="005317AF">
        <w:t>, 43–54. https://doi.org/10.1016/j.dcn.2018.03.001</w:t>
      </w:r>
    </w:p>
    <w:p w14:paraId="7C1BEFE2" w14:textId="77777777" w:rsidR="005317AF" w:rsidRPr="005317AF" w:rsidRDefault="005317AF" w:rsidP="005317AF">
      <w:pPr>
        <w:pStyle w:val="Bibliography"/>
      </w:pPr>
      <w:r w:rsidRPr="005317AF">
        <w:t xml:space="preserve">Cyr, M., Pagliaccio, D., Yanes-Lukin, P., Goldberg, P., Fontaine, M., Rynn, M. A., &amp; Marsh, R. (2021). Altered fronto-amygdalar functional connectivity predicts response to cognitive behavioral therapy in pediatric obsessive-compulsive disorder. </w:t>
      </w:r>
      <w:r w:rsidRPr="005317AF">
        <w:rPr>
          <w:i/>
          <w:iCs/>
        </w:rPr>
        <w:t>Depression and Anxiety</w:t>
      </w:r>
      <w:r w:rsidRPr="005317AF">
        <w:t xml:space="preserve">, </w:t>
      </w:r>
      <w:r w:rsidRPr="005317AF">
        <w:rPr>
          <w:i/>
          <w:iCs/>
        </w:rPr>
        <w:t>38</w:t>
      </w:r>
      <w:r w:rsidRPr="005317AF">
        <w:t>(8), 836–845. https://doi.org/10.1002/da.23187</w:t>
      </w:r>
    </w:p>
    <w:p w14:paraId="56CEB413" w14:textId="77777777" w:rsidR="005317AF" w:rsidRPr="005317AF" w:rsidRDefault="005317AF" w:rsidP="005317AF">
      <w:pPr>
        <w:pStyle w:val="Bibliography"/>
      </w:pPr>
      <w:r w:rsidRPr="005317AF">
        <w:t xml:space="preserve">Dale, A. M., Fischl, B., &amp; Sereno, M. I. (1999). Cortical Surface-Based Analysis: I. Segmentation and Surface Reconstruction. </w:t>
      </w:r>
      <w:r w:rsidRPr="005317AF">
        <w:rPr>
          <w:i/>
          <w:iCs/>
        </w:rPr>
        <w:t>Neuroimage</w:t>
      </w:r>
      <w:r w:rsidRPr="005317AF">
        <w:t xml:space="preserve">, </w:t>
      </w:r>
      <w:r w:rsidRPr="005317AF">
        <w:rPr>
          <w:i/>
          <w:iCs/>
        </w:rPr>
        <w:t>9</w:t>
      </w:r>
      <w:r w:rsidRPr="005317AF">
        <w:t>(2), 179–194. https://doi.org/10.1006/nimg.1998.0395</w:t>
      </w:r>
    </w:p>
    <w:p w14:paraId="52DF2A39" w14:textId="77777777" w:rsidR="005317AF" w:rsidRPr="005317AF" w:rsidRDefault="005317AF" w:rsidP="005317AF">
      <w:pPr>
        <w:pStyle w:val="Bibliography"/>
      </w:pPr>
      <w:r w:rsidRPr="005317AF">
        <w:t xml:space="preserve">Dale, A. M., &amp; Sereno, M. I. (1993). Improved Localizadon of Cortical Activity by Combining EEG and MEG with MRI Cortical Surface Reconstruction: A Linear Approach. </w:t>
      </w:r>
      <w:r w:rsidRPr="005317AF">
        <w:rPr>
          <w:i/>
          <w:iCs/>
        </w:rPr>
        <w:t>J Cogn Neurosci</w:t>
      </w:r>
      <w:r w:rsidRPr="005317AF">
        <w:t xml:space="preserve">, </w:t>
      </w:r>
      <w:r w:rsidRPr="005317AF">
        <w:rPr>
          <w:i/>
          <w:iCs/>
        </w:rPr>
        <w:t>5</w:t>
      </w:r>
      <w:r w:rsidRPr="005317AF">
        <w:t>(2), 162–176. https://doi.org/10.1162/jocn.1993.5.2.162</w:t>
      </w:r>
    </w:p>
    <w:p w14:paraId="5663A712" w14:textId="77777777" w:rsidR="005317AF" w:rsidRPr="005317AF" w:rsidRDefault="005317AF" w:rsidP="005317AF">
      <w:pPr>
        <w:pStyle w:val="Bibliography"/>
      </w:pPr>
      <w:r w:rsidRPr="005317AF">
        <w:t xml:space="preserve">De Los Reyes, A., &amp; Kazdin, A. E. (2005). Informant Discrepancies in the Assessment of Childhood Psychopathology: A Critical Review, Theoretical Framework, and Recommendations for Further Study. </w:t>
      </w:r>
      <w:r w:rsidRPr="005317AF">
        <w:rPr>
          <w:i/>
          <w:iCs/>
        </w:rPr>
        <w:t>Psychological Bulletin</w:t>
      </w:r>
      <w:r w:rsidRPr="005317AF">
        <w:t xml:space="preserve">, </w:t>
      </w:r>
      <w:r w:rsidRPr="005317AF">
        <w:rPr>
          <w:i/>
          <w:iCs/>
        </w:rPr>
        <w:t>131</w:t>
      </w:r>
      <w:r w:rsidRPr="005317AF">
        <w:t>(4), 483–509. https://doi.org/10.1037/0033-2909.131.4.483</w:t>
      </w:r>
    </w:p>
    <w:p w14:paraId="480D39A0" w14:textId="77777777" w:rsidR="005317AF" w:rsidRPr="005317AF" w:rsidRDefault="005317AF" w:rsidP="005317AF">
      <w:pPr>
        <w:pStyle w:val="Bibliography"/>
      </w:pPr>
      <w:r w:rsidRPr="005317AF">
        <w:t xml:space="preserve">de Mathis, M. A., Diniz, J. B., Hounie, A. G., Shavitt, R. G., Fossaluza, V., Ferrão, Y., Leckman, J. F., de Bragança Pereira, C., do Rosario, M. C., &amp; Miguel, E. C. (2013). Trajectory in </w:t>
      </w:r>
      <w:r w:rsidRPr="005317AF">
        <w:lastRenderedPageBreak/>
        <w:t xml:space="preserve">obsessive-compulsive disorder comorbidities. </w:t>
      </w:r>
      <w:r w:rsidRPr="005317AF">
        <w:rPr>
          <w:i/>
          <w:iCs/>
        </w:rPr>
        <w:t>Eur Neuropsychopharmacol</w:t>
      </w:r>
      <w:r w:rsidRPr="005317AF">
        <w:t xml:space="preserve">, </w:t>
      </w:r>
      <w:r w:rsidRPr="005317AF">
        <w:rPr>
          <w:i/>
          <w:iCs/>
        </w:rPr>
        <w:t>23</w:t>
      </w:r>
      <w:r w:rsidRPr="005317AF">
        <w:t>(7), 594–601. https://doi.org/10.1016/j.euroneuro.2012.08.006</w:t>
      </w:r>
    </w:p>
    <w:p w14:paraId="3E689208" w14:textId="77777777" w:rsidR="005317AF" w:rsidRPr="005317AF" w:rsidRDefault="005317AF" w:rsidP="005317AF">
      <w:pPr>
        <w:pStyle w:val="Bibliography"/>
      </w:pPr>
      <w:r w:rsidRPr="005317AF">
        <w:t xml:space="preserve">de Wit, S. J., Alonso, P., Schweren, L., Mataix-Cols, D., Lochner, C., Menchón, J. M., Stein, D. J., Fouche, J.-P., Soriano-Mas, C., Sato, J. R., Hoexter, M. Q., Denys, D., Nakamae, T., Nishida, S., Kwon, J. S., Jang, J. H., Busatto, G. F., Cardoner, N., Cath, D. C., … van den Heuvel, O. A. (2014). Multicenter Voxel-Based Morphometry Mega-Analysis of Structural Brain Scans in Obsessive-Compulsive Disorder. </w:t>
      </w:r>
      <w:r w:rsidRPr="005317AF">
        <w:rPr>
          <w:i/>
          <w:iCs/>
        </w:rPr>
        <w:t>American Journal of Psychiatry</w:t>
      </w:r>
      <w:r w:rsidRPr="005317AF">
        <w:t xml:space="preserve">, </w:t>
      </w:r>
      <w:r w:rsidRPr="005317AF">
        <w:rPr>
          <w:i/>
          <w:iCs/>
        </w:rPr>
        <w:t>171</w:t>
      </w:r>
      <w:r w:rsidRPr="005317AF">
        <w:t>(3), 340–349. https://doi.org/10.1176/appi.ajp.2013.13040574</w:t>
      </w:r>
    </w:p>
    <w:p w14:paraId="4CB70DC1" w14:textId="77777777" w:rsidR="005317AF" w:rsidRPr="005317AF" w:rsidRDefault="005317AF" w:rsidP="005317AF">
      <w:pPr>
        <w:pStyle w:val="Bibliography"/>
      </w:pPr>
      <w:r w:rsidRPr="005317AF">
        <w:t xml:space="preserve">Destrieux, C., Fischl, B., Dale, A., &amp; Halgren, E. (2010). Automatic parcellation of human cortical gyri and sulci using standard anatomical nomenclature. </w:t>
      </w:r>
      <w:r w:rsidRPr="005317AF">
        <w:rPr>
          <w:i/>
          <w:iCs/>
        </w:rPr>
        <w:t>NeuroImage</w:t>
      </w:r>
      <w:r w:rsidRPr="005317AF">
        <w:t xml:space="preserve">, </w:t>
      </w:r>
      <w:r w:rsidRPr="005317AF">
        <w:rPr>
          <w:i/>
          <w:iCs/>
        </w:rPr>
        <w:t>53</w:t>
      </w:r>
      <w:r w:rsidRPr="005317AF">
        <w:t>(1), 1–15. https://doi.org/10.1016/j.neuroimage.2010.06.010</w:t>
      </w:r>
    </w:p>
    <w:p w14:paraId="25977E94" w14:textId="77777777" w:rsidR="005317AF" w:rsidRPr="005317AF" w:rsidRDefault="005317AF" w:rsidP="005317AF">
      <w:pPr>
        <w:pStyle w:val="Bibliography"/>
      </w:pPr>
      <w:r w:rsidRPr="005317AF">
        <w:t xml:space="preserve">Douglass, H. M., Moffitt, T. E., Dar, R., McGEE, R., &amp; Silva, P. (1995). Obsessive-Compulsive Disorder in a Birth Cohort of 18-Year-Olds: Prevalence and Predictors. </w:t>
      </w:r>
      <w:r w:rsidRPr="005317AF">
        <w:rPr>
          <w:i/>
          <w:iCs/>
        </w:rPr>
        <w:t>Journal of the American Academy of Child &amp; Adolescent Psychiatry</w:t>
      </w:r>
      <w:r w:rsidRPr="005317AF">
        <w:t xml:space="preserve">, </w:t>
      </w:r>
      <w:r w:rsidRPr="005317AF">
        <w:rPr>
          <w:i/>
          <w:iCs/>
        </w:rPr>
        <w:t>34</w:t>
      </w:r>
      <w:r w:rsidRPr="005317AF">
        <w:t>(11), 1424–1431. https://doi.org/10.1097/00004583-199511000-00008</w:t>
      </w:r>
    </w:p>
    <w:p w14:paraId="3FDFC8F6" w14:textId="77777777" w:rsidR="005317AF" w:rsidRPr="005317AF" w:rsidRDefault="005317AF" w:rsidP="005317AF">
      <w:pPr>
        <w:pStyle w:val="Bibliography"/>
      </w:pPr>
      <w:r w:rsidRPr="005317AF">
        <w:t xml:space="preserve">Enrico, P., Delvecchio, G., Turtulici, N., Pigoni, A., Villa, F. M., Perlini, C., Rossetti, M. G., Bellani, M., Lasalvia, A., Bonetto, C., Scocco, P., D’Agostino, A., Torresani, S., Imbesi, M., Bellini, F., Veronese, A., Bocchio-Chiavetto, L., Gennarelli, M., Balestrieri, M., … Brambilla, P. (2021). Classification of Psychoses Based on Immunological Features: A Machine Learning Study in a Large Cohort of First-Episode and Chronic Patients. </w:t>
      </w:r>
      <w:r w:rsidRPr="005317AF">
        <w:rPr>
          <w:i/>
          <w:iCs/>
        </w:rPr>
        <w:t>Schizophrenia Bulletin</w:t>
      </w:r>
      <w:r w:rsidRPr="005317AF">
        <w:t xml:space="preserve">, </w:t>
      </w:r>
      <w:r w:rsidRPr="005317AF">
        <w:rPr>
          <w:i/>
          <w:iCs/>
        </w:rPr>
        <w:t>47</w:t>
      </w:r>
      <w:r w:rsidRPr="005317AF">
        <w:t>(4), 1141–1155. https://doi.org/10.1093/schbul/sbaa190</w:t>
      </w:r>
    </w:p>
    <w:p w14:paraId="072D4D01" w14:textId="77777777" w:rsidR="005317AF" w:rsidRPr="005317AF" w:rsidRDefault="005317AF" w:rsidP="005317AF">
      <w:pPr>
        <w:pStyle w:val="Bibliography"/>
      </w:pPr>
      <w:r w:rsidRPr="005317AF">
        <w:lastRenderedPageBreak/>
        <w:t xml:space="preserve">Fischl, B., &amp; Dale, A. M. (2000). Measuring the Thickness of the Human Cerebral Cortex from Magnetic Resonance Images. </w:t>
      </w:r>
      <w:r w:rsidRPr="005317AF">
        <w:rPr>
          <w:i/>
          <w:iCs/>
        </w:rPr>
        <w:t>Proc Natl Acad Sci U S A</w:t>
      </w:r>
      <w:r w:rsidRPr="005317AF">
        <w:t xml:space="preserve">, </w:t>
      </w:r>
      <w:r w:rsidRPr="005317AF">
        <w:rPr>
          <w:i/>
          <w:iCs/>
        </w:rPr>
        <w:t>97</w:t>
      </w:r>
      <w:r w:rsidRPr="005317AF">
        <w:t>(20), 11050–11055. https://doi.org/10.1073/pnas.200033797</w:t>
      </w:r>
    </w:p>
    <w:p w14:paraId="6FEFC559" w14:textId="77777777" w:rsidR="005317AF" w:rsidRPr="005317AF" w:rsidRDefault="005317AF" w:rsidP="005317AF">
      <w:pPr>
        <w:pStyle w:val="Bibliography"/>
      </w:pPr>
      <w:r w:rsidRPr="005317AF">
        <w:rPr>
          <w:lang w:val="nb-NO"/>
        </w:rPr>
        <w:t xml:space="preserve">Fischl, B., Liu, A., &amp; Dale, A. M. (2001). </w:t>
      </w:r>
      <w:r w:rsidRPr="005317AF">
        <w:t xml:space="preserve">Automated manifold surgery: Constructing geometrically accurate and topologically correct models of the human cerebral cortex. </w:t>
      </w:r>
      <w:r w:rsidRPr="005317AF">
        <w:rPr>
          <w:i/>
          <w:iCs/>
        </w:rPr>
        <w:t>IEEE Trans Med Imaging</w:t>
      </w:r>
      <w:r w:rsidRPr="005317AF">
        <w:t xml:space="preserve">, </w:t>
      </w:r>
      <w:r w:rsidRPr="005317AF">
        <w:rPr>
          <w:i/>
          <w:iCs/>
        </w:rPr>
        <w:t>20</w:t>
      </w:r>
      <w:r w:rsidRPr="005317AF">
        <w:t>(1), 70–80. https://doi.org/10.1109/42.906426</w:t>
      </w:r>
    </w:p>
    <w:p w14:paraId="5C72EB0E" w14:textId="77777777" w:rsidR="005317AF" w:rsidRPr="005317AF" w:rsidRDefault="005317AF" w:rsidP="005317AF">
      <w:pPr>
        <w:pStyle w:val="Bibliography"/>
      </w:pPr>
      <w:r w:rsidRPr="005317AF">
        <w:t xml:space="preserve">Fischl, B., Salat, D. H., Busa, E., Albert, M., Dieterich, M., Haselgrove, C., van der Kouwe, A., Killiany, R., Kennedy, D., Klaveness, S., Montillo, A., Makris, N., Rosen, B., &amp; Dale, A. M. (2002). Whole brain segmentation: Automated labeling of neuroanatomical structures in the human brain. </w:t>
      </w:r>
      <w:r w:rsidRPr="005317AF">
        <w:rPr>
          <w:i/>
          <w:iCs/>
        </w:rPr>
        <w:t>Neuron</w:t>
      </w:r>
      <w:r w:rsidRPr="005317AF">
        <w:t xml:space="preserve">, </w:t>
      </w:r>
      <w:r w:rsidRPr="005317AF">
        <w:rPr>
          <w:i/>
          <w:iCs/>
        </w:rPr>
        <w:t>33</w:t>
      </w:r>
      <w:r w:rsidRPr="005317AF">
        <w:t>(3), 341–355. https://doi.org/10.1016/s0896-6273(02)00569-x</w:t>
      </w:r>
    </w:p>
    <w:p w14:paraId="3FB05E5D" w14:textId="77777777" w:rsidR="005317AF" w:rsidRPr="005317AF" w:rsidRDefault="005317AF" w:rsidP="005317AF">
      <w:pPr>
        <w:pStyle w:val="Bibliography"/>
      </w:pPr>
      <w:r w:rsidRPr="005317AF">
        <w:t xml:space="preserve">Fischl, B., Sereno, M. I., Tootell, R. B. H., &amp; Dale, A. M. (1999). High-resolution intersubject averaging and a coordinate system for the cortical surface. </w:t>
      </w:r>
      <w:r w:rsidRPr="005317AF">
        <w:rPr>
          <w:i/>
          <w:iCs/>
        </w:rPr>
        <w:t>Hum. Brain Mapp</w:t>
      </w:r>
      <w:r w:rsidRPr="005317AF">
        <w:t xml:space="preserve">, </w:t>
      </w:r>
      <w:r w:rsidRPr="005317AF">
        <w:rPr>
          <w:i/>
          <w:iCs/>
        </w:rPr>
        <w:t>8</w:t>
      </w:r>
      <w:r w:rsidRPr="005317AF">
        <w:t>(4), 272–284.</w:t>
      </w:r>
    </w:p>
    <w:p w14:paraId="6C20ED4D" w14:textId="77777777" w:rsidR="005317AF" w:rsidRPr="005317AF" w:rsidRDefault="005317AF" w:rsidP="005317AF">
      <w:pPr>
        <w:pStyle w:val="Bibliography"/>
      </w:pPr>
      <w:r w:rsidRPr="005317AF">
        <w:t xml:space="preserve">Friedman, J. H. (2001). Greedy Function Approximation: A Gradient Boosting Machine. </w:t>
      </w:r>
      <w:r w:rsidRPr="005317AF">
        <w:rPr>
          <w:i/>
          <w:iCs/>
        </w:rPr>
        <w:t>The Annals of Statistics</w:t>
      </w:r>
      <w:r w:rsidRPr="005317AF">
        <w:t xml:space="preserve">, </w:t>
      </w:r>
      <w:r w:rsidRPr="005317AF">
        <w:rPr>
          <w:i/>
          <w:iCs/>
        </w:rPr>
        <w:t>29</w:t>
      </w:r>
      <w:r w:rsidRPr="005317AF">
        <w:t>(5), 1189–1232.</w:t>
      </w:r>
    </w:p>
    <w:p w14:paraId="463C82CE" w14:textId="77777777" w:rsidR="005317AF" w:rsidRPr="005317AF" w:rsidRDefault="005317AF" w:rsidP="005317AF">
      <w:pPr>
        <w:pStyle w:val="Bibliography"/>
      </w:pPr>
      <w:r w:rsidRPr="005317AF">
        <w:t xml:space="preserve">Friston, Karl. J., Ashburner, J., Frith, C. D., Poline, J.-B., Heather, J. D., &amp; Frackowiak, R. S. J. (1995). Spatial registration and normalization of images. </w:t>
      </w:r>
      <w:r w:rsidRPr="005317AF">
        <w:rPr>
          <w:i/>
          <w:iCs/>
        </w:rPr>
        <w:t>Hum. Brain Mapp</w:t>
      </w:r>
      <w:r w:rsidRPr="005317AF">
        <w:t xml:space="preserve">, </w:t>
      </w:r>
      <w:r w:rsidRPr="005317AF">
        <w:rPr>
          <w:i/>
          <w:iCs/>
        </w:rPr>
        <w:t>3</w:t>
      </w:r>
      <w:r w:rsidRPr="005317AF">
        <w:t>(3), 165–189. https://doi.org/10.1002/hbm.460030303</w:t>
      </w:r>
    </w:p>
    <w:p w14:paraId="1A72FEF7" w14:textId="77777777" w:rsidR="005317AF" w:rsidRPr="005317AF" w:rsidRDefault="005317AF" w:rsidP="005317AF">
      <w:pPr>
        <w:pStyle w:val="Bibliography"/>
      </w:pPr>
      <w:r w:rsidRPr="005317AF">
        <w:t xml:space="preserve">Garavan, H., Bartsch, H., Conway, K., Decastro, A., Goldstein, R. Z., Heeringa, S., Jernigan, T., Potter, A., Thompson, W., &amp; Zahs, D. (2018). Recruiting the ABCD sample: Design considerations and procedures. </w:t>
      </w:r>
      <w:r w:rsidRPr="005317AF">
        <w:rPr>
          <w:i/>
          <w:iCs/>
        </w:rPr>
        <w:t>Developmental Cognitive Neuroscience</w:t>
      </w:r>
      <w:r w:rsidRPr="005317AF">
        <w:t xml:space="preserve">, </w:t>
      </w:r>
      <w:r w:rsidRPr="005317AF">
        <w:rPr>
          <w:i/>
          <w:iCs/>
        </w:rPr>
        <w:t>32</w:t>
      </w:r>
      <w:r w:rsidRPr="005317AF">
        <w:t>, 16–22. https://doi.org/10.1016/j.dcn.2018.04.004</w:t>
      </w:r>
    </w:p>
    <w:p w14:paraId="48AC134F" w14:textId="77777777" w:rsidR="005317AF" w:rsidRPr="005317AF" w:rsidRDefault="005317AF" w:rsidP="005317AF">
      <w:pPr>
        <w:pStyle w:val="Bibliography"/>
      </w:pPr>
      <w:r w:rsidRPr="005317AF">
        <w:lastRenderedPageBreak/>
        <w:t xml:space="preserve">Graybiel, A. M., &amp; Rauch, S. L. (2000). Toward a Neurobiology of Obsessive-Compulsive Disorder. </w:t>
      </w:r>
      <w:r w:rsidRPr="005317AF">
        <w:rPr>
          <w:i/>
          <w:iCs/>
        </w:rPr>
        <w:t>Neuron</w:t>
      </w:r>
      <w:r w:rsidRPr="005317AF">
        <w:t xml:space="preserve">, </w:t>
      </w:r>
      <w:r w:rsidRPr="005317AF">
        <w:rPr>
          <w:i/>
          <w:iCs/>
        </w:rPr>
        <w:t>28</w:t>
      </w:r>
      <w:r w:rsidRPr="005317AF">
        <w:t>(2), 343–347. https://doi.org/10.1016/S0896-6273(00)00113-6</w:t>
      </w:r>
    </w:p>
    <w:p w14:paraId="0C6DA5C7" w14:textId="77777777" w:rsidR="005317AF" w:rsidRPr="005317AF" w:rsidRDefault="005317AF" w:rsidP="005317AF">
      <w:pPr>
        <w:pStyle w:val="Bibliography"/>
      </w:pPr>
      <w:r w:rsidRPr="005317AF">
        <w:t xml:space="preserve">Guzick, A. G., Cooke, D. L., McNamara, J. P. H., Reid, A. M., Graziano, P. A., Lewin, A. B., Murphy, T. K., Goodman, W. K., Storch, E. A., &amp; Geffken, G. R. (2019). Parents’ Perceptions of Internalizing and Externalizing Features in Childhood OCD. </w:t>
      </w:r>
      <w:r w:rsidRPr="005317AF">
        <w:rPr>
          <w:i/>
          <w:iCs/>
        </w:rPr>
        <w:t>Child Psychiatry Hum Dev</w:t>
      </w:r>
      <w:r w:rsidRPr="005317AF">
        <w:t xml:space="preserve">, </w:t>
      </w:r>
      <w:r w:rsidRPr="005317AF">
        <w:rPr>
          <w:i/>
          <w:iCs/>
        </w:rPr>
        <w:t>50</w:t>
      </w:r>
      <w:r w:rsidRPr="005317AF">
        <w:t>(4), 692–701. https://doi.org/10.1007/s10578-019-00873-w</w:t>
      </w:r>
    </w:p>
    <w:p w14:paraId="657D823B" w14:textId="77777777" w:rsidR="005317AF" w:rsidRPr="005317AF" w:rsidRDefault="005317AF" w:rsidP="005317AF">
      <w:pPr>
        <w:pStyle w:val="Bibliography"/>
      </w:pPr>
      <w:r w:rsidRPr="005317AF">
        <w:t xml:space="preserve">Hagler, D. J., Hatton, SeanN., Cornejo, M. D., Makowski, C., Fair, D. A., Dick, A. S., Sutherland, M. T., Casey, B. J., Barch, D. M., Harms, M. P., Watts, R., Bjork, J. M., Garavan, H. P., Hilmer, L., Pung, C. J., Sicat, C. S., Kuperman, J., Bartsch, H., Xue, F., … Dale, A. M. (2019). Image processing and analysis methods for the Adolescent Brain Cognitive Development Study. </w:t>
      </w:r>
      <w:r w:rsidRPr="005317AF">
        <w:rPr>
          <w:i/>
          <w:iCs/>
        </w:rPr>
        <w:t>NeuroImage</w:t>
      </w:r>
      <w:r w:rsidRPr="005317AF">
        <w:t xml:space="preserve">, </w:t>
      </w:r>
      <w:r w:rsidRPr="005317AF">
        <w:rPr>
          <w:i/>
          <w:iCs/>
        </w:rPr>
        <w:t>202</w:t>
      </w:r>
      <w:r w:rsidRPr="005317AF">
        <w:t>, 116091. https://doi.org/10.1016/j.neuroimage.2019.116091</w:t>
      </w:r>
    </w:p>
    <w:p w14:paraId="1AFA0174" w14:textId="77777777" w:rsidR="005317AF" w:rsidRPr="005317AF" w:rsidRDefault="005317AF" w:rsidP="005317AF">
      <w:pPr>
        <w:pStyle w:val="Bibliography"/>
      </w:pPr>
      <w:r w:rsidRPr="005317AF">
        <w:t xml:space="preserve">Haist, F., &amp; Jernigan, T. L. (2023). </w:t>
      </w:r>
      <w:r w:rsidRPr="005317AF">
        <w:rPr>
          <w:i/>
          <w:iCs/>
        </w:rPr>
        <w:t>Adolescent Brain Cognitive Development Study (ABCD)—Annual Release 5.1</w:t>
      </w:r>
      <w:r w:rsidRPr="005317AF">
        <w:t>. https://doi.org/10.15154/Z563-ZD24</w:t>
      </w:r>
    </w:p>
    <w:p w14:paraId="041687D3" w14:textId="77777777" w:rsidR="005317AF" w:rsidRPr="005317AF" w:rsidRDefault="005317AF" w:rsidP="005317AF">
      <w:pPr>
        <w:pStyle w:val="Bibliography"/>
      </w:pPr>
      <w:r w:rsidRPr="005317AF">
        <w:t xml:space="preserve">Hu, X., Du, M., Chen, L., Li, L., Zhou, M., Zhang, L., Liu, Q., Lu, L., Mreedha, K., Huang, X., &amp; Gong, Q. (2017). Meta-analytic investigations of common and distinct grey matter alterations in youths and adults with obsessive-compulsive disorder. </w:t>
      </w:r>
      <w:r w:rsidRPr="005317AF">
        <w:rPr>
          <w:i/>
          <w:iCs/>
        </w:rPr>
        <w:t>Neuroscience &amp; Biobehavioral Reviews</w:t>
      </w:r>
      <w:r w:rsidRPr="005317AF">
        <w:t xml:space="preserve">, </w:t>
      </w:r>
      <w:r w:rsidRPr="005317AF">
        <w:rPr>
          <w:i/>
          <w:iCs/>
        </w:rPr>
        <w:t>78</w:t>
      </w:r>
      <w:r w:rsidRPr="005317AF">
        <w:t>, 91–103. https://doi.org/10.1016/j.neubiorev.2017.04.012</w:t>
      </w:r>
    </w:p>
    <w:p w14:paraId="6F656478" w14:textId="77777777" w:rsidR="005317AF" w:rsidRPr="005317AF" w:rsidRDefault="005317AF" w:rsidP="005317AF">
      <w:pPr>
        <w:pStyle w:val="Bibliography"/>
      </w:pPr>
      <w:r w:rsidRPr="005317AF">
        <w:t xml:space="preserve">James, G., Witten, D., Hastie, T., &amp; Tibshirani, R. (2021). </w:t>
      </w:r>
      <w:r w:rsidRPr="005317AF">
        <w:rPr>
          <w:i/>
          <w:iCs/>
        </w:rPr>
        <w:t>An Introduction to Statistical Learning: With Applications in R</w:t>
      </w:r>
      <w:r w:rsidRPr="005317AF">
        <w:t>. Springer US. https://doi.org/10.1007/978-1-0716-1418-1</w:t>
      </w:r>
    </w:p>
    <w:p w14:paraId="1FCC3FFD" w14:textId="77777777" w:rsidR="005317AF" w:rsidRPr="005317AF" w:rsidRDefault="005317AF" w:rsidP="005317AF">
      <w:pPr>
        <w:pStyle w:val="Bibliography"/>
      </w:pPr>
      <w:r w:rsidRPr="005317AF">
        <w:t>Jovicich, J., Czanner, S., Greve, D., Haley, E., van der Kouwe, A., Gollub, R., Kennedy, D., Schmitt, F., Brown, G., MacFall, J., Fischl, B., &amp; Dale, A. (2006). Reliability in multi-</w:t>
      </w:r>
      <w:r w:rsidRPr="005317AF">
        <w:lastRenderedPageBreak/>
        <w:t xml:space="preserve">site structural MRI studies: Effects of gradient non-linearity correction on phantom and human data. </w:t>
      </w:r>
      <w:r w:rsidRPr="005317AF">
        <w:rPr>
          <w:i/>
          <w:iCs/>
        </w:rPr>
        <w:t>NeuroImage</w:t>
      </w:r>
      <w:r w:rsidRPr="005317AF">
        <w:t xml:space="preserve">, </w:t>
      </w:r>
      <w:r w:rsidRPr="005317AF">
        <w:rPr>
          <w:i/>
          <w:iCs/>
        </w:rPr>
        <w:t>30</w:t>
      </w:r>
      <w:r w:rsidRPr="005317AF">
        <w:t>(2), 436–443. https://doi.org/10.1016/j.neuroimage.2005.09.046</w:t>
      </w:r>
    </w:p>
    <w:p w14:paraId="79BF9211" w14:textId="77777777" w:rsidR="005317AF" w:rsidRPr="005317AF" w:rsidRDefault="005317AF" w:rsidP="005317AF">
      <w:pPr>
        <w:pStyle w:val="Bibliography"/>
      </w:pPr>
      <w:r w:rsidRPr="005317AF">
        <w:t xml:space="preserve">Karcher, N. R., &amp; Barch, D. M. (2021). The ABCD study: Understanding the development of risk for mental and physical health outcomes. </w:t>
      </w:r>
      <w:r w:rsidRPr="005317AF">
        <w:rPr>
          <w:i/>
          <w:iCs/>
        </w:rPr>
        <w:t>Neuropsychopharmacology</w:t>
      </w:r>
      <w:r w:rsidRPr="005317AF">
        <w:t xml:space="preserve">, </w:t>
      </w:r>
      <w:r w:rsidRPr="005317AF">
        <w:rPr>
          <w:i/>
          <w:iCs/>
        </w:rPr>
        <w:t>46</w:t>
      </w:r>
      <w:r w:rsidRPr="005317AF">
        <w:t>(1), 131–142. https://doi.org/10.1038/s41386-020-0736-6</w:t>
      </w:r>
    </w:p>
    <w:p w14:paraId="4553891E" w14:textId="77777777" w:rsidR="005317AF" w:rsidRPr="005317AF" w:rsidRDefault="005317AF" w:rsidP="005317AF">
      <w:pPr>
        <w:pStyle w:val="Bibliography"/>
      </w:pPr>
      <w:r w:rsidRPr="005317AF">
        <w:t xml:space="preserve">Karno, M., Golding, J. M., Sorenson, S. B., &amp; Burnam, M. A. (1988). The Epidemiology of Obsessive-Compulsive Disorder in Five US Communities. </w:t>
      </w:r>
      <w:r w:rsidRPr="005317AF">
        <w:rPr>
          <w:i/>
          <w:iCs/>
        </w:rPr>
        <w:t>Arch Gen Psychiatry</w:t>
      </w:r>
      <w:r w:rsidRPr="005317AF">
        <w:t xml:space="preserve">, </w:t>
      </w:r>
      <w:r w:rsidRPr="005317AF">
        <w:rPr>
          <w:i/>
          <w:iCs/>
        </w:rPr>
        <w:t>45</w:t>
      </w:r>
      <w:r w:rsidRPr="005317AF">
        <w:t>(12), 1094–1099. https://doi.org/10.1001/archpsyc.1988.01800360042006</w:t>
      </w:r>
    </w:p>
    <w:p w14:paraId="30C00FCD" w14:textId="77777777" w:rsidR="005317AF" w:rsidRPr="005317AF" w:rsidRDefault="005317AF" w:rsidP="005317AF">
      <w:pPr>
        <w:pStyle w:val="Bibliography"/>
        <w:rPr>
          <w:lang w:val="nb-NO"/>
        </w:rPr>
      </w:pPr>
      <w:r w:rsidRPr="005317AF">
        <w:t xml:space="preserve">Kessler, R. C., Ormel, J., Petukhova, M., McLaughlin, K. A., Green, J. G., Russo, L. J., Stein, D. J., Zaslavsky, A. M., Aguilar-Gaxiola, S., Alonso, J., Andrade, L., Benjet, C., de Girolamo, G., de Graaf, R., Demyttenaere, K., Fayyad, J., Haro, J. M., Hu, C. yi, Karam, A., … Üstün, T. B. (2011). Development of Lifetime Comorbidity in the World Health Organization World Mental Health Surveys. </w:t>
      </w:r>
      <w:r w:rsidRPr="005317AF">
        <w:rPr>
          <w:i/>
          <w:iCs/>
          <w:lang w:val="nb-NO"/>
        </w:rPr>
        <w:t>Arch Gen Psychiatry</w:t>
      </w:r>
      <w:r w:rsidRPr="005317AF">
        <w:rPr>
          <w:lang w:val="nb-NO"/>
        </w:rPr>
        <w:t xml:space="preserve">, </w:t>
      </w:r>
      <w:r w:rsidRPr="005317AF">
        <w:rPr>
          <w:i/>
          <w:iCs/>
          <w:lang w:val="nb-NO"/>
        </w:rPr>
        <w:t>68</w:t>
      </w:r>
      <w:r w:rsidRPr="005317AF">
        <w:rPr>
          <w:lang w:val="nb-NO"/>
        </w:rPr>
        <w:t>(1), 90–100. https://doi.org/10.1001/archgenpsychiatry.2010.180</w:t>
      </w:r>
    </w:p>
    <w:p w14:paraId="532B0563" w14:textId="77777777" w:rsidR="005317AF" w:rsidRPr="005317AF" w:rsidRDefault="005317AF" w:rsidP="005317AF">
      <w:pPr>
        <w:pStyle w:val="Bibliography"/>
      </w:pPr>
      <w:r w:rsidRPr="005317AF">
        <w:rPr>
          <w:lang w:val="nb-NO"/>
        </w:rPr>
        <w:t xml:space="preserve">Kobak, K. A., Kratochvil, C., Stanger, C., &amp; Kaufman, J. (2013). </w:t>
      </w:r>
      <w:r w:rsidRPr="005317AF">
        <w:t xml:space="preserve">Computerized screening of comorbidity in adolescents with substance or psychiatric disorders. </w:t>
      </w:r>
      <w:r w:rsidRPr="005317AF">
        <w:rPr>
          <w:i/>
          <w:iCs/>
        </w:rPr>
        <w:t>Anxiety Disorders and Depression.(La Jolaa, CA)</w:t>
      </w:r>
      <w:r w:rsidRPr="005317AF">
        <w:t>.</w:t>
      </w:r>
    </w:p>
    <w:p w14:paraId="347A7F9B" w14:textId="77777777" w:rsidR="005317AF" w:rsidRPr="005317AF" w:rsidRDefault="005317AF" w:rsidP="005317AF">
      <w:pPr>
        <w:pStyle w:val="Bibliography"/>
      </w:pPr>
      <w:r w:rsidRPr="005317AF">
        <w:t xml:space="preserve">Luxburg, U. von, &amp; Schoelkopf, B. (2008). </w:t>
      </w:r>
      <w:r w:rsidRPr="005317AF">
        <w:rPr>
          <w:i/>
          <w:iCs/>
        </w:rPr>
        <w:t>Statistical Learning Theory: Models, Concepts, and Results</w:t>
      </w:r>
      <w:r w:rsidRPr="005317AF">
        <w:t xml:space="preserve"> (No. arXiv:0810.4752). arXiv. https://doi.org/10.48550/arXiv.0810.4752</w:t>
      </w:r>
    </w:p>
    <w:p w14:paraId="5A7E3293" w14:textId="77777777" w:rsidR="005317AF" w:rsidRPr="005317AF" w:rsidRDefault="005317AF" w:rsidP="005317AF">
      <w:pPr>
        <w:pStyle w:val="Bibliography"/>
      </w:pPr>
      <w:r w:rsidRPr="005317AF">
        <w:rPr>
          <w:lang w:val="nb-NO"/>
        </w:rPr>
        <w:t xml:space="preserve">Munkvold, L., Lundervold, A., Lie, S. A., &amp; Manger, T. (2009). </w:t>
      </w:r>
      <w:r w:rsidRPr="005317AF">
        <w:t xml:space="preserve">Should there be separate parent and teacher-based categories of ODD? Evidence from a general population. </w:t>
      </w:r>
      <w:r w:rsidRPr="005317AF">
        <w:rPr>
          <w:i/>
          <w:iCs/>
        </w:rPr>
        <w:t xml:space="preserve">J Child </w:t>
      </w:r>
      <w:r w:rsidRPr="005317AF">
        <w:rPr>
          <w:i/>
          <w:iCs/>
        </w:rPr>
        <w:lastRenderedPageBreak/>
        <w:t>Psychol Psychiatry</w:t>
      </w:r>
      <w:r w:rsidRPr="005317AF">
        <w:t xml:space="preserve">, </w:t>
      </w:r>
      <w:r w:rsidRPr="005317AF">
        <w:rPr>
          <w:i/>
          <w:iCs/>
        </w:rPr>
        <w:t>50</w:t>
      </w:r>
      <w:r w:rsidRPr="005317AF">
        <w:t>(10), 1264–1272. https://doi.org/10.1111/j.1469-7610.2009.02091.x</w:t>
      </w:r>
    </w:p>
    <w:p w14:paraId="3667265E" w14:textId="77777777" w:rsidR="005317AF" w:rsidRPr="005317AF" w:rsidRDefault="005317AF" w:rsidP="005317AF">
      <w:pPr>
        <w:pStyle w:val="Bibliography"/>
      </w:pPr>
      <w:r w:rsidRPr="005317AF">
        <w:t xml:space="preserve">Nelson, E. C., Hanna, G. L., Hudziak, J. J., Botteron, K. N., Heath, A. C., &amp; Todd, R. D. (2001). Obsessive-Compulsive Scale of the Child Behavior Checklist: Specificity, Sensitivity, and Predictive Power. </w:t>
      </w:r>
      <w:r w:rsidRPr="005317AF">
        <w:rPr>
          <w:i/>
          <w:iCs/>
        </w:rPr>
        <w:t>Pediatrics</w:t>
      </w:r>
      <w:r w:rsidRPr="005317AF">
        <w:t xml:space="preserve">, </w:t>
      </w:r>
      <w:r w:rsidRPr="005317AF">
        <w:rPr>
          <w:i/>
          <w:iCs/>
        </w:rPr>
        <w:t>108</w:t>
      </w:r>
      <w:r w:rsidRPr="005317AF">
        <w:t>(1), e14–e14. https://doi.org/10.1542/peds.108.1.e14</w:t>
      </w:r>
    </w:p>
    <w:p w14:paraId="2E37AC61" w14:textId="77777777" w:rsidR="005317AF" w:rsidRPr="005317AF" w:rsidRDefault="005317AF" w:rsidP="005317AF">
      <w:pPr>
        <w:pStyle w:val="Bibliography"/>
      </w:pPr>
      <w:r w:rsidRPr="005317AF">
        <w:t xml:space="preserve">Offord, D. R., Boyle, M. H., Racine, Y., Szatmari, P., Fleming, J. E., Sanford, M., &amp; Lipman, E. L. (1996). Integrating Assessment Data from Multiple Informants. </w:t>
      </w:r>
      <w:r w:rsidRPr="005317AF">
        <w:rPr>
          <w:i/>
          <w:iCs/>
        </w:rPr>
        <w:t>Journal of the American Academy of Child &amp; Adolescent Psychiatry</w:t>
      </w:r>
      <w:r w:rsidRPr="005317AF">
        <w:t xml:space="preserve">, </w:t>
      </w:r>
      <w:r w:rsidRPr="005317AF">
        <w:rPr>
          <w:i/>
          <w:iCs/>
        </w:rPr>
        <w:t>35</w:t>
      </w:r>
      <w:r w:rsidRPr="005317AF">
        <w:t>(8), 1078–1085. https://doi.org/10.1097/00004583-199608000-00019</w:t>
      </w:r>
    </w:p>
    <w:p w14:paraId="28DCE2FA" w14:textId="77777777" w:rsidR="005317AF" w:rsidRPr="005317AF" w:rsidRDefault="005317AF" w:rsidP="005317AF">
      <w:pPr>
        <w:pStyle w:val="Bibliography"/>
      </w:pPr>
      <w:r w:rsidRPr="005317AF">
        <w:t xml:space="preserve">Pagliaccio, D., Durham, K., Fitzgerald, K. D., &amp; Marsh, R. (2021). Obsessive-Compulsive Symptoms Among Children in the Adolescent Brain and Cognitive Development Study: Clinical, Cognitive, and Brain Connectivity Correlates. </w:t>
      </w:r>
      <w:r w:rsidRPr="005317AF">
        <w:rPr>
          <w:i/>
          <w:iCs/>
        </w:rPr>
        <w:t>Biol Psychiatry Cogn Neurosci Neuroimaging</w:t>
      </w:r>
      <w:r w:rsidRPr="005317AF">
        <w:t xml:space="preserve">, </w:t>
      </w:r>
      <w:r w:rsidRPr="005317AF">
        <w:rPr>
          <w:i/>
          <w:iCs/>
        </w:rPr>
        <w:t>6</w:t>
      </w:r>
      <w:r w:rsidRPr="005317AF">
        <w:t>(4), 399–409. https://doi.org/10.1016/j.bpsc.2020.10.019</w:t>
      </w:r>
    </w:p>
    <w:p w14:paraId="3CFC4D37" w14:textId="77777777" w:rsidR="005317AF" w:rsidRPr="005317AF" w:rsidRDefault="005317AF" w:rsidP="005317AF">
      <w:pPr>
        <w:pStyle w:val="Bibliography"/>
      </w:pPr>
      <w:r w:rsidRPr="005317AF">
        <w:t xml:space="preserve">Picó-Pérez, M., Moreira, P. S., de Melo Ferreira, V., Radua, J., Mataix-Cols, D., Sousa, N., Soriano-Mas, C., &amp; Morgado, P. (2020). Modality-specific overlaps in brain structure and function in obsessive-compulsive disorder: Multimodal meta-analysis of case-control MRI studies. </w:t>
      </w:r>
      <w:r w:rsidRPr="005317AF">
        <w:rPr>
          <w:i/>
          <w:iCs/>
        </w:rPr>
        <w:t>Neuroscience &amp; Biobehavioral Reviews</w:t>
      </w:r>
      <w:r w:rsidRPr="005317AF">
        <w:t xml:space="preserve">, </w:t>
      </w:r>
      <w:r w:rsidRPr="005317AF">
        <w:rPr>
          <w:i/>
          <w:iCs/>
        </w:rPr>
        <w:t>112</w:t>
      </w:r>
      <w:r w:rsidRPr="005317AF">
        <w:t>, 83–94. https://doi.org/10.1016/j.neubiorev.2020.01.033</w:t>
      </w:r>
    </w:p>
    <w:p w14:paraId="362AF9E4" w14:textId="77777777" w:rsidR="005317AF" w:rsidRPr="005317AF" w:rsidRDefault="005317AF" w:rsidP="005317AF">
      <w:pPr>
        <w:pStyle w:val="Bibliography"/>
      </w:pPr>
      <w:r w:rsidRPr="005317AF">
        <w:t xml:space="preserve">Rasmussen, S. A., &amp; Eisen, J. L. (1990). Epidemiology of obsessive compulsive disorder. </w:t>
      </w:r>
      <w:r w:rsidRPr="005317AF">
        <w:rPr>
          <w:i/>
          <w:iCs/>
        </w:rPr>
        <w:t>The Journal of Clinical Psychiatry</w:t>
      </w:r>
      <w:r w:rsidRPr="005317AF">
        <w:t xml:space="preserve">, </w:t>
      </w:r>
      <w:r w:rsidRPr="005317AF">
        <w:rPr>
          <w:i/>
          <w:iCs/>
        </w:rPr>
        <w:t>51 Suppl</w:t>
      </w:r>
      <w:r w:rsidRPr="005317AF">
        <w:t>, 10–13; discussion 14.</w:t>
      </w:r>
    </w:p>
    <w:p w14:paraId="29C18189" w14:textId="77777777" w:rsidR="005317AF" w:rsidRPr="005317AF" w:rsidRDefault="005317AF" w:rsidP="005317AF">
      <w:pPr>
        <w:pStyle w:val="Bibliography"/>
      </w:pPr>
      <w:r w:rsidRPr="005317AF">
        <w:t xml:space="preserve">Ren, H., Wang, X., Wang, S., &amp; Zhang, Z. (2019). Predict Fluid Intelligence of Adolescent Using Ensemble Learning. In K. M. Pohl, W. K. Thompson, E. Adeli, &amp; M. G. Linguraru </w:t>
      </w:r>
      <w:r w:rsidRPr="005317AF">
        <w:lastRenderedPageBreak/>
        <w:t xml:space="preserve">(Eds.), </w:t>
      </w:r>
      <w:r w:rsidRPr="005317AF">
        <w:rPr>
          <w:i/>
          <w:iCs/>
        </w:rPr>
        <w:t>Adolescent Brain Cognitive Development Neurocognitive Prediction</w:t>
      </w:r>
      <w:r w:rsidRPr="005317AF">
        <w:t xml:space="preserve"> (pp. 66–73). Springer International Publishing.</w:t>
      </w:r>
    </w:p>
    <w:p w14:paraId="7F933936" w14:textId="77777777" w:rsidR="005317AF" w:rsidRPr="005317AF" w:rsidRDefault="005317AF" w:rsidP="005317AF">
      <w:pPr>
        <w:pStyle w:val="Bibliography"/>
      </w:pPr>
      <w:r w:rsidRPr="005317AF">
        <w:t xml:space="preserve">Reuter, M., Tisdall, M. D., Qureshi, A., Buckner, R. L., van der Kouwe, A. J. W., &amp; Fischl, B. (2015). Head motion during MRI acquisition reduces gray matter volume and thickness estimates. </w:t>
      </w:r>
      <w:r w:rsidRPr="005317AF">
        <w:rPr>
          <w:i/>
          <w:iCs/>
        </w:rPr>
        <w:t>Neuroimage</w:t>
      </w:r>
      <w:r w:rsidRPr="005317AF">
        <w:t xml:space="preserve">, </w:t>
      </w:r>
      <w:r w:rsidRPr="005317AF">
        <w:rPr>
          <w:i/>
          <w:iCs/>
        </w:rPr>
        <w:t>107</w:t>
      </w:r>
      <w:r w:rsidRPr="005317AF">
        <w:t>, 107–115. https://doi.org/10.1016/j.neuroimage.2014.12.006</w:t>
      </w:r>
    </w:p>
    <w:p w14:paraId="4E06C1A8" w14:textId="77777777" w:rsidR="005317AF" w:rsidRPr="005317AF" w:rsidRDefault="005317AF" w:rsidP="005317AF">
      <w:pPr>
        <w:pStyle w:val="Bibliography"/>
      </w:pPr>
      <w:r w:rsidRPr="005317AF">
        <w:t xml:space="preserve">Reyes, A. D. L. (2013). Strategic objectives for improving understanding of informant discrepancies in developmental psychopathology research. </w:t>
      </w:r>
      <w:r w:rsidRPr="005317AF">
        <w:rPr>
          <w:i/>
          <w:iCs/>
        </w:rPr>
        <w:t>Development and Psychopathology</w:t>
      </w:r>
      <w:r w:rsidRPr="005317AF">
        <w:t xml:space="preserve">, </w:t>
      </w:r>
      <w:r w:rsidRPr="005317AF">
        <w:rPr>
          <w:i/>
          <w:iCs/>
        </w:rPr>
        <w:t>25</w:t>
      </w:r>
      <w:r w:rsidRPr="005317AF">
        <w:t>(3), 669–682. https://doi.org/10.1017/S0954579413000096</w:t>
      </w:r>
    </w:p>
    <w:p w14:paraId="7440193A" w14:textId="77777777" w:rsidR="005317AF" w:rsidRPr="005317AF" w:rsidRDefault="005317AF" w:rsidP="005317AF">
      <w:pPr>
        <w:pStyle w:val="Bibliography"/>
      </w:pPr>
      <w:r w:rsidRPr="005317AF">
        <w:t xml:space="preserve">Ryan, M. (2025). </w:t>
      </w:r>
      <w:r w:rsidRPr="005317AF">
        <w:rPr>
          <w:i/>
          <w:iCs/>
        </w:rPr>
        <w:t>Machine Learning for Tabular Data.</w:t>
      </w:r>
      <w:r w:rsidRPr="005317AF">
        <w:t xml:space="preserve"> (1st ed.). Manning Publications Co. LLC.</w:t>
      </w:r>
    </w:p>
    <w:p w14:paraId="5A14C60C" w14:textId="77777777" w:rsidR="005317AF" w:rsidRPr="005317AF" w:rsidRDefault="005317AF" w:rsidP="005317AF">
      <w:pPr>
        <w:pStyle w:val="Bibliography"/>
      </w:pPr>
      <w:r w:rsidRPr="005317AF">
        <w:t xml:space="preserve">Saragosa-Harris, N. M., Chaku, N., MacSweeney, N., Guazzelli Williamson, V., Scheuplein, M., Feola, B., Cardenas-Iniguez, C., Demir-Lira, E., McNeilly, E. A., Huffman, L. G., Whitmore, L., Michalska, K. J., Damme, K. S., Rakesh, D., &amp; Mills, K. L. (2022). A practical guide for researchers and reviewers using the ABCD Study and other large longitudinal datasets. </w:t>
      </w:r>
      <w:r w:rsidRPr="005317AF">
        <w:rPr>
          <w:i/>
          <w:iCs/>
        </w:rPr>
        <w:t>Developmental Cognitive Neuroscience</w:t>
      </w:r>
      <w:r w:rsidRPr="005317AF">
        <w:t xml:space="preserve">, </w:t>
      </w:r>
      <w:r w:rsidRPr="005317AF">
        <w:rPr>
          <w:i/>
          <w:iCs/>
        </w:rPr>
        <w:t>55</w:t>
      </w:r>
      <w:r w:rsidRPr="005317AF">
        <w:t>, 101115. https://doi.org/10.1016/j.dcn.2022.101115</w:t>
      </w:r>
    </w:p>
    <w:p w14:paraId="69FE9D7D" w14:textId="77777777" w:rsidR="005317AF" w:rsidRPr="005317AF" w:rsidRDefault="005317AF" w:rsidP="005317AF">
      <w:pPr>
        <w:pStyle w:val="Bibliography"/>
      </w:pPr>
      <w:r w:rsidRPr="005317AF">
        <w:t xml:space="preserve">Satterthwaite, T. D., Wolf, D. H., Loughead, J., Ruparel, K., Elliott, M. A., Hakonarson, H., Gur, R. C., &amp; Gur, R. E. (2012). Impact of in-scanner head motion on multiple measures of functional connectivity: Relevance for studies of neurodevelopment in youth. </w:t>
      </w:r>
      <w:r w:rsidRPr="005317AF">
        <w:rPr>
          <w:i/>
          <w:iCs/>
        </w:rPr>
        <w:t>Neuroimage</w:t>
      </w:r>
      <w:r w:rsidRPr="005317AF">
        <w:t xml:space="preserve">, </w:t>
      </w:r>
      <w:r w:rsidRPr="005317AF">
        <w:rPr>
          <w:i/>
          <w:iCs/>
        </w:rPr>
        <w:t>60</w:t>
      </w:r>
      <w:r w:rsidRPr="005317AF">
        <w:t>(1), 623–632. https://doi.org/10.1016/j.neuroimage.2011.12.063</w:t>
      </w:r>
    </w:p>
    <w:p w14:paraId="67ECAA29" w14:textId="77777777" w:rsidR="005317AF" w:rsidRPr="005317AF" w:rsidRDefault="005317AF" w:rsidP="005317AF">
      <w:pPr>
        <w:pStyle w:val="Bibliography"/>
      </w:pPr>
      <w:r w:rsidRPr="005317AF">
        <w:t xml:space="preserve">Schapire, R. E., &amp; Freund, Y. (2012). </w:t>
      </w:r>
      <w:r w:rsidRPr="005317AF">
        <w:rPr>
          <w:i/>
          <w:iCs/>
        </w:rPr>
        <w:t>Boosting: Foundations and Algorithms</w:t>
      </w:r>
      <w:r w:rsidRPr="005317AF">
        <w:t>. The MIT Press. https://doi.org/10.7551/mitpress/8291.001.0001</w:t>
      </w:r>
    </w:p>
    <w:p w14:paraId="7D48DA5B" w14:textId="77777777" w:rsidR="005317AF" w:rsidRPr="005317AF" w:rsidRDefault="005317AF" w:rsidP="005317AF">
      <w:pPr>
        <w:pStyle w:val="Bibliography"/>
      </w:pPr>
      <w:r w:rsidRPr="005317AF">
        <w:lastRenderedPageBreak/>
        <w:t xml:space="preserve">Ségonne, F., Dale, A. M., Busa, E., Glessner, M., Salat, D., Hahn, H. K., &amp; Fischl, B. (2004). A hybrid approach to the skull stripping problem in MRI. </w:t>
      </w:r>
      <w:r w:rsidRPr="005317AF">
        <w:rPr>
          <w:i/>
          <w:iCs/>
        </w:rPr>
        <w:t>Neuroimage</w:t>
      </w:r>
      <w:r w:rsidRPr="005317AF">
        <w:t xml:space="preserve">, </w:t>
      </w:r>
      <w:r w:rsidRPr="005317AF">
        <w:rPr>
          <w:i/>
          <w:iCs/>
        </w:rPr>
        <w:t>22</w:t>
      </w:r>
      <w:r w:rsidRPr="005317AF">
        <w:t>(3), 1060–1075. https://doi.org/10.1016/s1053-8119(04)00188-0</w:t>
      </w:r>
    </w:p>
    <w:p w14:paraId="6EEDD1BD" w14:textId="77777777" w:rsidR="005317AF" w:rsidRPr="005317AF" w:rsidRDefault="005317AF" w:rsidP="005317AF">
      <w:pPr>
        <w:pStyle w:val="Bibliography"/>
      </w:pPr>
      <w:r w:rsidRPr="005317AF">
        <w:t xml:space="preserve">Segonne, F., Pacheco, J., &amp; Fischl, B. (2007). Geometrically Accurate Topology-Correction of Cortical Surfaces Using Nonseparating Loops. </w:t>
      </w:r>
      <w:r w:rsidRPr="005317AF">
        <w:rPr>
          <w:i/>
          <w:iCs/>
        </w:rPr>
        <w:t>IEEE Trans Med Imaging</w:t>
      </w:r>
      <w:r w:rsidRPr="005317AF">
        <w:t xml:space="preserve">, </w:t>
      </w:r>
      <w:r w:rsidRPr="005317AF">
        <w:rPr>
          <w:i/>
          <w:iCs/>
        </w:rPr>
        <w:t>26</w:t>
      </w:r>
      <w:r w:rsidRPr="005317AF">
        <w:t>(4), 518–529. https://doi.org/10.1109/TMI.2006.887364</w:t>
      </w:r>
    </w:p>
    <w:p w14:paraId="34942317" w14:textId="77777777" w:rsidR="005317AF" w:rsidRPr="005317AF" w:rsidRDefault="005317AF" w:rsidP="005317AF">
      <w:pPr>
        <w:pStyle w:val="Bibliography"/>
      </w:pPr>
      <w:r w:rsidRPr="005317AF">
        <w:t xml:space="preserve">Shephard, E., Stern, E. R., van den Heuvel, O. A., Costa, D. L. C., Batistuzzo, M. C., Godoy, P. B. G., Lopes, A. C., Brunoni, A. R., Hoexter, M. Q., Shavitt, R. G., Reddy, Y. C. J., Lochner, C., Stein, D. J., Simpson, H. B., &amp; Miguel, E. C. (2021). Toward a neurocircuit-based taxonomy to guide treatment of obsessive–compulsive disorder. </w:t>
      </w:r>
      <w:r w:rsidRPr="005317AF">
        <w:rPr>
          <w:i/>
          <w:iCs/>
        </w:rPr>
        <w:t>Mol Psychiatry</w:t>
      </w:r>
      <w:r w:rsidRPr="005317AF">
        <w:t xml:space="preserve">, </w:t>
      </w:r>
      <w:r w:rsidRPr="005317AF">
        <w:rPr>
          <w:i/>
          <w:iCs/>
        </w:rPr>
        <w:t>26</w:t>
      </w:r>
      <w:r w:rsidRPr="005317AF">
        <w:t>(9), 4583–4604. https://doi.org/10.1038/s41380-020-01007-8</w:t>
      </w:r>
    </w:p>
    <w:p w14:paraId="321304B2" w14:textId="77777777" w:rsidR="005317AF" w:rsidRPr="005317AF" w:rsidRDefault="005317AF" w:rsidP="005317AF">
      <w:pPr>
        <w:pStyle w:val="Bibliography"/>
      </w:pPr>
      <w:r w:rsidRPr="005317AF">
        <w:t xml:space="preserve">Shmueli, G. (2011, January 5). </w:t>
      </w:r>
      <w:r w:rsidRPr="005317AF">
        <w:rPr>
          <w:i/>
          <w:iCs/>
        </w:rPr>
        <w:t>To Explain or to Predict?</w:t>
      </w:r>
      <w:r w:rsidRPr="005317AF">
        <w:t xml:space="preserve"> arXiv.Org. https://doi.org/10.1214/10-STS330</w:t>
      </w:r>
    </w:p>
    <w:p w14:paraId="1EA7E440" w14:textId="77777777" w:rsidR="005317AF" w:rsidRPr="005317AF" w:rsidRDefault="005317AF" w:rsidP="005317AF">
      <w:pPr>
        <w:pStyle w:val="Bibliography"/>
        <w:rPr>
          <w:lang w:val="nb-NO"/>
        </w:rPr>
      </w:pPr>
      <w:r w:rsidRPr="005317AF">
        <w:t xml:space="preserve">Slade, T., &amp; Watson, D. (2006). The structure of common DSM-IV and ICD-10 mental disorders in the Australian general population. </w:t>
      </w:r>
      <w:r w:rsidRPr="005317AF">
        <w:rPr>
          <w:i/>
          <w:iCs/>
          <w:lang w:val="nb-NO"/>
        </w:rPr>
        <w:t>Psychol. Med</w:t>
      </w:r>
      <w:r w:rsidRPr="005317AF">
        <w:rPr>
          <w:lang w:val="nb-NO"/>
        </w:rPr>
        <w:t xml:space="preserve">, </w:t>
      </w:r>
      <w:r w:rsidRPr="005317AF">
        <w:rPr>
          <w:i/>
          <w:iCs/>
          <w:lang w:val="nb-NO"/>
        </w:rPr>
        <w:t>36</w:t>
      </w:r>
      <w:r w:rsidRPr="005317AF">
        <w:rPr>
          <w:lang w:val="nb-NO"/>
        </w:rPr>
        <w:t>(11), 1593–1600. https://doi.org/10.1017/S0033291706008452</w:t>
      </w:r>
    </w:p>
    <w:p w14:paraId="29EC3EF2" w14:textId="77777777" w:rsidR="005317AF" w:rsidRPr="005317AF" w:rsidRDefault="005317AF" w:rsidP="005317AF">
      <w:pPr>
        <w:pStyle w:val="Bibliography"/>
      </w:pPr>
      <w:r w:rsidRPr="005317AF">
        <w:rPr>
          <w:lang w:val="nb-NO"/>
        </w:rPr>
        <w:t xml:space="preserve">Sled, J. G., Zijdenbos, A. P., &amp; Evans, A. C. (1998). </w:t>
      </w:r>
      <w:r w:rsidRPr="005317AF">
        <w:t xml:space="preserve">A nonparametric method for automatic correction of intensity nonuniformity in MRI data. </w:t>
      </w:r>
      <w:r w:rsidRPr="005317AF">
        <w:rPr>
          <w:i/>
          <w:iCs/>
        </w:rPr>
        <w:t>IEEE Trans Med Imaging</w:t>
      </w:r>
      <w:r w:rsidRPr="005317AF">
        <w:t xml:space="preserve">, </w:t>
      </w:r>
      <w:r w:rsidRPr="005317AF">
        <w:rPr>
          <w:i/>
          <w:iCs/>
        </w:rPr>
        <w:t>17</w:t>
      </w:r>
      <w:r w:rsidRPr="005317AF">
        <w:t>(1), 87–97. https://doi.org/10.1109/42.668698</w:t>
      </w:r>
    </w:p>
    <w:p w14:paraId="67379FA1" w14:textId="77777777" w:rsidR="005317AF" w:rsidRPr="005317AF" w:rsidRDefault="005317AF" w:rsidP="005317AF">
      <w:pPr>
        <w:pStyle w:val="Bibliography"/>
      </w:pPr>
      <w:r w:rsidRPr="005317AF">
        <w:t xml:space="preserve">Stern, E. R., Collins, K. A., Bragdon, L. B., Eng, G. K., Recchia, N., Coffey, B. J., Leibu, E., Murrough, J. W., Tobe, R. H., Iosifescu, D. V., Burdick, K. E., &amp; Goodman, W. K. (2025). Randomized Controlled Trial of the Effects of High-Dose Ondansetron on Clinical Symptoms and Brain Connectivity in Obsessive-Compulsive and Tic Disorders. </w:t>
      </w:r>
      <w:r w:rsidRPr="005317AF">
        <w:rPr>
          <w:i/>
          <w:iCs/>
        </w:rPr>
        <w:lastRenderedPageBreak/>
        <w:t>American Journal of Psychiatry</w:t>
      </w:r>
      <w:r w:rsidRPr="005317AF">
        <w:t xml:space="preserve">, </w:t>
      </w:r>
      <w:r w:rsidRPr="005317AF">
        <w:rPr>
          <w:i/>
          <w:iCs/>
        </w:rPr>
        <w:t>182</w:t>
      </w:r>
      <w:r w:rsidRPr="005317AF">
        <w:t>(3), 285–296. https://doi.org/10.1176/appi.ajp.20240294</w:t>
      </w:r>
    </w:p>
    <w:p w14:paraId="5BF3DBE6" w14:textId="77777777" w:rsidR="005317AF" w:rsidRPr="005317AF" w:rsidRDefault="005317AF" w:rsidP="005317AF">
      <w:pPr>
        <w:pStyle w:val="Bibliography"/>
      </w:pPr>
      <w:r w:rsidRPr="005317AF">
        <w:t xml:space="preserve">Tisdall, M. D., Hess, A. T., Reuter, M., Meintjes, E. M., Fischl, B., &amp; van der Kouwe, A. J. W. (2012). Volumetric navigators for prospective motion correction and selective reacquisition in neuroanatomical MRI. </w:t>
      </w:r>
      <w:r w:rsidRPr="005317AF">
        <w:rPr>
          <w:i/>
          <w:iCs/>
        </w:rPr>
        <w:t>Magnetic Resonance Medicine</w:t>
      </w:r>
      <w:r w:rsidRPr="005317AF">
        <w:t xml:space="preserve">, </w:t>
      </w:r>
      <w:r w:rsidRPr="005317AF">
        <w:rPr>
          <w:i/>
          <w:iCs/>
        </w:rPr>
        <w:t>68</w:t>
      </w:r>
      <w:r w:rsidRPr="005317AF">
        <w:t>(2), 389–399. https://doi.org/10.1002/mrm.23228</w:t>
      </w:r>
    </w:p>
    <w:p w14:paraId="3547DC6C" w14:textId="77777777" w:rsidR="005317AF" w:rsidRPr="005317AF" w:rsidRDefault="005317AF" w:rsidP="005317AF">
      <w:pPr>
        <w:pStyle w:val="Bibliography"/>
      </w:pPr>
      <w:r w:rsidRPr="005317AF">
        <w:t xml:space="preserve">Tisdall, M. D., Reuter, M., Qureshi, A., Buckner, R. L., Fischl, B., &amp; van der Kouwe, A. J. W. (2016). Prospective motion correction with volumetric navigators (vNavs) reduces the bias and variance in brain morphometry induced by subject motion. </w:t>
      </w:r>
      <w:r w:rsidRPr="005317AF">
        <w:rPr>
          <w:i/>
          <w:iCs/>
        </w:rPr>
        <w:t>Neuroimage</w:t>
      </w:r>
      <w:r w:rsidRPr="005317AF">
        <w:t xml:space="preserve">, </w:t>
      </w:r>
      <w:r w:rsidRPr="005317AF">
        <w:rPr>
          <w:i/>
          <w:iCs/>
        </w:rPr>
        <w:t>127</w:t>
      </w:r>
      <w:r w:rsidRPr="005317AF">
        <w:t>, 11–22. https://doi.org/10.1016/j.neuroimage.2015.11.054</w:t>
      </w:r>
    </w:p>
    <w:p w14:paraId="20DFFB38" w14:textId="77777777" w:rsidR="005317AF" w:rsidRPr="005317AF" w:rsidRDefault="005317AF" w:rsidP="005317AF">
      <w:pPr>
        <w:pStyle w:val="Bibliography"/>
        <w:rPr>
          <w:lang w:val="nb-NO"/>
        </w:rPr>
      </w:pPr>
      <w:r w:rsidRPr="005317AF">
        <w:t xml:space="preserve">van den Heuvel, O. A., Boedhoe, P. S. W., Bertolin, S., Bruin, W. B., Francks, C., Ivanov, I., Jahanshad, N., Kong, X.-Z., Kwon, J. S., O’Neill, J., Paus, T., Patel, Y., Piras, F., Schmaal, L., Soriano-Mas, C., Spalletta, G., van Wingen, G. A., Yun, J.-Y., Vriend, C., … ENIGMA-OCD working group. (2022). An overview of the first 5 years of the ENIGMA obsessive-compulsive disorder working group: The power of worldwide collaboration. </w:t>
      </w:r>
      <w:r w:rsidRPr="005317AF">
        <w:rPr>
          <w:i/>
          <w:iCs/>
          <w:lang w:val="nb-NO"/>
        </w:rPr>
        <w:t>Human Brain Mapping</w:t>
      </w:r>
      <w:r w:rsidRPr="005317AF">
        <w:rPr>
          <w:lang w:val="nb-NO"/>
        </w:rPr>
        <w:t xml:space="preserve">, </w:t>
      </w:r>
      <w:r w:rsidRPr="005317AF">
        <w:rPr>
          <w:i/>
          <w:iCs/>
          <w:lang w:val="nb-NO"/>
        </w:rPr>
        <w:t>43</w:t>
      </w:r>
      <w:r w:rsidRPr="005317AF">
        <w:rPr>
          <w:lang w:val="nb-NO"/>
        </w:rPr>
        <w:t>(1), 23–36. https://doi.org/10.1002/hbm.24972</w:t>
      </w:r>
    </w:p>
    <w:p w14:paraId="4BB560F8" w14:textId="77777777" w:rsidR="005317AF" w:rsidRPr="005317AF" w:rsidRDefault="005317AF" w:rsidP="005317AF">
      <w:pPr>
        <w:pStyle w:val="Bibliography"/>
      </w:pPr>
      <w:r w:rsidRPr="005317AF">
        <w:rPr>
          <w:lang w:val="nb-NO"/>
        </w:rPr>
        <w:t xml:space="preserve">van den Heuvel, O. A., Remijnse, P. L., Mataix-Cols, D., Vrenken, H., Groenewegen, H. J., Uylings, H. B. M., van Balkom, A. J. L. M., &amp; Veltman, D. J. (2009). </w:t>
      </w:r>
      <w:r w:rsidRPr="005317AF">
        <w:t xml:space="preserve">The major symptom dimensions of obsessive-compulsive disorder are mediated by partially distinct neural systems. </w:t>
      </w:r>
      <w:r w:rsidRPr="005317AF">
        <w:rPr>
          <w:i/>
          <w:iCs/>
        </w:rPr>
        <w:t>Brain: A Journal of Neurology</w:t>
      </w:r>
      <w:r w:rsidRPr="005317AF">
        <w:t xml:space="preserve">, </w:t>
      </w:r>
      <w:r w:rsidRPr="005317AF">
        <w:rPr>
          <w:i/>
          <w:iCs/>
        </w:rPr>
        <w:t>132</w:t>
      </w:r>
      <w:r w:rsidRPr="005317AF">
        <w:t>(Pt 4), 853–868. https://doi.org/10.1093/brain/awn267</w:t>
      </w:r>
    </w:p>
    <w:p w14:paraId="0855EAD4" w14:textId="77777777" w:rsidR="005317AF" w:rsidRPr="005317AF" w:rsidRDefault="005317AF" w:rsidP="005317AF">
      <w:pPr>
        <w:pStyle w:val="Bibliography"/>
      </w:pPr>
      <w:r w:rsidRPr="005317AF">
        <w:t xml:space="preserve">van den Heuvel, O. A., van Wingen, G., Soriano-Mas, C., Alonso, P., Chamberlain, S. R., Nakamae, T., Denys, D., Goudriaan, A. E., &amp; Veltman, D. J. (2016). Brain circuitry of </w:t>
      </w:r>
      <w:r w:rsidRPr="005317AF">
        <w:lastRenderedPageBreak/>
        <w:t xml:space="preserve">compulsivity. </w:t>
      </w:r>
      <w:r w:rsidRPr="005317AF">
        <w:rPr>
          <w:i/>
          <w:iCs/>
        </w:rPr>
        <w:t>European Neuropsychopharmacology: The Journal of the European College of Neuropsychopharmacology</w:t>
      </w:r>
      <w:r w:rsidRPr="005317AF">
        <w:t xml:space="preserve">, </w:t>
      </w:r>
      <w:r w:rsidRPr="005317AF">
        <w:rPr>
          <w:i/>
          <w:iCs/>
        </w:rPr>
        <w:t>26</w:t>
      </w:r>
      <w:r w:rsidRPr="005317AF">
        <w:t>(5), 810–827. https://doi.org/10.1016/j.euroneuro.2015.12.005</w:t>
      </w:r>
    </w:p>
    <w:p w14:paraId="631E8D99" w14:textId="77777777" w:rsidR="005317AF" w:rsidRPr="005317AF" w:rsidRDefault="005317AF" w:rsidP="005317AF">
      <w:pPr>
        <w:pStyle w:val="Bibliography"/>
      </w:pPr>
      <w:r w:rsidRPr="005317AF">
        <w:t xml:space="preserve">Vygotsky, L. S. (1978). </w:t>
      </w:r>
      <w:r w:rsidRPr="005317AF">
        <w:rPr>
          <w:i/>
          <w:iCs/>
        </w:rPr>
        <w:t>Mind in society: The development of higher psychological processes</w:t>
      </w:r>
      <w:r w:rsidRPr="005317AF">
        <w:t xml:space="preserve"> (Vol. 86). Harvard university press.</w:t>
      </w:r>
    </w:p>
    <w:p w14:paraId="262B0478" w14:textId="77777777" w:rsidR="005317AF" w:rsidRPr="005317AF" w:rsidRDefault="005317AF" w:rsidP="005317AF">
      <w:pPr>
        <w:pStyle w:val="Bibliography"/>
      </w:pPr>
      <w:r w:rsidRPr="005317AF">
        <w:t xml:space="preserve">Wald, L., Schmitt, F., &amp; Dale, A. (2001). Systematic spatial distortion in MRI due to gradient non-linearities. </w:t>
      </w:r>
      <w:r w:rsidRPr="005317AF">
        <w:rPr>
          <w:i/>
          <w:iCs/>
        </w:rPr>
        <w:t>NeuroImage (Orlando, Fla.)</w:t>
      </w:r>
      <w:r w:rsidRPr="005317AF">
        <w:t xml:space="preserve">, </w:t>
      </w:r>
      <w:r w:rsidRPr="005317AF">
        <w:rPr>
          <w:i/>
          <w:iCs/>
        </w:rPr>
        <w:t>13</w:t>
      </w:r>
      <w:r w:rsidRPr="005317AF">
        <w:t>(6), 50–50. https://doi.org/10.1016/S1053-8119(01)91393-X</w:t>
      </w:r>
    </w:p>
    <w:p w14:paraId="5B5739EC" w14:textId="77777777" w:rsidR="005317AF" w:rsidRPr="005317AF" w:rsidRDefault="005317AF" w:rsidP="005317AF">
      <w:pPr>
        <w:pStyle w:val="Bibliography"/>
      </w:pPr>
      <w:r w:rsidRPr="005317AF">
        <w:t xml:space="preserve">Wang, Z., Fontaine, M., Cyr, M., Rynn, M. A., Simpson, H. B., Marsh, R., &amp; Pagliaccio, D. (2022). Subcortical shape in pediatric and adult obsessive-compulsive disorder. </w:t>
      </w:r>
      <w:r w:rsidRPr="005317AF">
        <w:rPr>
          <w:i/>
          <w:iCs/>
        </w:rPr>
        <w:t>Depression and Anxiety</w:t>
      </w:r>
      <w:r w:rsidRPr="005317AF">
        <w:t xml:space="preserve">, </w:t>
      </w:r>
      <w:r w:rsidRPr="005317AF">
        <w:rPr>
          <w:i/>
          <w:iCs/>
        </w:rPr>
        <w:t>39</w:t>
      </w:r>
      <w:r w:rsidRPr="005317AF">
        <w:t>(6), 504–514. https://doi.org/10.1002/da.23261</w:t>
      </w:r>
    </w:p>
    <w:p w14:paraId="3C55F3C4" w14:textId="77777777" w:rsidR="005317AF" w:rsidRPr="005317AF" w:rsidRDefault="005317AF" w:rsidP="005317AF">
      <w:pPr>
        <w:pStyle w:val="Bibliography"/>
      </w:pPr>
      <w:r w:rsidRPr="005317AF">
        <w:t xml:space="preserve">Weisz, J. R., Doss, A. J., &amp; Hawley, K. M. (2005). Youth Psychotherapy Outcome Research: A Review and Critique of the Evidence Base. </w:t>
      </w:r>
      <w:r w:rsidRPr="005317AF">
        <w:rPr>
          <w:i/>
          <w:iCs/>
        </w:rPr>
        <w:t>Annual Review of Psychology</w:t>
      </w:r>
      <w:r w:rsidRPr="005317AF">
        <w:t xml:space="preserve">, </w:t>
      </w:r>
      <w:r w:rsidRPr="005317AF">
        <w:rPr>
          <w:i/>
          <w:iCs/>
        </w:rPr>
        <w:t>56</w:t>
      </w:r>
      <w:r w:rsidRPr="005317AF">
        <w:t>(Volume 56, 2005), 337–363. https://doi.org/10.1146/annurev.psych.55.090902.141449</w:t>
      </w:r>
    </w:p>
    <w:p w14:paraId="487588A9" w14:textId="77777777" w:rsidR="005317AF" w:rsidRPr="005317AF" w:rsidRDefault="005317AF" w:rsidP="005317AF">
      <w:pPr>
        <w:pStyle w:val="Bibliography"/>
      </w:pPr>
      <w:r w:rsidRPr="005317AF">
        <w:t xml:space="preserve">Wells, W. M., Viola, P., Atsumi, H., Nakajima, S., &amp; Kikinis, R. (1996). Multi-modal volume registration by maximization of mutual information. </w:t>
      </w:r>
      <w:r w:rsidRPr="005317AF">
        <w:rPr>
          <w:i/>
          <w:iCs/>
        </w:rPr>
        <w:t>Medical Image Analysis</w:t>
      </w:r>
      <w:r w:rsidRPr="005317AF">
        <w:t xml:space="preserve">, </w:t>
      </w:r>
      <w:r w:rsidRPr="005317AF">
        <w:rPr>
          <w:i/>
          <w:iCs/>
        </w:rPr>
        <w:t>1</w:t>
      </w:r>
      <w:r w:rsidRPr="005317AF">
        <w:t>(1), 35–51. https://doi.org/10.1016/S1361-8415(01)80004-9</w:t>
      </w:r>
    </w:p>
    <w:p w14:paraId="600888CB" w14:textId="77777777" w:rsidR="005317AF" w:rsidRPr="005317AF" w:rsidRDefault="005317AF" w:rsidP="005317AF">
      <w:pPr>
        <w:pStyle w:val="Bibliography"/>
        <w:rPr>
          <w:lang w:val="nb-NO"/>
        </w:rPr>
      </w:pPr>
      <w:r w:rsidRPr="005317AF">
        <w:rPr>
          <w:lang w:val="nb-NO"/>
        </w:rPr>
        <w:t xml:space="preserve">White, N., Roddey, C., Shankaranarayanan, A., Han, E., Rettmann, D., Santos, J., Kuperman, J., &amp; Dale, A. (2010). </w:t>
      </w:r>
      <w:r w:rsidRPr="005317AF">
        <w:t xml:space="preserve">PROMO: Real-time prospective motion correction in MRI using image-based tracking. </w:t>
      </w:r>
      <w:r w:rsidRPr="005317AF">
        <w:rPr>
          <w:i/>
          <w:iCs/>
          <w:lang w:val="nb-NO"/>
        </w:rPr>
        <w:t>Magn. Reson. Med</w:t>
      </w:r>
      <w:r w:rsidRPr="005317AF">
        <w:rPr>
          <w:lang w:val="nb-NO"/>
        </w:rPr>
        <w:t xml:space="preserve">, </w:t>
      </w:r>
      <w:r w:rsidRPr="005317AF">
        <w:rPr>
          <w:i/>
          <w:iCs/>
          <w:lang w:val="nb-NO"/>
        </w:rPr>
        <w:t>63</w:t>
      </w:r>
      <w:r w:rsidRPr="005317AF">
        <w:rPr>
          <w:lang w:val="nb-NO"/>
        </w:rPr>
        <w:t>(1), 91–105. https://doi.org/10.1002/mrm.22176</w:t>
      </w:r>
    </w:p>
    <w:p w14:paraId="4274C5F0" w14:textId="77777777" w:rsidR="005317AF" w:rsidRPr="005317AF" w:rsidRDefault="005317AF" w:rsidP="005317AF">
      <w:pPr>
        <w:pStyle w:val="Bibliography"/>
      </w:pPr>
      <w:r w:rsidRPr="005317AF">
        <w:rPr>
          <w:lang w:val="nb-NO"/>
        </w:rPr>
        <w:t xml:space="preserve">Wu, X., Yu, G., Zhang, K., Feng, J., Zhang, J., Sahakian, B. J., &amp; Robbins, T. W. (2022). </w:t>
      </w:r>
      <w:r w:rsidRPr="005317AF">
        <w:t xml:space="preserve">Symptom-Based Profiling and Multimodal Neuroimaging of a Large Preteenage </w:t>
      </w:r>
      <w:r w:rsidRPr="005317AF">
        <w:lastRenderedPageBreak/>
        <w:t xml:space="preserve">Population Identifies Distinct Obsessive-Compulsive Disorder–like Subtypes With Neurocognitive Differences. </w:t>
      </w:r>
      <w:r w:rsidRPr="005317AF">
        <w:rPr>
          <w:i/>
          <w:iCs/>
        </w:rPr>
        <w:t>Biological Psychiatry : Cognitive Neuroscience and Neuroimaging</w:t>
      </w:r>
      <w:r w:rsidRPr="005317AF">
        <w:t xml:space="preserve">, </w:t>
      </w:r>
      <w:r w:rsidRPr="005317AF">
        <w:rPr>
          <w:i/>
          <w:iCs/>
        </w:rPr>
        <w:t>7</w:t>
      </w:r>
      <w:r w:rsidRPr="005317AF">
        <w:t>(11), 1078–1089. https://doi.org/10.1016/j.bpsc.2021.06.011</w:t>
      </w:r>
    </w:p>
    <w:p w14:paraId="14DA5B23" w14:textId="77777777" w:rsidR="005317AF" w:rsidRPr="005317AF" w:rsidRDefault="005317AF" w:rsidP="005317AF">
      <w:pPr>
        <w:pStyle w:val="Bibliography"/>
      </w:pPr>
      <w:r w:rsidRPr="005317AF">
        <w:t xml:space="preserve">XGBoost Developers. (2022). </w:t>
      </w:r>
      <w:r w:rsidRPr="005317AF">
        <w:rPr>
          <w:i/>
          <w:iCs/>
        </w:rPr>
        <w:t>XGBoost Parameters—Xgboost 3.1.0-dev documentation</w:t>
      </w:r>
      <w:r w:rsidRPr="005317AF">
        <w:t>. https://xgboost.readthedocs.io/en/latest/parameter.html#general-parameters</w:t>
      </w:r>
    </w:p>
    <w:p w14:paraId="17E7041E" w14:textId="77777777" w:rsidR="005317AF" w:rsidRPr="005317AF" w:rsidRDefault="005317AF" w:rsidP="005317AF">
      <w:pPr>
        <w:pStyle w:val="Bibliography"/>
      </w:pPr>
      <w:r w:rsidRPr="005317AF">
        <w:t xml:space="preserve">Xie, C., Ma, L., Jiang, N., Huang, R., Li, L., Gong, L., He, C., Xiao, C., Liu, W., Xu, S., &amp; Zhang, Z. (2017). Imbalanced functional link between reward circuits and the cognitive control system in patients with obsessive-compulsive disorder. </w:t>
      </w:r>
      <w:r w:rsidRPr="005317AF">
        <w:rPr>
          <w:i/>
          <w:iCs/>
        </w:rPr>
        <w:t>Brain Imaging Behav</w:t>
      </w:r>
      <w:r w:rsidRPr="005317AF">
        <w:t xml:space="preserve">, </w:t>
      </w:r>
      <w:r w:rsidRPr="005317AF">
        <w:rPr>
          <w:i/>
          <w:iCs/>
        </w:rPr>
        <w:t>11</w:t>
      </w:r>
      <w:r w:rsidRPr="005317AF">
        <w:t>(4), 1099–1109. https://doi.org/10.1007/s11682-016-9585-7</w:t>
      </w:r>
    </w:p>
    <w:p w14:paraId="1495A16F" w14:textId="77777777" w:rsidR="005317AF" w:rsidRPr="005317AF" w:rsidRDefault="005317AF" w:rsidP="005317AF">
      <w:pPr>
        <w:pStyle w:val="Bibliography"/>
      </w:pPr>
      <w:r w:rsidRPr="005317AF">
        <w:t xml:space="preserve">Zucker, R. A., Gonzalez, R., Feldstein Ewing, S. W., Paulus, M. P., Arroyo, J., Fuligni, A., Morris, A. S., Sanchez, M., &amp; Wills, T. (2018). Assessment of culture and environment in the Adolescent Brain and Cognitive Development Study: Rationale, description of measures, and early data. </w:t>
      </w:r>
      <w:r w:rsidRPr="005317AF">
        <w:rPr>
          <w:i/>
          <w:iCs/>
        </w:rPr>
        <w:t>Developmental Cognitive Neuroscience</w:t>
      </w:r>
      <w:r w:rsidRPr="005317AF">
        <w:t xml:space="preserve">, </w:t>
      </w:r>
      <w:r w:rsidRPr="005317AF">
        <w:rPr>
          <w:i/>
          <w:iCs/>
        </w:rPr>
        <w:t>32</w:t>
      </w:r>
      <w:r w:rsidRPr="005317AF">
        <w:t>, 107–120. https://doi.org/10.1016/j.dcn.2018.03.004</w:t>
      </w:r>
    </w:p>
    <w:p w14:paraId="47D85E6C" w14:textId="7A279D5E"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20"/>
      <w:footerReference w:type="default" r:id="rId21"/>
      <w:foot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na Drabløs" w:date="2025-03-12T16:15:00Z" w:initials="ID">
    <w:p w14:paraId="1539E8E0" w14:textId="77777777" w:rsidR="001F7D0D" w:rsidRDefault="00A276A6" w:rsidP="001F7D0D">
      <w:pPr>
        <w:pStyle w:val="CommentText"/>
      </w:pPr>
      <w:r>
        <w:rPr>
          <w:rStyle w:val="CommentReference"/>
        </w:rPr>
        <w:annotationRef/>
      </w:r>
      <w:r w:rsidR="001F7D0D">
        <w:t>I would consider having this first section as more of a general introductory overview of your thesis - informing readers of what they can expect. So what are the main features of OCD (which you already have included here), what are some issues or discrepancies (just very briefly mentioning differences in self- vs parental report and why this might be relevant in terms of diagnosis/treatment), and what is relevant in terms of brain development(/discrepancies) for adolescents with OCD. This is just a suggestion, but it might be beneficial to try to tie everything together - present the ”story” that is to come, and WHY your thesis has value/adds knowledge! (And then delve deeper in the following paragraphs)</w:t>
      </w:r>
    </w:p>
  </w:comment>
  <w:comment w:id="4" w:author="Margrete Soya Heimvik" w:date="2025-04-02T11:47:00Z" w:initials="MH">
    <w:p w14:paraId="32A997D0" w14:textId="77777777" w:rsidR="0089078D" w:rsidRDefault="0089078D" w:rsidP="0089078D">
      <w:r>
        <w:rPr>
          <w:rStyle w:val="CommentReference"/>
        </w:rPr>
        <w:annotationRef/>
      </w:r>
      <w:r>
        <w:rPr>
          <w:color w:val="000000"/>
          <w:sz w:val="20"/>
          <w:szCs w:val="20"/>
        </w:rPr>
        <w:t>Still working on this paragraph :D</w:t>
      </w:r>
    </w:p>
  </w:comment>
  <w:comment w:id="5" w:author="Margrete Soya Heimvik" w:date="2025-04-06T17:59:00Z" w:initials="MH">
    <w:p w14:paraId="38C61559" w14:textId="77777777" w:rsidR="00B076C8" w:rsidRDefault="00B076C8" w:rsidP="00B076C8">
      <w:r>
        <w:rPr>
          <w:rStyle w:val="CommentReference"/>
        </w:rPr>
        <w:annotationRef/>
      </w:r>
      <w:r>
        <w:rPr>
          <w:color w:val="000000"/>
          <w:sz w:val="20"/>
          <w:szCs w:val="20"/>
        </w:rPr>
        <w:t>This is a note to myself, check the Introduction from Apri 4 2025, I think I made changes on that one that are not on this version!!!</w:t>
      </w:r>
    </w:p>
  </w:comment>
  <w:comment w:id="20" w:author="Ina Drabløs" w:date="2025-04-03T12:07:00Z" w:initials="ID">
    <w:p w14:paraId="29798D7D" w14:textId="4DAB1765" w:rsidR="004626DD" w:rsidRDefault="004626DD" w:rsidP="004626DD">
      <w:pPr>
        <w:pStyle w:val="CommentText"/>
      </w:pPr>
      <w:r>
        <w:rPr>
          <w:rStyle w:val="CommentReference"/>
        </w:rPr>
        <w:annotationRef/>
      </w:r>
      <w:r>
        <w:t>Are there newer references? Maybe this one?:</w:t>
      </w:r>
      <w:r>
        <w:br/>
      </w:r>
      <w:r>
        <w:rPr>
          <w:color w:val="1B1B1B"/>
          <w:highlight w:val="white"/>
        </w:rPr>
        <w:t>Nazeer A, Latif F, Mondal A, Azeem MW, Greydanus DE. Obsessive-compulsive disorder in children and adolescents: epidemiology, diagnosis and management. </w:t>
      </w:r>
      <w:r>
        <w:rPr>
          <w:i/>
          <w:iCs/>
          <w:color w:val="1B1B1B"/>
          <w:highlight w:val="white"/>
        </w:rPr>
        <w:t>Transl Pediatr</w:t>
      </w:r>
      <w:r>
        <w:rPr>
          <w:color w:val="1B1B1B"/>
          <w:highlight w:val="white"/>
        </w:rPr>
        <w:t>. 2020;9(Suppl 1):S76-S93. doi:10.21037/tp.2019.10.02</w:t>
      </w:r>
      <w:r>
        <w:t xml:space="preserve"> </w:t>
      </w:r>
    </w:p>
  </w:comment>
  <w:comment w:id="21" w:author="Ina Drabløs" w:date="2025-04-03T12:22:00Z" w:initials="ID">
    <w:p w14:paraId="7BAC839F" w14:textId="77777777" w:rsidR="00E51ADC" w:rsidRDefault="00E51ADC" w:rsidP="00E51ADC">
      <w:pPr>
        <w:pStyle w:val="CommentText"/>
      </w:pPr>
      <w:r>
        <w:rPr>
          <w:rStyle w:val="CommentReference"/>
        </w:rPr>
        <w:annotationRef/>
      </w:r>
      <w:r>
        <w:t>?</w:t>
      </w:r>
    </w:p>
  </w:comment>
  <w:comment w:id="22" w:author="Ina Drabløs" w:date="2025-04-03T12:28:00Z" w:initials="ID">
    <w:p w14:paraId="1C6B2100" w14:textId="77777777" w:rsidR="001501D3" w:rsidRDefault="001501D3" w:rsidP="001501D3">
      <w:pPr>
        <w:pStyle w:val="CommentText"/>
      </w:pPr>
      <w:r>
        <w:rPr>
          <w:rStyle w:val="CommentReference"/>
        </w:rPr>
        <w:annotationRef/>
      </w:r>
      <w:r>
        <w:t>Again, look for more recent literature where possible. If not here, this one is probably relevant to read and/or cite somewhere:</w:t>
      </w:r>
      <w:r>
        <w:br/>
      </w:r>
      <w:r>
        <w:rPr>
          <w:color w:val="222222"/>
          <w:highlight w:val="white"/>
        </w:rPr>
        <w:t>Stein, D.J., Costa, D.L.C., Lochner, C. </w:t>
      </w:r>
      <w:r>
        <w:rPr>
          <w:i/>
          <w:iCs/>
          <w:color w:val="222222"/>
          <w:highlight w:val="white"/>
        </w:rPr>
        <w:t>et al.</w:t>
      </w:r>
      <w:r>
        <w:rPr>
          <w:color w:val="222222"/>
          <w:highlight w:val="white"/>
        </w:rPr>
        <w:t> Obsessive–compulsive disorder. </w:t>
      </w:r>
      <w:r>
        <w:rPr>
          <w:i/>
          <w:iCs/>
          <w:color w:val="222222"/>
          <w:highlight w:val="white"/>
        </w:rPr>
        <w:t>Nat Rev Dis Primers</w:t>
      </w:r>
      <w:r>
        <w:rPr>
          <w:color w:val="222222"/>
          <w:highlight w:val="white"/>
        </w:rPr>
        <w:t> </w:t>
      </w:r>
      <w:r>
        <w:rPr>
          <w:b/>
          <w:bCs/>
          <w:color w:val="222222"/>
          <w:highlight w:val="white"/>
        </w:rPr>
        <w:t>5</w:t>
      </w:r>
      <w:r>
        <w:rPr>
          <w:color w:val="222222"/>
          <w:highlight w:val="white"/>
        </w:rPr>
        <w:t>, 52 (2019). https://doi.org/10.1038/s41572-019-0102-3</w:t>
      </w:r>
      <w:r>
        <w:t xml:space="preserve"> </w:t>
      </w:r>
    </w:p>
  </w:comment>
  <w:comment w:id="24" w:author="Ina Drabløs [2]" w:date="2025-04-04T09:51:00Z" w:initials="ID">
    <w:p w14:paraId="11263095" w14:textId="77777777" w:rsidR="008852D6" w:rsidRDefault="008852D6" w:rsidP="008852D6">
      <w:r>
        <w:rPr>
          <w:rStyle w:val="CommentReference"/>
        </w:rPr>
        <w:annotationRef/>
      </w:r>
      <w:r>
        <w:rPr>
          <w:sz w:val="20"/>
          <w:szCs w:val="20"/>
        </w:rPr>
        <w:t xml:space="preserve">Would consider removing and instead refer to «externalizing/internalizing» when you describe the specific circuits below. </w:t>
      </w:r>
    </w:p>
  </w:comment>
  <w:comment w:id="27" w:author="Ina Drabløs [2]" w:date="2025-04-04T09:52:00Z" w:initials="ID">
    <w:p w14:paraId="6269E2BA" w14:textId="77777777" w:rsidR="008852D6" w:rsidRDefault="008852D6" w:rsidP="008852D6">
      <w:r>
        <w:rPr>
          <w:rStyle w:val="CommentReference"/>
        </w:rPr>
        <w:annotationRef/>
      </w:r>
      <w:r>
        <w:rPr>
          <w:sz w:val="20"/>
          <w:szCs w:val="20"/>
        </w:rPr>
        <w:t>Same with this</w:t>
      </w:r>
    </w:p>
  </w:comment>
  <w:comment w:id="36" w:author="Ina Drabløs" w:date="2025-04-03T12:56:00Z" w:initials="ID">
    <w:p w14:paraId="66B895A5" w14:textId="35643FA8" w:rsidR="007E67CF" w:rsidRDefault="007E67CF" w:rsidP="007E67CF">
      <w:pPr>
        <w:pStyle w:val="CommentText"/>
      </w:pPr>
      <w:r>
        <w:rPr>
          <w:rStyle w:val="CommentReference"/>
        </w:rPr>
        <w:annotationRef/>
      </w:r>
      <w:r>
        <w:t>Perhaps this fits better with the first introductory section?</w:t>
      </w:r>
    </w:p>
  </w:comment>
  <w:comment w:id="38" w:author="Ina Drabløs [2]" w:date="2025-04-04T14:20:00Z" w:initials="ID">
    <w:p w14:paraId="021830EB" w14:textId="77777777" w:rsidR="008852D6" w:rsidRDefault="008852D6" w:rsidP="008852D6">
      <w:r>
        <w:rPr>
          <w:rStyle w:val="CommentReference"/>
        </w:rPr>
        <w:annotationRef/>
      </w:r>
      <w:r>
        <w:rPr>
          <w:sz w:val="20"/>
          <w:szCs w:val="20"/>
        </w:rPr>
        <w:t>Does this model only focus on externalizing (compulsions) symptoms, or is there anything to mention about internalising symptoms as well?</w:t>
      </w:r>
    </w:p>
  </w:comment>
  <w:comment w:id="47" w:author="Ina Drabløs" w:date="2025-04-03T13:10:00Z" w:initials="ID">
    <w:p w14:paraId="04F56B39" w14:textId="5E986224" w:rsidR="00B77E92" w:rsidRDefault="00B77E92" w:rsidP="00B77E92">
      <w:pPr>
        <w:pStyle w:val="CommentText"/>
      </w:pPr>
      <w:r>
        <w:rPr>
          <w:rStyle w:val="CommentReference"/>
        </w:rPr>
        <w:annotationRef/>
      </w:r>
      <w:r>
        <w:t xml:space="preserve">Statements seem a little contradictory. Im not too familiar with these circuits and symptoms so ignore the alteration if it does not make sense. </w:t>
      </w:r>
    </w:p>
  </w:comment>
  <w:comment w:id="51" w:author="Ina Drabløs [2]" w:date="2025-04-04T14:30:00Z" w:initials="ID">
    <w:p w14:paraId="5A01EEFE" w14:textId="77777777" w:rsidR="008852D6" w:rsidRDefault="008852D6" w:rsidP="008852D6">
      <w:r>
        <w:rPr>
          <w:rStyle w:val="CommentReference"/>
        </w:rPr>
        <w:annotationRef/>
      </w:r>
      <w:r>
        <w:rPr>
          <w:sz w:val="20"/>
          <w:szCs w:val="20"/>
        </w:rPr>
        <w:t>Not necessarily the best way to rewrite this, but your original sentence was slightly repetitive so make some adjustments</w:t>
      </w:r>
    </w:p>
  </w:comment>
  <w:comment w:id="72" w:author="Ina Drabløs" w:date="2025-04-03T13:21:00Z" w:initials="ID">
    <w:p w14:paraId="6980DEB0" w14:textId="662E71E6" w:rsidR="00573D67" w:rsidRDefault="00573D67" w:rsidP="00573D67">
      <w:pPr>
        <w:pStyle w:val="CommentText"/>
      </w:pPr>
      <w:r>
        <w:rPr>
          <w:rStyle w:val="CommentReference"/>
        </w:rPr>
        <w:annotationRef/>
      </w:r>
      <w:r>
        <w:t>If only mentioned in figure text before - also write out the first occurence in text</w:t>
      </w:r>
    </w:p>
  </w:comment>
  <w:comment w:id="87" w:author="Ina Drabløs" w:date="2025-04-03T13:37:00Z" w:initials="ID">
    <w:p w14:paraId="70F3DA92" w14:textId="77777777" w:rsidR="00226F37" w:rsidRDefault="00226F37" w:rsidP="00226F37">
      <w:pPr>
        <w:pStyle w:val="CommentText"/>
      </w:pPr>
      <w:r>
        <w:rPr>
          <w:rStyle w:val="CommentReference"/>
        </w:rPr>
        <w:annotationRef/>
      </w:r>
      <w:r>
        <w:t xml:space="preserve">I think you could benefit from a few more ”introductory” sentences here - establishing that this also pertains to adolescents with OCD, which age range is considered as adolescence (if not here, then at an earlier point), and that these are structural deviations when comparing adolescents with OCD to those without OCD(?) - basically if the developmental trajectories of different brain volumes/tissues/measurements are different. </w:t>
      </w:r>
      <w:r>
        <w:br/>
      </w:r>
      <w:r>
        <w:br/>
        <w:t>Also think about whether to stick with terms such as ”reductions” or ”increased”, or rather describing it as ”smaller/larger thickness/volumes” (do you know if the cortical thickness is actually decreasing in size, or simply that the cortical thickness is smaller than the average adolescent?)</w:t>
      </w:r>
    </w:p>
  </w:comment>
  <w:comment w:id="88" w:author="Ina Drabløs [2]" w:date="2025-04-04T14:35:00Z" w:initials="ID">
    <w:p w14:paraId="477BFDB3" w14:textId="77777777" w:rsidR="009E4060" w:rsidRDefault="009E4060" w:rsidP="009E4060">
      <w:r>
        <w:rPr>
          <w:rStyle w:val="CommentReference"/>
        </w:rPr>
        <w:annotationRef/>
      </w:r>
      <w:r>
        <w:rPr>
          <w:sz w:val="20"/>
          <w:szCs w:val="20"/>
        </w:rPr>
        <w:t>Again, consider whether this is the most accurate term</w:t>
      </w:r>
    </w:p>
  </w:comment>
  <w:comment w:id="89" w:author="Ina Drabløs [2]" w:date="2025-04-04T14:36:00Z" w:initials="ID">
    <w:p w14:paraId="753AFE58" w14:textId="77777777" w:rsidR="009E4060" w:rsidRDefault="009E4060" w:rsidP="009E4060">
      <w:r>
        <w:rPr>
          <w:rStyle w:val="CommentReference"/>
        </w:rPr>
        <w:annotationRef/>
      </w:r>
      <w:r>
        <w:rPr>
          <w:sz w:val="20"/>
          <w:szCs w:val="20"/>
        </w:rPr>
        <w:t>again, maybe larger instead?</w:t>
      </w:r>
    </w:p>
  </w:comment>
  <w:comment w:id="90" w:author="Ina Drabløs [2]" w:date="2025-04-04T14:38:00Z" w:initials="ID">
    <w:p w14:paraId="1395D908" w14:textId="77777777" w:rsidR="003D47A1" w:rsidRDefault="003D47A1" w:rsidP="003D47A1">
      <w:r>
        <w:rPr>
          <w:rStyle w:val="CommentReference"/>
        </w:rPr>
        <w:annotationRef/>
      </w:r>
      <w:r>
        <w:rPr>
          <w:sz w:val="20"/>
          <w:szCs w:val="20"/>
        </w:rPr>
        <w:t>The thalamus is also a subcortical structure but mentioned above</w:t>
      </w:r>
    </w:p>
  </w:comment>
  <w:comment w:id="95" w:author="Ina Drabløs" w:date="2025-04-03T13:40:00Z" w:initials="ID">
    <w:p w14:paraId="07DC1D49" w14:textId="5F557127" w:rsidR="00226F37" w:rsidRDefault="00226F37" w:rsidP="00226F37">
      <w:pPr>
        <w:pStyle w:val="CommentText"/>
      </w:pPr>
      <w:r>
        <w:rPr>
          <w:rStyle w:val="CommentReference"/>
        </w:rPr>
        <w:annotationRef/>
      </w:r>
      <w:r>
        <w:t>Younger as in adolescents? or children or young adults?</w:t>
      </w:r>
    </w:p>
  </w:comment>
  <w:comment w:id="96" w:author="Margrete Soya Heimvik" w:date="2025-04-10T17:58:00Z" w:initials="MH">
    <w:p w14:paraId="607A3DEF" w14:textId="77777777" w:rsidR="002E6FFB" w:rsidRDefault="002E6FFB" w:rsidP="002E6FFB">
      <w:r>
        <w:rPr>
          <w:rStyle w:val="CommentReference"/>
        </w:rPr>
        <w:annotationRef/>
      </w:r>
      <w:r>
        <w:rPr>
          <w:color w:val="000000"/>
          <w:sz w:val="20"/>
          <w:szCs w:val="20"/>
        </w:rPr>
        <w:t xml:space="preserve">Introduce medications </w:t>
      </w:r>
    </w:p>
  </w:comment>
  <w:comment w:id="98" w:author="Ina Drabløs [2]" w:date="2025-04-04T14:42:00Z" w:initials="ID">
    <w:p w14:paraId="11F06CCA" w14:textId="03C5E540" w:rsidR="008103F1" w:rsidRDefault="008103F1" w:rsidP="008103F1">
      <w:r>
        <w:rPr>
          <w:rStyle w:val="CommentReference"/>
        </w:rPr>
        <w:annotationRef/>
      </w:r>
      <w:r>
        <w:rPr>
          <w:sz w:val="20"/>
          <w:szCs w:val="20"/>
        </w:rPr>
        <w:t>Include in reference list</w:t>
      </w:r>
    </w:p>
  </w:comment>
  <w:comment w:id="99" w:author="Ina Drabløs [2]" w:date="2025-04-04T14:44:00Z" w:initials="ID">
    <w:p w14:paraId="63B81FCE" w14:textId="77777777" w:rsidR="008103F1" w:rsidRDefault="008103F1" w:rsidP="008103F1">
      <w:r>
        <w:rPr>
          <w:rStyle w:val="CommentReference"/>
        </w:rPr>
        <w:annotationRef/>
      </w:r>
      <w:r>
        <w:rPr>
          <w:sz w:val="20"/>
          <w:szCs w:val="20"/>
        </w:rPr>
        <w:t xml:space="preserve">Might be redundant, this has already been stated across the sentences above. </w:t>
      </w:r>
    </w:p>
  </w:comment>
  <w:comment w:id="105" w:author="Ina Drabløs [2]" w:date="2025-04-04T14:49:00Z" w:initials="ID">
    <w:p w14:paraId="315C6ADF" w14:textId="77777777" w:rsidR="00ED3F59" w:rsidRDefault="00ED3F59" w:rsidP="00ED3F59">
      <w:r>
        <w:rPr>
          <w:rStyle w:val="CommentReference"/>
        </w:rPr>
        <w:annotationRef/>
      </w:r>
      <w:r>
        <w:rPr>
          <w:sz w:val="20"/>
          <w:szCs w:val="20"/>
        </w:rPr>
        <w:t>as in the psychological functioning of babies? Or do you mean young children? Or babies psychosocial functioning/development?</w:t>
      </w:r>
    </w:p>
  </w:comment>
  <w:comment w:id="107" w:author="Ina Drabløs [2]" w:date="2025-04-04T14:51:00Z" w:initials="ID">
    <w:p w14:paraId="61BB1BEB" w14:textId="77777777" w:rsidR="00E35390" w:rsidRDefault="00ED3F59" w:rsidP="00E35390">
      <w:r>
        <w:rPr>
          <w:rStyle w:val="CommentReference"/>
        </w:rPr>
        <w:annotationRef/>
      </w:r>
      <w:r w:rsidR="00E35390">
        <w:rPr>
          <w:sz w:val="20"/>
          <w:szCs w:val="20"/>
        </w:rPr>
        <w:t>Everything under here is not within my expertise so Øystein should probably have a closer look, but I have made a few comments that might(?) be helpful. In my opinion, your paragraphs here are good!</w:t>
      </w:r>
    </w:p>
  </w:comment>
  <w:comment w:id="112" w:author="Ina Drabløs [2]" w:date="2025-04-04T14:56:00Z" w:initials="ID">
    <w:p w14:paraId="57B47284" w14:textId="03988E8B" w:rsidR="000E1E95" w:rsidRDefault="000E1E95" w:rsidP="000E1E95">
      <w:r>
        <w:rPr>
          <w:rStyle w:val="CommentReference"/>
        </w:rPr>
        <w:annotationRef/>
      </w:r>
      <w:r>
        <w:rPr>
          <w:sz w:val="20"/>
          <w:szCs w:val="20"/>
        </w:rPr>
        <w:t xml:space="preserve">Machine learning in neuroscience in general, or SLT or predictive modeling? </w:t>
      </w:r>
    </w:p>
    <w:p w14:paraId="409A0DD1" w14:textId="77777777" w:rsidR="000E1E95" w:rsidRDefault="000E1E95" w:rsidP="000E1E95"/>
    <w:p w14:paraId="4B970925" w14:textId="77777777" w:rsidR="000E1E95" w:rsidRDefault="000E1E95" w:rsidP="000E1E95">
      <w:r>
        <w:rPr>
          <w:sz w:val="20"/>
          <w:szCs w:val="20"/>
        </w:rPr>
        <w:t>You start with something more general (SLT/machine learning), then narrow it to supervised learning, then back to machine learning - a little confusing</w:t>
      </w:r>
    </w:p>
  </w:comment>
  <w:comment w:id="116" w:author="Ina Drabløs [2]" w:date="2025-04-04T15:39:00Z" w:initials="ID">
    <w:p w14:paraId="718AAF7F" w14:textId="77777777" w:rsidR="005B22CF" w:rsidRDefault="005B22CF" w:rsidP="005B22CF">
      <w:r>
        <w:rPr>
          <w:rStyle w:val="CommentReference"/>
        </w:rPr>
        <w:annotationRef/>
      </w:r>
      <w:r>
        <w:rPr>
          <w:sz w:val="20"/>
          <w:szCs w:val="20"/>
        </w:rPr>
        <w:t>Great figure!</w:t>
      </w:r>
    </w:p>
  </w:comment>
  <w:comment w:id="117" w:author="Ina Drabløs [2]" w:date="2025-04-04T15:40:00Z" w:initials="ID">
    <w:p w14:paraId="514B261D" w14:textId="77777777" w:rsidR="005B22CF" w:rsidRDefault="005B22CF" w:rsidP="005B22CF">
      <w:r>
        <w:rPr>
          <w:rStyle w:val="CommentReference"/>
        </w:rPr>
        <w:annotationRef/>
      </w:r>
      <w:r>
        <w:rPr>
          <w:sz w:val="20"/>
          <w:szCs w:val="20"/>
        </w:rPr>
        <w:t>consider short definition</w:t>
      </w:r>
    </w:p>
  </w:comment>
  <w:comment w:id="119" w:author="Ina Drabløs [2]" w:date="2025-04-04T15:44:00Z" w:initials="ID">
    <w:p w14:paraId="79F1D060" w14:textId="77777777" w:rsidR="005B22CF" w:rsidRDefault="005B22CF" w:rsidP="005B22CF">
      <w:r>
        <w:rPr>
          <w:rStyle w:val="CommentReference"/>
        </w:rPr>
        <w:annotationRef/>
      </w:r>
      <w:r>
        <w:rPr>
          <w:sz w:val="20"/>
          <w:szCs w:val="20"/>
        </w:rPr>
        <w:t>also a good figure - these are simple and informative!</w:t>
      </w:r>
    </w:p>
  </w:comment>
  <w:comment w:id="120" w:author="Ina Drabløs [2]" w:date="2025-04-04T15:46:00Z" w:initials="ID">
    <w:p w14:paraId="03954571" w14:textId="77777777" w:rsidR="005B22CF" w:rsidRDefault="005B22CF" w:rsidP="005B22CF">
      <w:r>
        <w:rPr>
          <w:rStyle w:val="CommentReference"/>
        </w:rPr>
        <w:annotationRef/>
      </w:r>
      <w:r>
        <w:rPr>
          <w:sz w:val="20"/>
          <w:szCs w:val="20"/>
        </w:rPr>
        <w:t>This is the first use of this term, perhaps clarity in advance?</w:t>
      </w:r>
    </w:p>
  </w:comment>
  <w:comment w:id="121" w:author="Ina Drabløs [2]" w:date="2025-04-04T15:47:00Z" w:initials="ID">
    <w:p w14:paraId="46D8DD9B" w14:textId="77777777" w:rsidR="005B22CF" w:rsidRDefault="005B22CF" w:rsidP="005B22CF">
      <w:r>
        <w:rPr>
          <w:rStyle w:val="CommentReference"/>
        </w:rPr>
        <w:annotationRef/>
      </w:r>
      <w:r>
        <w:rPr>
          <w:sz w:val="20"/>
          <w:szCs w:val="20"/>
        </w:rPr>
        <w:t>Don’t think this has been explaned/defined either?</w:t>
      </w:r>
    </w:p>
  </w:comment>
  <w:comment w:id="122" w:author="Ina Drabløs [2]" w:date="2025-04-04T15:49:00Z" w:initials="ID">
    <w:p w14:paraId="22291567" w14:textId="77777777" w:rsidR="005B22CF" w:rsidRDefault="005B22CF" w:rsidP="005B22CF">
      <w:r>
        <w:rPr>
          <w:rStyle w:val="CommentReference"/>
        </w:rPr>
        <w:annotationRef/>
      </w:r>
      <w:r>
        <w:rPr>
          <w:sz w:val="20"/>
          <w:szCs w:val="20"/>
        </w:rPr>
        <w:t>This is also not very understandable for general neuroscience person</w:t>
      </w:r>
    </w:p>
  </w:comment>
  <w:comment w:id="123" w:author="Ina Drabløs [2]" w:date="2025-04-04T15:51:00Z" w:initials="ID">
    <w:p w14:paraId="665A2131" w14:textId="77777777" w:rsidR="00D9785D" w:rsidRDefault="00D9785D" w:rsidP="00D9785D">
      <w:r>
        <w:rPr>
          <w:rStyle w:val="CommentReference"/>
        </w:rPr>
        <w:annotationRef/>
      </w:r>
      <w:r>
        <w:rPr>
          <w:sz w:val="20"/>
          <w:szCs w:val="20"/>
        </w:rPr>
        <w:t>determines (?)</w:t>
      </w:r>
    </w:p>
  </w:comment>
  <w:comment w:id="126" w:author="Ina Drabløs [2]" w:date="2025-04-04T15:54:00Z" w:initials="ID">
    <w:p w14:paraId="63ADD95C" w14:textId="77777777" w:rsidR="00112991" w:rsidRDefault="00D9785D" w:rsidP="00112991">
      <w:r>
        <w:rPr>
          <w:rStyle w:val="CommentReference"/>
        </w:rPr>
        <w:annotationRef/>
      </w:r>
      <w:r w:rsidR="00112991">
        <w:rPr>
          <w:sz w:val="20"/>
          <w:szCs w:val="20"/>
        </w:rPr>
        <w:t>personally I do not think you need to name specific coding functions/names in the text, unless you are considering including specific formulas you are using (ignore this if you really feel it helps you explain/is difficult without these)</w:t>
      </w:r>
    </w:p>
  </w:comment>
  <w:comment w:id="127" w:author="Ina Drabløs [2]" w:date="2025-04-04T15:56:00Z" w:initials="ID">
    <w:p w14:paraId="07A3FC3B" w14:textId="77777777" w:rsidR="00112991" w:rsidRDefault="00112991" w:rsidP="00112991">
      <w:r>
        <w:rPr>
          <w:rStyle w:val="CommentReference"/>
        </w:rPr>
        <w:annotationRef/>
      </w:r>
      <w:r>
        <w:rPr>
          <w:sz w:val="20"/>
          <w:szCs w:val="20"/>
        </w:rPr>
        <w:t>This paragraph is great!</w:t>
      </w:r>
    </w:p>
  </w:comment>
  <w:comment w:id="141" w:author="Margrete Soya Heimvik" w:date="2025-04-11T09:49:00Z" w:initials="MH">
    <w:p w14:paraId="4BFFA252" w14:textId="77777777" w:rsidR="005817F5" w:rsidRDefault="00263C91" w:rsidP="005817F5">
      <w:r>
        <w:rPr>
          <w:rStyle w:val="CommentReference"/>
        </w:rPr>
        <w:annotationRef/>
      </w:r>
      <w:r w:rsidR="005817F5">
        <w:rPr>
          <w:sz w:val="20"/>
          <w:szCs w:val="20"/>
        </w:rPr>
        <w:t>Cut down? but idk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9E8E0" w15:done="0"/>
  <w15:commentEx w15:paraId="32A997D0" w15:paraIdParent="1539E8E0" w15:done="0"/>
  <w15:commentEx w15:paraId="38C61559" w15:paraIdParent="1539E8E0" w15:done="0"/>
  <w15:commentEx w15:paraId="29798D7D" w15:done="0"/>
  <w15:commentEx w15:paraId="7BAC839F" w15:done="0"/>
  <w15:commentEx w15:paraId="1C6B2100" w15:done="0"/>
  <w15:commentEx w15:paraId="11263095" w15:done="0"/>
  <w15:commentEx w15:paraId="6269E2BA" w15:done="0"/>
  <w15:commentEx w15:paraId="66B895A5" w15:done="0"/>
  <w15:commentEx w15:paraId="021830EB" w15:done="0"/>
  <w15:commentEx w15:paraId="04F56B39" w15:done="0"/>
  <w15:commentEx w15:paraId="5A01EEFE" w15:done="0"/>
  <w15:commentEx w15:paraId="6980DEB0" w15:done="0"/>
  <w15:commentEx w15:paraId="70F3DA92" w15:done="0"/>
  <w15:commentEx w15:paraId="477BFDB3" w15:done="0"/>
  <w15:commentEx w15:paraId="753AFE58" w15:done="0"/>
  <w15:commentEx w15:paraId="1395D908" w15:done="0"/>
  <w15:commentEx w15:paraId="07DC1D49" w15:done="0"/>
  <w15:commentEx w15:paraId="607A3DEF" w15:done="0"/>
  <w15:commentEx w15:paraId="11F06CCA" w15:done="0"/>
  <w15:commentEx w15:paraId="63B81FCE" w15:done="0"/>
  <w15:commentEx w15:paraId="315C6ADF" w15:done="0"/>
  <w15:commentEx w15:paraId="61BB1BEB" w15:done="0"/>
  <w15:commentEx w15:paraId="4B970925" w15:done="0"/>
  <w15:commentEx w15:paraId="718AAF7F" w15:done="0"/>
  <w15:commentEx w15:paraId="514B261D" w15:done="0"/>
  <w15:commentEx w15:paraId="79F1D060" w15:done="0"/>
  <w15:commentEx w15:paraId="03954571" w15:done="0"/>
  <w15:commentEx w15:paraId="46D8DD9B" w15:done="0"/>
  <w15:commentEx w15:paraId="22291567" w15:done="0"/>
  <w15:commentEx w15:paraId="665A2131" w15:done="0"/>
  <w15:commentEx w15:paraId="63ADD95C" w15:done="0"/>
  <w15:commentEx w15:paraId="07A3FC3B" w15:done="0"/>
  <w15:commentEx w15:paraId="4BFFA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43BD15" w16cex:dateUtc="2025-03-12T15:15:00Z"/>
  <w16cex:commentExtensible w16cex:durableId="11937927" w16cex:dateUtc="2025-04-02T09:47:00Z"/>
  <w16cex:commentExtensible w16cex:durableId="333B4D1A" w16cex:dateUtc="2025-04-06T15:59:00Z"/>
  <w16cex:commentExtensible w16cex:durableId="04A66863" w16cex:dateUtc="2025-04-03T10:07:00Z"/>
  <w16cex:commentExtensible w16cex:durableId="044366EC" w16cex:dateUtc="2025-04-03T10:22:00Z"/>
  <w16cex:commentExtensible w16cex:durableId="3D3F0629" w16cex:dateUtc="2025-04-03T10:28:00Z"/>
  <w16cex:commentExtensible w16cex:durableId="4F24B7B8" w16cex:dateUtc="2025-04-04T07:51:00Z"/>
  <w16cex:commentExtensible w16cex:durableId="4EE9AE50" w16cex:dateUtc="2025-04-04T07:52:00Z"/>
  <w16cex:commentExtensible w16cex:durableId="4A2D6F06" w16cex:dateUtc="2025-04-03T10:56:00Z"/>
  <w16cex:commentExtensible w16cex:durableId="65BAA0EA" w16cex:dateUtc="2025-04-04T12:20:00Z"/>
  <w16cex:commentExtensible w16cex:durableId="65FA7C78" w16cex:dateUtc="2025-04-03T11:10:00Z"/>
  <w16cex:commentExtensible w16cex:durableId="37D61035" w16cex:dateUtc="2025-04-04T12:30:00Z"/>
  <w16cex:commentExtensible w16cex:durableId="7F4FB8B5" w16cex:dateUtc="2025-04-03T11:21:00Z"/>
  <w16cex:commentExtensible w16cex:durableId="5481D347" w16cex:dateUtc="2025-04-03T11:37:00Z"/>
  <w16cex:commentExtensible w16cex:durableId="16FBEBAB" w16cex:dateUtc="2025-04-04T12:35:00Z"/>
  <w16cex:commentExtensible w16cex:durableId="06CDEBCA" w16cex:dateUtc="2025-04-04T12:36:00Z"/>
  <w16cex:commentExtensible w16cex:durableId="67C27731" w16cex:dateUtc="2025-04-04T12:38:00Z"/>
  <w16cex:commentExtensible w16cex:durableId="66BFA36F" w16cex:dateUtc="2025-04-03T11:40:00Z"/>
  <w16cex:commentExtensible w16cex:durableId="63983EF3" w16cex:dateUtc="2025-04-10T15:58:00Z"/>
  <w16cex:commentExtensible w16cex:durableId="154E8721" w16cex:dateUtc="2025-04-04T12:42:00Z"/>
  <w16cex:commentExtensible w16cex:durableId="57D0A559" w16cex:dateUtc="2025-04-04T12:44:00Z"/>
  <w16cex:commentExtensible w16cex:durableId="19FAAAD4" w16cex:dateUtc="2025-04-04T12:49:00Z"/>
  <w16cex:commentExtensible w16cex:durableId="5BC12C4F" w16cex:dateUtc="2025-04-04T12:51:00Z"/>
  <w16cex:commentExtensible w16cex:durableId="1D427ECD" w16cex:dateUtc="2025-04-04T12:56:00Z"/>
  <w16cex:commentExtensible w16cex:durableId="0849C600" w16cex:dateUtc="2025-04-04T13:39:00Z"/>
  <w16cex:commentExtensible w16cex:durableId="4477B0A6" w16cex:dateUtc="2025-04-04T13:40:00Z"/>
  <w16cex:commentExtensible w16cex:durableId="7A4857C4" w16cex:dateUtc="2025-04-04T13:44:00Z"/>
  <w16cex:commentExtensible w16cex:durableId="2974332D" w16cex:dateUtc="2025-04-04T13:46:00Z"/>
  <w16cex:commentExtensible w16cex:durableId="52703B10" w16cex:dateUtc="2025-04-04T13:47:00Z"/>
  <w16cex:commentExtensible w16cex:durableId="19A2D1E4" w16cex:dateUtc="2025-04-04T13:49:00Z"/>
  <w16cex:commentExtensible w16cex:durableId="701FBD60" w16cex:dateUtc="2025-04-04T13:51:00Z"/>
  <w16cex:commentExtensible w16cex:durableId="3D33EBD9" w16cex:dateUtc="2025-04-04T13:54:00Z"/>
  <w16cex:commentExtensible w16cex:durableId="2AF099B3" w16cex:dateUtc="2025-04-04T13:56:00Z"/>
  <w16cex:commentExtensible w16cex:durableId="6A984C00" w16cex:dateUtc="2025-04-11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9E8E0" w16cid:durableId="1A43BD15"/>
  <w16cid:commentId w16cid:paraId="32A997D0" w16cid:durableId="11937927"/>
  <w16cid:commentId w16cid:paraId="38C61559" w16cid:durableId="333B4D1A"/>
  <w16cid:commentId w16cid:paraId="29798D7D" w16cid:durableId="04A66863"/>
  <w16cid:commentId w16cid:paraId="7BAC839F" w16cid:durableId="044366EC"/>
  <w16cid:commentId w16cid:paraId="1C6B2100" w16cid:durableId="3D3F0629"/>
  <w16cid:commentId w16cid:paraId="11263095" w16cid:durableId="4F24B7B8"/>
  <w16cid:commentId w16cid:paraId="6269E2BA" w16cid:durableId="4EE9AE50"/>
  <w16cid:commentId w16cid:paraId="66B895A5" w16cid:durableId="4A2D6F06"/>
  <w16cid:commentId w16cid:paraId="021830EB" w16cid:durableId="65BAA0EA"/>
  <w16cid:commentId w16cid:paraId="04F56B39" w16cid:durableId="65FA7C78"/>
  <w16cid:commentId w16cid:paraId="5A01EEFE" w16cid:durableId="37D61035"/>
  <w16cid:commentId w16cid:paraId="6980DEB0" w16cid:durableId="7F4FB8B5"/>
  <w16cid:commentId w16cid:paraId="70F3DA92" w16cid:durableId="5481D347"/>
  <w16cid:commentId w16cid:paraId="477BFDB3" w16cid:durableId="16FBEBAB"/>
  <w16cid:commentId w16cid:paraId="753AFE58" w16cid:durableId="06CDEBCA"/>
  <w16cid:commentId w16cid:paraId="1395D908" w16cid:durableId="67C27731"/>
  <w16cid:commentId w16cid:paraId="07DC1D49" w16cid:durableId="66BFA36F"/>
  <w16cid:commentId w16cid:paraId="607A3DEF" w16cid:durableId="63983EF3"/>
  <w16cid:commentId w16cid:paraId="11F06CCA" w16cid:durableId="154E8721"/>
  <w16cid:commentId w16cid:paraId="63B81FCE" w16cid:durableId="57D0A559"/>
  <w16cid:commentId w16cid:paraId="315C6ADF" w16cid:durableId="19FAAAD4"/>
  <w16cid:commentId w16cid:paraId="61BB1BEB" w16cid:durableId="5BC12C4F"/>
  <w16cid:commentId w16cid:paraId="4B970925" w16cid:durableId="1D427ECD"/>
  <w16cid:commentId w16cid:paraId="718AAF7F" w16cid:durableId="0849C600"/>
  <w16cid:commentId w16cid:paraId="514B261D" w16cid:durableId="4477B0A6"/>
  <w16cid:commentId w16cid:paraId="79F1D060" w16cid:durableId="7A4857C4"/>
  <w16cid:commentId w16cid:paraId="03954571" w16cid:durableId="2974332D"/>
  <w16cid:commentId w16cid:paraId="46D8DD9B" w16cid:durableId="52703B10"/>
  <w16cid:commentId w16cid:paraId="22291567" w16cid:durableId="19A2D1E4"/>
  <w16cid:commentId w16cid:paraId="665A2131" w16cid:durableId="701FBD60"/>
  <w16cid:commentId w16cid:paraId="63ADD95C" w16cid:durableId="3D33EBD9"/>
  <w16cid:commentId w16cid:paraId="07A3FC3B" w16cid:durableId="2AF099B3"/>
  <w16cid:commentId w16cid:paraId="4BFFA252" w16cid:durableId="6A984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3C5C9" w14:textId="77777777" w:rsidR="0005448F" w:rsidRDefault="0005448F" w:rsidP="000314D7">
      <w:r>
        <w:separator/>
      </w:r>
    </w:p>
  </w:endnote>
  <w:endnote w:type="continuationSeparator" w:id="0">
    <w:p w14:paraId="1A069F35" w14:textId="77777777" w:rsidR="0005448F" w:rsidRDefault="0005448F"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5C87B" w14:textId="77777777" w:rsidR="0005448F" w:rsidRDefault="0005448F" w:rsidP="000314D7">
      <w:r>
        <w:separator/>
      </w:r>
    </w:p>
  </w:footnote>
  <w:footnote w:type="continuationSeparator" w:id="0">
    <w:p w14:paraId="12B01AAE" w14:textId="77777777" w:rsidR="0005448F" w:rsidRDefault="0005448F"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672"/>
    <w:multiLevelType w:val="multilevel"/>
    <w:tmpl w:val="4B2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C0466"/>
    <w:multiLevelType w:val="multilevel"/>
    <w:tmpl w:val="E4D2E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67F83"/>
    <w:multiLevelType w:val="multilevel"/>
    <w:tmpl w:val="4C5A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8155F"/>
    <w:multiLevelType w:val="hybridMultilevel"/>
    <w:tmpl w:val="9B48C038"/>
    <w:lvl w:ilvl="0" w:tplc="39E0BC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C367F"/>
    <w:multiLevelType w:val="hybridMultilevel"/>
    <w:tmpl w:val="E098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27072"/>
    <w:multiLevelType w:val="multilevel"/>
    <w:tmpl w:val="200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A5D72"/>
    <w:multiLevelType w:val="multilevel"/>
    <w:tmpl w:val="2C400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978EF"/>
    <w:multiLevelType w:val="hybridMultilevel"/>
    <w:tmpl w:val="6494F8D4"/>
    <w:lvl w:ilvl="0" w:tplc="39E0BC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427EB"/>
    <w:multiLevelType w:val="multilevel"/>
    <w:tmpl w:val="16F8A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41E96"/>
    <w:multiLevelType w:val="multilevel"/>
    <w:tmpl w:val="31A0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E64CD"/>
    <w:multiLevelType w:val="multilevel"/>
    <w:tmpl w:val="AE8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269A9"/>
    <w:multiLevelType w:val="hybridMultilevel"/>
    <w:tmpl w:val="839A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13C70"/>
    <w:multiLevelType w:val="multilevel"/>
    <w:tmpl w:val="C89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E2CEB"/>
    <w:multiLevelType w:val="multilevel"/>
    <w:tmpl w:val="FA3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A0CAF"/>
    <w:multiLevelType w:val="multilevel"/>
    <w:tmpl w:val="8180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E44CF"/>
    <w:multiLevelType w:val="multilevel"/>
    <w:tmpl w:val="12A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258FF"/>
    <w:multiLevelType w:val="multilevel"/>
    <w:tmpl w:val="EAA6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74073"/>
    <w:multiLevelType w:val="multilevel"/>
    <w:tmpl w:val="5DFA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0F65C5"/>
    <w:multiLevelType w:val="multilevel"/>
    <w:tmpl w:val="067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C3748D"/>
    <w:multiLevelType w:val="multilevel"/>
    <w:tmpl w:val="2E3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07808"/>
    <w:multiLevelType w:val="hybridMultilevel"/>
    <w:tmpl w:val="471C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73051">
    <w:abstractNumId w:val="38"/>
  </w:num>
  <w:num w:numId="2" w16cid:durableId="49116651">
    <w:abstractNumId w:val="45"/>
  </w:num>
  <w:num w:numId="3" w16cid:durableId="917128964">
    <w:abstractNumId w:val="46"/>
  </w:num>
  <w:num w:numId="4" w16cid:durableId="1421178754">
    <w:abstractNumId w:val="43"/>
  </w:num>
  <w:num w:numId="5" w16cid:durableId="466169287">
    <w:abstractNumId w:val="36"/>
  </w:num>
  <w:num w:numId="6" w16cid:durableId="915821295">
    <w:abstractNumId w:val="27"/>
  </w:num>
  <w:num w:numId="7" w16cid:durableId="101146351">
    <w:abstractNumId w:val="10"/>
  </w:num>
  <w:num w:numId="8" w16cid:durableId="75716019">
    <w:abstractNumId w:val="5"/>
  </w:num>
  <w:num w:numId="9" w16cid:durableId="1999993435">
    <w:abstractNumId w:val="40"/>
  </w:num>
  <w:num w:numId="10" w16cid:durableId="1628970331">
    <w:abstractNumId w:val="35"/>
  </w:num>
  <w:num w:numId="11" w16cid:durableId="1148938673">
    <w:abstractNumId w:val="3"/>
  </w:num>
  <w:num w:numId="12" w16cid:durableId="1755079919">
    <w:abstractNumId w:val="37"/>
  </w:num>
  <w:num w:numId="13" w16cid:durableId="1851486757">
    <w:abstractNumId w:val="16"/>
  </w:num>
  <w:num w:numId="14" w16cid:durableId="1411192856">
    <w:abstractNumId w:val="41"/>
  </w:num>
  <w:num w:numId="15" w16cid:durableId="1105417321">
    <w:abstractNumId w:val="4"/>
  </w:num>
  <w:num w:numId="16" w16cid:durableId="1557008603">
    <w:abstractNumId w:val="26"/>
  </w:num>
  <w:num w:numId="17" w16cid:durableId="2030329127">
    <w:abstractNumId w:val="30"/>
  </w:num>
  <w:num w:numId="18" w16cid:durableId="1192845146">
    <w:abstractNumId w:val="48"/>
  </w:num>
  <w:num w:numId="19" w16cid:durableId="839197748">
    <w:abstractNumId w:val="32"/>
  </w:num>
  <w:num w:numId="20" w16cid:durableId="1734427201">
    <w:abstractNumId w:val="50"/>
  </w:num>
  <w:num w:numId="21" w16cid:durableId="554387785">
    <w:abstractNumId w:val="0"/>
  </w:num>
  <w:num w:numId="22" w16cid:durableId="1768308593">
    <w:abstractNumId w:val="24"/>
  </w:num>
  <w:num w:numId="23" w16cid:durableId="179315705">
    <w:abstractNumId w:val="22"/>
  </w:num>
  <w:num w:numId="24" w16cid:durableId="499658570">
    <w:abstractNumId w:val="11"/>
  </w:num>
  <w:num w:numId="25" w16cid:durableId="1312909142">
    <w:abstractNumId w:val="49"/>
  </w:num>
  <w:num w:numId="26" w16cid:durableId="1153720906">
    <w:abstractNumId w:val="47"/>
  </w:num>
  <w:num w:numId="27" w16cid:durableId="182742819">
    <w:abstractNumId w:val="15"/>
  </w:num>
  <w:num w:numId="28" w16cid:durableId="725684271">
    <w:abstractNumId w:val="21"/>
  </w:num>
  <w:num w:numId="29" w16cid:durableId="1620603098">
    <w:abstractNumId w:val="19"/>
  </w:num>
  <w:num w:numId="30" w16cid:durableId="1936016581">
    <w:abstractNumId w:val="12"/>
  </w:num>
  <w:num w:numId="31" w16cid:durableId="2070109407">
    <w:abstractNumId w:val="18"/>
  </w:num>
  <w:num w:numId="32" w16cid:durableId="1897005399">
    <w:abstractNumId w:val="39"/>
  </w:num>
  <w:num w:numId="33" w16cid:durableId="1401906815">
    <w:abstractNumId w:val="31"/>
  </w:num>
  <w:num w:numId="34" w16cid:durableId="1719165843">
    <w:abstractNumId w:val="25"/>
  </w:num>
  <w:num w:numId="35" w16cid:durableId="1950619075">
    <w:abstractNumId w:val="8"/>
  </w:num>
  <w:num w:numId="36" w16cid:durableId="884213997">
    <w:abstractNumId w:val="42"/>
  </w:num>
  <w:num w:numId="37" w16cid:durableId="1967080626">
    <w:abstractNumId w:val="33"/>
  </w:num>
  <w:num w:numId="38" w16cid:durableId="17897513">
    <w:abstractNumId w:val="2"/>
  </w:num>
  <w:num w:numId="39" w16cid:durableId="206840516">
    <w:abstractNumId w:val="6"/>
  </w:num>
  <w:num w:numId="40" w16cid:durableId="1922252696">
    <w:abstractNumId w:val="34"/>
  </w:num>
  <w:num w:numId="41" w16cid:durableId="816608727">
    <w:abstractNumId w:val="13"/>
  </w:num>
  <w:num w:numId="42" w16cid:durableId="1645740151">
    <w:abstractNumId w:val="17"/>
  </w:num>
  <w:num w:numId="43" w16cid:durableId="1858883751">
    <w:abstractNumId w:val="23"/>
  </w:num>
  <w:num w:numId="44" w16cid:durableId="1971395727">
    <w:abstractNumId w:val="9"/>
  </w:num>
  <w:num w:numId="45" w16cid:durableId="561139736">
    <w:abstractNumId w:val="29"/>
  </w:num>
  <w:num w:numId="46" w16cid:durableId="1812551897">
    <w:abstractNumId w:val="44"/>
  </w:num>
  <w:num w:numId="47" w16cid:durableId="523175057">
    <w:abstractNumId w:val="28"/>
  </w:num>
  <w:num w:numId="48" w16cid:durableId="553546175">
    <w:abstractNumId w:val="51"/>
  </w:num>
  <w:num w:numId="49" w16cid:durableId="498036740">
    <w:abstractNumId w:val="7"/>
  </w:num>
  <w:num w:numId="50" w16cid:durableId="843786402">
    <w:abstractNumId w:val="20"/>
  </w:num>
  <w:num w:numId="51" w16cid:durableId="2017802838">
    <w:abstractNumId w:val="14"/>
  </w:num>
  <w:num w:numId="52" w16cid:durableId="3556222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a Drabløs">
    <w15:presenceInfo w15:providerId="AD" w15:userId="S::inadra@uio.no::56fbba13-675c-475f-aac8-11af93b6cd0c"/>
  </w15:person>
  <w15:person w15:author="Margrete Soya Heimvik">
    <w15:presenceInfo w15:providerId="AD" w15:userId="S::margrsh@uio.no::5a612a65-8c02-431e-8d1b-f0930715ff1e"/>
  </w15:person>
  <w15:person w15:author="Ina Drabløs [2]">
    <w15:presenceInfo w15:providerId="AD" w15:userId="S::inadra76@bhioslo.no::318a6dcc-5b41-4773-9aea-e6e35b61d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1114C"/>
    <w:rsid w:val="000148B9"/>
    <w:rsid w:val="00020E02"/>
    <w:rsid w:val="00020E0A"/>
    <w:rsid w:val="000314D7"/>
    <w:rsid w:val="00032C7B"/>
    <w:rsid w:val="00034179"/>
    <w:rsid w:val="00041548"/>
    <w:rsid w:val="000429F0"/>
    <w:rsid w:val="00043986"/>
    <w:rsid w:val="00043A03"/>
    <w:rsid w:val="00044472"/>
    <w:rsid w:val="000538FF"/>
    <w:rsid w:val="0005448F"/>
    <w:rsid w:val="00054872"/>
    <w:rsid w:val="00055355"/>
    <w:rsid w:val="000631DC"/>
    <w:rsid w:val="00064EF2"/>
    <w:rsid w:val="00065955"/>
    <w:rsid w:val="00065DC9"/>
    <w:rsid w:val="00070F09"/>
    <w:rsid w:val="000736E2"/>
    <w:rsid w:val="000740BF"/>
    <w:rsid w:val="000977E9"/>
    <w:rsid w:val="000A3B27"/>
    <w:rsid w:val="000C5DA4"/>
    <w:rsid w:val="000C7A52"/>
    <w:rsid w:val="000D1CCF"/>
    <w:rsid w:val="000D7147"/>
    <w:rsid w:val="000E1520"/>
    <w:rsid w:val="000E1E95"/>
    <w:rsid w:val="000E408D"/>
    <w:rsid w:val="000E5EBF"/>
    <w:rsid w:val="000F1FC7"/>
    <w:rsid w:val="000F487F"/>
    <w:rsid w:val="000F7E8F"/>
    <w:rsid w:val="001019BC"/>
    <w:rsid w:val="001103F8"/>
    <w:rsid w:val="00112991"/>
    <w:rsid w:val="00114589"/>
    <w:rsid w:val="001145A4"/>
    <w:rsid w:val="0011607E"/>
    <w:rsid w:val="00116889"/>
    <w:rsid w:val="00126CAD"/>
    <w:rsid w:val="00130116"/>
    <w:rsid w:val="0013016E"/>
    <w:rsid w:val="00133118"/>
    <w:rsid w:val="001501D3"/>
    <w:rsid w:val="00153638"/>
    <w:rsid w:val="00160711"/>
    <w:rsid w:val="00162758"/>
    <w:rsid w:val="0017038A"/>
    <w:rsid w:val="00172884"/>
    <w:rsid w:val="00175BEA"/>
    <w:rsid w:val="00187735"/>
    <w:rsid w:val="00192EBD"/>
    <w:rsid w:val="00195A4B"/>
    <w:rsid w:val="00197600"/>
    <w:rsid w:val="001A3F38"/>
    <w:rsid w:val="001A7696"/>
    <w:rsid w:val="001B19AE"/>
    <w:rsid w:val="001B2E22"/>
    <w:rsid w:val="001B3E4E"/>
    <w:rsid w:val="001B6AB5"/>
    <w:rsid w:val="001C3A5A"/>
    <w:rsid w:val="001C7DDF"/>
    <w:rsid w:val="001D002C"/>
    <w:rsid w:val="001D18C3"/>
    <w:rsid w:val="001D30A3"/>
    <w:rsid w:val="001E6C60"/>
    <w:rsid w:val="001F7D0D"/>
    <w:rsid w:val="00201BF6"/>
    <w:rsid w:val="002064A2"/>
    <w:rsid w:val="00207A9C"/>
    <w:rsid w:val="00207F5F"/>
    <w:rsid w:val="002107CD"/>
    <w:rsid w:val="00213ED3"/>
    <w:rsid w:val="0021536D"/>
    <w:rsid w:val="00222F2C"/>
    <w:rsid w:val="002231DD"/>
    <w:rsid w:val="00226F37"/>
    <w:rsid w:val="002438D6"/>
    <w:rsid w:val="00257FD8"/>
    <w:rsid w:val="0026337E"/>
    <w:rsid w:val="00263C91"/>
    <w:rsid w:val="00266014"/>
    <w:rsid w:val="00273564"/>
    <w:rsid w:val="00275714"/>
    <w:rsid w:val="00285782"/>
    <w:rsid w:val="00295915"/>
    <w:rsid w:val="002A33E0"/>
    <w:rsid w:val="002A428F"/>
    <w:rsid w:val="002A4E1A"/>
    <w:rsid w:val="002A68E0"/>
    <w:rsid w:val="002B0C5B"/>
    <w:rsid w:val="002B2D15"/>
    <w:rsid w:val="002C1E0C"/>
    <w:rsid w:val="002C5CFE"/>
    <w:rsid w:val="002E31DB"/>
    <w:rsid w:val="002E6E2B"/>
    <w:rsid w:val="002E6FFB"/>
    <w:rsid w:val="00300B4B"/>
    <w:rsid w:val="003023DC"/>
    <w:rsid w:val="00305246"/>
    <w:rsid w:val="0031455B"/>
    <w:rsid w:val="00314C83"/>
    <w:rsid w:val="00314F60"/>
    <w:rsid w:val="00315D9E"/>
    <w:rsid w:val="003205B4"/>
    <w:rsid w:val="00321101"/>
    <w:rsid w:val="003279D7"/>
    <w:rsid w:val="003310B9"/>
    <w:rsid w:val="0033211D"/>
    <w:rsid w:val="00334FF0"/>
    <w:rsid w:val="00335D6E"/>
    <w:rsid w:val="00346646"/>
    <w:rsid w:val="003500CE"/>
    <w:rsid w:val="003506F0"/>
    <w:rsid w:val="003538B3"/>
    <w:rsid w:val="0036021B"/>
    <w:rsid w:val="00366C25"/>
    <w:rsid w:val="00370B2D"/>
    <w:rsid w:val="0037152B"/>
    <w:rsid w:val="00371F45"/>
    <w:rsid w:val="003867A7"/>
    <w:rsid w:val="00395739"/>
    <w:rsid w:val="00397C98"/>
    <w:rsid w:val="003A5DF6"/>
    <w:rsid w:val="003A7206"/>
    <w:rsid w:val="003B0717"/>
    <w:rsid w:val="003B224D"/>
    <w:rsid w:val="003C4857"/>
    <w:rsid w:val="003D08ED"/>
    <w:rsid w:val="003D47A1"/>
    <w:rsid w:val="003D4A33"/>
    <w:rsid w:val="003D76F4"/>
    <w:rsid w:val="003E1D02"/>
    <w:rsid w:val="003E284C"/>
    <w:rsid w:val="003E6209"/>
    <w:rsid w:val="003F1AEF"/>
    <w:rsid w:val="00400DB2"/>
    <w:rsid w:val="00402897"/>
    <w:rsid w:val="00402F86"/>
    <w:rsid w:val="00406CA6"/>
    <w:rsid w:val="00406DE7"/>
    <w:rsid w:val="0041038D"/>
    <w:rsid w:val="004144B0"/>
    <w:rsid w:val="004144C1"/>
    <w:rsid w:val="00420854"/>
    <w:rsid w:val="00420A85"/>
    <w:rsid w:val="00422F2A"/>
    <w:rsid w:val="00427CEF"/>
    <w:rsid w:val="00430323"/>
    <w:rsid w:val="0043233E"/>
    <w:rsid w:val="00432702"/>
    <w:rsid w:val="00433338"/>
    <w:rsid w:val="00436572"/>
    <w:rsid w:val="00442511"/>
    <w:rsid w:val="0044407B"/>
    <w:rsid w:val="0045013C"/>
    <w:rsid w:val="00453B87"/>
    <w:rsid w:val="00456A1E"/>
    <w:rsid w:val="004624B7"/>
    <w:rsid w:val="004626DD"/>
    <w:rsid w:val="004800FA"/>
    <w:rsid w:val="0048335E"/>
    <w:rsid w:val="00485B2C"/>
    <w:rsid w:val="004864AF"/>
    <w:rsid w:val="00487738"/>
    <w:rsid w:val="00490BDA"/>
    <w:rsid w:val="004A4E1D"/>
    <w:rsid w:val="004A64D9"/>
    <w:rsid w:val="004A7304"/>
    <w:rsid w:val="004B4F24"/>
    <w:rsid w:val="004B7822"/>
    <w:rsid w:val="004C3AD7"/>
    <w:rsid w:val="004C7CC4"/>
    <w:rsid w:val="004D0BE8"/>
    <w:rsid w:val="004D12B7"/>
    <w:rsid w:val="004D5907"/>
    <w:rsid w:val="004F05B7"/>
    <w:rsid w:val="004F4026"/>
    <w:rsid w:val="004F6F8B"/>
    <w:rsid w:val="004F7A7F"/>
    <w:rsid w:val="00500226"/>
    <w:rsid w:val="00503C26"/>
    <w:rsid w:val="00504A34"/>
    <w:rsid w:val="0050526F"/>
    <w:rsid w:val="0051515F"/>
    <w:rsid w:val="00516FEA"/>
    <w:rsid w:val="00517FA8"/>
    <w:rsid w:val="0052087C"/>
    <w:rsid w:val="00521D27"/>
    <w:rsid w:val="00531398"/>
    <w:rsid w:val="005317AF"/>
    <w:rsid w:val="00531F27"/>
    <w:rsid w:val="00537010"/>
    <w:rsid w:val="00541CA3"/>
    <w:rsid w:val="00544786"/>
    <w:rsid w:val="00546AF5"/>
    <w:rsid w:val="00547996"/>
    <w:rsid w:val="0055735E"/>
    <w:rsid w:val="00560893"/>
    <w:rsid w:val="00561F91"/>
    <w:rsid w:val="005705FA"/>
    <w:rsid w:val="00573D67"/>
    <w:rsid w:val="005750EB"/>
    <w:rsid w:val="00577607"/>
    <w:rsid w:val="005817F5"/>
    <w:rsid w:val="0058440E"/>
    <w:rsid w:val="005864CB"/>
    <w:rsid w:val="0058705C"/>
    <w:rsid w:val="00587B7E"/>
    <w:rsid w:val="005A5B9E"/>
    <w:rsid w:val="005A64F2"/>
    <w:rsid w:val="005A6BD5"/>
    <w:rsid w:val="005B2082"/>
    <w:rsid w:val="005B22CF"/>
    <w:rsid w:val="005B2C12"/>
    <w:rsid w:val="005B2DB9"/>
    <w:rsid w:val="005B6AE6"/>
    <w:rsid w:val="005C13C9"/>
    <w:rsid w:val="005D0C3A"/>
    <w:rsid w:val="005D3D09"/>
    <w:rsid w:val="005D4164"/>
    <w:rsid w:val="005D7722"/>
    <w:rsid w:val="005F02A9"/>
    <w:rsid w:val="005F5D5D"/>
    <w:rsid w:val="005F6551"/>
    <w:rsid w:val="00600564"/>
    <w:rsid w:val="006008E8"/>
    <w:rsid w:val="00600B06"/>
    <w:rsid w:val="00604388"/>
    <w:rsid w:val="00631EE4"/>
    <w:rsid w:val="00636550"/>
    <w:rsid w:val="00637C48"/>
    <w:rsid w:val="006412E6"/>
    <w:rsid w:val="00644211"/>
    <w:rsid w:val="006457A3"/>
    <w:rsid w:val="00645C09"/>
    <w:rsid w:val="00652525"/>
    <w:rsid w:val="00654021"/>
    <w:rsid w:val="00656C0F"/>
    <w:rsid w:val="006623E6"/>
    <w:rsid w:val="00671342"/>
    <w:rsid w:val="006868D7"/>
    <w:rsid w:val="00695905"/>
    <w:rsid w:val="006A0DC3"/>
    <w:rsid w:val="006A5D84"/>
    <w:rsid w:val="006C410B"/>
    <w:rsid w:val="006D12D3"/>
    <w:rsid w:val="006E3BA0"/>
    <w:rsid w:val="006F4967"/>
    <w:rsid w:val="00714932"/>
    <w:rsid w:val="007175E0"/>
    <w:rsid w:val="00723A5E"/>
    <w:rsid w:val="0072533D"/>
    <w:rsid w:val="007270F6"/>
    <w:rsid w:val="007373E4"/>
    <w:rsid w:val="0073791D"/>
    <w:rsid w:val="00740D2D"/>
    <w:rsid w:val="007509D8"/>
    <w:rsid w:val="007519F6"/>
    <w:rsid w:val="007530AB"/>
    <w:rsid w:val="0075616E"/>
    <w:rsid w:val="00757B4B"/>
    <w:rsid w:val="007617CB"/>
    <w:rsid w:val="007623ED"/>
    <w:rsid w:val="0076774D"/>
    <w:rsid w:val="0077376F"/>
    <w:rsid w:val="007742C1"/>
    <w:rsid w:val="00776997"/>
    <w:rsid w:val="00777A42"/>
    <w:rsid w:val="007806BF"/>
    <w:rsid w:val="00785FD6"/>
    <w:rsid w:val="00790328"/>
    <w:rsid w:val="007A25CB"/>
    <w:rsid w:val="007A6798"/>
    <w:rsid w:val="007A69A2"/>
    <w:rsid w:val="007B3826"/>
    <w:rsid w:val="007C2308"/>
    <w:rsid w:val="007C2D59"/>
    <w:rsid w:val="007C540D"/>
    <w:rsid w:val="007C54EE"/>
    <w:rsid w:val="007E5622"/>
    <w:rsid w:val="007E67CF"/>
    <w:rsid w:val="007F0F62"/>
    <w:rsid w:val="007F4EE8"/>
    <w:rsid w:val="007F6AFA"/>
    <w:rsid w:val="008103F1"/>
    <w:rsid w:val="00814A70"/>
    <w:rsid w:val="008157C2"/>
    <w:rsid w:val="00816258"/>
    <w:rsid w:val="00820317"/>
    <w:rsid w:val="00821E53"/>
    <w:rsid w:val="00823910"/>
    <w:rsid w:val="00824E88"/>
    <w:rsid w:val="008313E5"/>
    <w:rsid w:val="008323F3"/>
    <w:rsid w:val="00834208"/>
    <w:rsid w:val="00834C20"/>
    <w:rsid w:val="00834FCC"/>
    <w:rsid w:val="008450EA"/>
    <w:rsid w:val="00847FA3"/>
    <w:rsid w:val="008511C9"/>
    <w:rsid w:val="00851784"/>
    <w:rsid w:val="00860970"/>
    <w:rsid w:val="00863E57"/>
    <w:rsid w:val="008717B8"/>
    <w:rsid w:val="00871F64"/>
    <w:rsid w:val="00875DCB"/>
    <w:rsid w:val="00876D6C"/>
    <w:rsid w:val="0087726B"/>
    <w:rsid w:val="008852D6"/>
    <w:rsid w:val="0089078D"/>
    <w:rsid w:val="008A3A7A"/>
    <w:rsid w:val="008A3EC4"/>
    <w:rsid w:val="008A42AE"/>
    <w:rsid w:val="008A57BD"/>
    <w:rsid w:val="008A6BFE"/>
    <w:rsid w:val="008B043F"/>
    <w:rsid w:val="008B2CDF"/>
    <w:rsid w:val="008B3EB6"/>
    <w:rsid w:val="008B4262"/>
    <w:rsid w:val="008B5171"/>
    <w:rsid w:val="008C0CD7"/>
    <w:rsid w:val="008C4F07"/>
    <w:rsid w:val="008C5551"/>
    <w:rsid w:val="008D1DCE"/>
    <w:rsid w:val="008D3C01"/>
    <w:rsid w:val="008D5CCB"/>
    <w:rsid w:val="008E0221"/>
    <w:rsid w:val="008E3EB3"/>
    <w:rsid w:val="008E488F"/>
    <w:rsid w:val="008E7BDD"/>
    <w:rsid w:val="008F04E8"/>
    <w:rsid w:val="008F439F"/>
    <w:rsid w:val="008F4548"/>
    <w:rsid w:val="009129F3"/>
    <w:rsid w:val="00913A4B"/>
    <w:rsid w:val="00942119"/>
    <w:rsid w:val="0095181D"/>
    <w:rsid w:val="009520BB"/>
    <w:rsid w:val="009550FB"/>
    <w:rsid w:val="009564E1"/>
    <w:rsid w:val="00964FE8"/>
    <w:rsid w:val="00970C9C"/>
    <w:rsid w:val="009768C9"/>
    <w:rsid w:val="009768E3"/>
    <w:rsid w:val="00981F6A"/>
    <w:rsid w:val="00982C6A"/>
    <w:rsid w:val="009838A7"/>
    <w:rsid w:val="00994931"/>
    <w:rsid w:val="00996B3F"/>
    <w:rsid w:val="009A58B4"/>
    <w:rsid w:val="009B0280"/>
    <w:rsid w:val="009B2BFB"/>
    <w:rsid w:val="009B6655"/>
    <w:rsid w:val="009B6DED"/>
    <w:rsid w:val="009C1375"/>
    <w:rsid w:val="009C15A1"/>
    <w:rsid w:val="009C16B4"/>
    <w:rsid w:val="009C1A73"/>
    <w:rsid w:val="009C4671"/>
    <w:rsid w:val="009C4AA5"/>
    <w:rsid w:val="009D3255"/>
    <w:rsid w:val="009D4C8C"/>
    <w:rsid w:val="009D758D"/>
    <w:rsid w:val="009E4060"/>
    <w:rsid w:val="009E755E"/>
    <w:rsid w:val="009F2910"/>
    <w:rsid w:val="00A01D23"/>
    <w:rsid w:val="00A04208"/>
    <w:rsid w:val="00A0729C"/>
    <w:rsid w:val="00A0783C"/>
    <w:rsid w:val="00A10AED"/>
    <w:rsid w:val="00A15FF9"/>
    <w:rsid w:val="00A2159E"/>
    <w:rsid w:val="00A25EEE"/>
    <w:rsid w:val="00A276A6"/>
    <w:rsid w:val="00A31557"/>
    <w:rsid w:val="00A347B5"/>
    <w:rsid w:val="00A35532"/>
    <w:rsid w:val="00A41421"/>
    <w:rsid w:val="00A55C9F"/>
    <w:rsid w:val="00A56301"/>
    <w:rsid w:val="00A61B08"/>
    <w:rsid w:val="00A65709"/>
    <w:rsid w:val="00A66EB2"/>
    <w:rsid w:val="00A75285"/>
    <w:rsid w:val="00A8158F"/>
    <w:rsid w:val="00A820B6"/>
    <w:rsid w:val="00A962A7"/>
    <w:rsid w:val="00AA1B42"/>
    <w:rsid w:val="00AA32DE"/>
    <w:rsid w:val="00AA7073"/>
    <w:rsid w:val="00AC567E"/>
    <w:rsid w:val="00AC69B4"/>
    <w:rsid w:val="00AE1DFD"/>
    <w:rsid w:val="00AE2257"/>
    <w:rsid w:val="00AE3C07"/>
    <w:rsid w:val="00AF0A1D"/>
    <w:rsid w:val="00AF36E1"/>
    <w:rsid w:val="00AF38DE"/>
    <w:rsid w:val="00AF3DF2"/>
    <w:rsid w:val="00AF4ADF"/>
    <w:rsid w:val="00AF791A"/>
    <w:rsid w:val="00AF7DD7"/>
    <w:rsid w:val="00B00400"/>
    <w:rsid w:val="00B056CA"/>
    <w:rsid w:val="00B07394"/>
    <w:rsid w:val="00B0750A"/>
    <w:rsid w:val="00B076C8"/>
    <w:rsid w:val="00B111A0"/>
    <w:rsid w:val="00B241AC"/>
    <w:rsid w:val="00B255A6"/>
    <w:rsid w:val="00B2718F"/>
    <w:rsid w:val="00B308AD"/>
    <w:rsid w:val="00B31972"/>
    <w:rsid w:val="00B31C64"/>
    <w:rsid w:val="00B32BD4"/>
    <w:rsid w:val="00B35E28"/>
    <w:rsid w:val="00B365C7"/>
    <w:rsid w:val="00B36C44"/>
    <w:rsid w:val="00B37FBA"/>
    <w:rsid w:val="00B401FA"/>
    <w:rsid w:val="00B47D2A"/>
    <w:rsid w:val="00B52086"/>
    <w:rsid w:val="00B52814"/>
    <w:rsid w:val="00B57B2A"/>
    <w:rsid w:val="00B665E5"/>
    <w:rsid w:val="00B71A1B"/>
    <w:rsid w:val="00B77E92"/>
    <w:rsid w:val="00B81AF5"/>
    <w:rsid w:val="00B82808"/>
    <w:rsid w:val="00B83DCC"/>
    <w:rsid w:val="00B910A3"/>
    <w:rsid w:val="00B937D2"/>
    <w:rsid w:val="00B938A3"/>
    <w:rsid w:val="00B94433"/>
    <w:rsid w:val="00B94DB5"/>
    <w:rsid w:val="00B965EA"/>
    <w:rsid w:val="00BA0D2F"/>
    <w:rsid w:val="00BA1ADC"/>
    <w:rsid w:val="00BA4841"/>
    <w:rsid w:val="00BA52F5"/>
    <w:rsid w:val="00BA5863"/>
    <w:rsid w:val="00BB23B0"/>
    <w:rsid w:val="00BC3266"/>
    <w:rsid w:val="00BD4005"/>
    <w:rsid w:val="00BE45F5"/>
    <w:rsid w:val="00BE6D2B"/>
    <w:rsid w:val="00BF29A7"/>
    <w:rsid w:val="00C02322"/>
    <w:rsid w:val="00C04C37"/>
    <w:rsid w:val="00C10752"/>
    <w:rsid w:val="00C118C3"/>
    <w:rsid w:val="00C11F05"/>
    <w:rsid w:val="00C26B81"/>
    <w:rsid w:val="00C303BB"/>
    <w:rsid w:val="00C34480"/>
    <w:rsid w:val="00C42502"/>
    <w:rsid w:val="00C464C2"/>
    <w:rsid w:val="00C56DDA"/>
    <w:rsid w:val="00C679D3"/>
    <w:rsid w:val="00C704ED"/>
    <w:rsid w:val="00C715EE"/>
    <w:rsid w:val="00C8375F"/>
    <w:rsid w:val="00C90F76"/>
    <w:rsid w:val="00C91CCC"/>
    <w:rsid w:val="00CA0B90"/>
    <w:rsid w:val="00CA7BF9"/>
    <w:rsid w:val="00CB3760"/>
    <w:rsid w:val="00CC7E43"/>
    <w:rsid w:val="00CD0F22"/>
    <w:rsid w:val="00CD2BE5"/>
    <w:rsid w:val="00CE31A2"/>
    <w:rsid w:val="00CE3570"/>
    <w:rsid w:val="00CF1159"/>
    <w:rsid w:val="00CF2640"/>
    <w:rsid w:val="00CF30EF"/>
    <w:rsid w:val="00D10183"/>
    <w:rsid w:val="00D2005B"/>
    <w:rsid w:val="00D259DD"/>
    <w:rsid w:val="00D337F8"/>
    <w:rsid w:val="00D423D9"/>
    <w:rsid w:val="00D435F7"/>
    <w:rsid w:val="00D4728F"/>
    <w:rsid w:val="00D47CBB"/>
    <w:rsid w:val="00D54BE8"/>
    <w:rsid w:val="00D55F25"/>
    <w:rsid w:val="00D65AEF"/>
    <w:rsid w:val="00D76071"/>
    <w:rsid w:val="00D76A51"/>
    <w:rsid w:val="00D84008"/>
    <w:rsid w:val="00D87D0D"/>
    <w:rsid w:val="00D90A78"/>
    <w:rsid w:val="00D91322"/>
    <w:rsid w:val="00D966F7"/>
    <w:rsid w:val="00D9785D"/>
    <w:rsid w:val="00DA5AAE"/>
    <w:rsid w:val="00DB3C41"/>
    <w:rsid w:val="00DB4416"/>
    <w:rsid w:val="00DC278E"/>
    <w:rsid w:val="00DD1BC7"/>
    <w:rsid w:val="00DD3701"/>
    <w:rsid w:val="00DD44C1"/>
    <w:rsid w:val="00DE53A5"/>
    <w:rsid w:val="00DF551A"/>
    <w:rsid w:val="00E03357"/>
    <w:rsid w:val="00E04B4D"/>
    <w:rsid w:val="00E07B41"/>
    <w:rsid w:val="00E10397"/>
    <w:rsid w:val="00E10DB4"/>
    <w:rsid w:val="00E21C0D"/>
    <w:rsid w:val="00E22262"/>
    <w:rsid w:val="00E238AE"/>
    <w:rsid w:val="00E27AFF"/>
    <w:rsid w:val="00E307B3"/>
    <w:rsid w:val="00E32E04"/>
    <w:rsid w:val="00E33541"/>
    <w:rsid w:val="00E338C6"/>
    <w:rsid w:val="00E35390"/>
    <w:rsid w:val="00E3624F"/>
    <w:rsid w:val="00E36824"/>
    <w:rsid w:val="00E46BFA"/>
    <w:rsid w:val="00E51ADC"/>
    <w:rsid w:val="00E52DAC"/>
    <w:rsid w:val="00E626F4"/>
    <w:rsid w:val="00E6476D"/>
    <w:rsid w:val="00E648B9"/>
    <w:rsid w:val="00E66E5C"/>
    <w:rsid w:val="00E672F1"/>
    <w:rsid w:val="00E70282"/>
    <w:rsid w:val="00E70C6E"/>
    <w:rsid w:val="00E72BC1"/>
    <w:rsid w:val="00E84574"/>
    <w:rsid w:val="00E85EEE"/>
    <w:rsid w:val="00E87A34"/>
    <w:rsid w:val="00E907F4"/>
    <w:rsid w:val="00E90BEC"/>
    <w:rsid w:val="00E95E86"/>
    <w:rsid w:val="00EA4B37"/>
    <w:rsid w:val="00EA769C"/>
    <w:rsid w:val="00EA7E7A"/>
    <w:rsid w:val="00EB05D5"/>
    <w:rsid w:val="00EC394A"/>
    <w:rsid w:val="00EC3A7F"/>
    <w:rsid w:val="00EC67CA"/>
    <w:rsid w:val="00EC6E4D"/>
    <w:rsid w:val="00ED0D0F"/>
    <w:rsid w:val="00ED35C4"/>
    <w:rsid w:val="00ED3E68"/>
    <w:rsid w:val="00ED3F59"/>
    <w:rsid w:val="00ED6003"/>
    <w:rsid w:val="00EE43F7"/>
    <w:rsid w:val="00EE7217"/>
    <w:rsid w:val="00EE7345"/>
    <w:rsid w:val="00EF326E"/>
    <w:rsid w:val="00EF3D28"/>
    <w:rsid w:val="00EF48B1"/>
    <w:rsid w:val="00F0750D"/>
    <w:rsid w:val="00F1094A"/>
    <w:rsid w:val="00F15741"/>
    <w:rsid w:val="00F30FA9"/>
    <w:rsid w:val="00F318C6"/>
    <w:rsid w:val="00F34549"/>
    <w:rsid w:val="00F36B23"/>
    <w:rsid w:val="00F3786C"/>
    <w:rsid w:val="00F41CE1"/>
    <w:rsid w:val="00F41E9F"/>
    <w:rsid w:val="00F61285"/>
    <w:rsid w:val="00F6336A"/>
    <w:rsid w:val="00F63522"/>
    <w:rsid w:val="00F65FFF"/>
    <w:rsid w:val="00F66222"/>
    <w:rsid w:val="00F745A4"/>
    <w:rsid w:val="00F80CCA"/>
    <w:rsid w:val="00F83F79"/>
    <w:rsid w:val="00F90107"/>
    <w:rsid w:val="00F91235"/>
    <w:rsid w:val="00F926F4"/>
    <w:rsid w:val="00F93A47"/>
    <w:rsid w:val="00F97B63"/>
    <w:rsid w:val="00FB3224"/>
    <w:rsid w:val="00FB5AAA"/>
    <w:rsid w:val="00FB7FF6"/>
    <w:rsid w:val="00FC3B32"/>
    <w:rsid w:val="00FC5FB5"/>
    <w:rsid w:val="00FD58F9"/>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E8F"/>
    <w:pPr>
      <w:spacing w:line="36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C3A7F"/>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F3786C"/>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noind">
    <w:name w:val="noind"/>
    <w:basedOn w:val="Normal"/>
    <w:rsid w:val="0051515F"/>
    <w:pPr>
      <w:spacing w:before="100" w:beforeAutospacing="1" w:after="100" w:afterAutospacing="1"/>
    </w:pPr>
  </w:style>
  <w:style w:type="paragraph" w:customStyle="1" w:styleId="noindclose">
    <w:name w:val="noindclose"/>
    <w:basedOn w:val="Normal"/>
    <w:rsid w:val="0051515F"/>
    <w:pPr>
      <w:spacing w:before="100" w:beforeAutospacing="1" w:after="100" w:afterAutospacing="1"/>
    </w:pPr>
  </w:style>
  <w:style w:type="table" w:styleId="ListTable7Colorful-Accent4">
    <w:name w:val="List Table 7 Colorful Accent 4"/>
    <w:basedOn w:val="TableNormal"/>
    <w:uiPriority w:val="52"/>
    <w:rsid w:val="00AF7DD7"/>
    <w:pPr>
      <w:spacing w:before="200"/>
    </w:pPr>
    <w:rPr>
      <w:rFonts w:eastAsiaTheme="minorEastAsia"/>
      <w:color w:val="0B769F" w:themeColor="accent4" w:themeShade="BF"/>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5D4164"/>
    <w:rPr>
      <w:i/>
      <w:iCs/>
    </w:rPr>
  </w:style>
  <w:style w:type="paragraph" w:customStyle="1" w:styleId="p1">
    <w:name w:val="p1"/>
    <w:basedOn w:val="Normal"/>
    <w:rsid w:val="00B94433"/>
    <w:pPr>
      <w:spacing w:line="240" w:lineRule="auto"/>
    </w:pPr>
    <w:rPr>
      <w:rFonts w:ascii="Helvetica" w:hAnsi="Helvetica"/>
      <w:color w:val="141413"/>
      <w:sz w:val="14"/>
      <w:szCs w:val="14"/>
    </w:rPr>
  </w:style>
  <w:style w:type="paragraph" w:customStyle="1" w:styleId="p2">
    <w:name w:val="p2"/>
    <w:basedOn w:val="Normal"/>
    <w:rsid w:val="00547996"/>
    <w:pPr>
      <w:spacing w:line="240" w:lineRule="auto"/>
    </w:pPr>
    <w:rPr>
      <w:color w:val="0F52FC"/>
      <w:sz w:val="18"/>
      <w:szCs w:val="18"/>
    </w:rPr>
  </w:style>
  <w:style w:type="character" w:customStyle="1" w:styleId="s1">
    <w:name w:val="s1"/>
    <w:basedOn w:val="DefaultParagraphFont"/>
    <w:rsid w:val="00547996"/>
    <w:rPr>
      <w:color w:val="191C1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1128924">
      <w:bodyDiv w:val="1"/>
      <w:marLeft w:val="0"/>
      <w:marRight w:val="0"/>
      <w:marTop w:val="0"/>
      <w:marBottom w:val="0"/>
      <w:divBdr>
        <w:top w:val="none" w:sz="0" w:space="0" w:color="auto"/>
        <w:left w:val="none" w:sz="0" w:space="0" w:color="auto"/>
        <w:bottom w:val="none" w:sz="0" w:space="0" w:color="auto"/>
        <w:right w:val="none" w:sz="0" w:space="0" w:color="auto"/>
      </w:divBdr>
    </w:div>
    <w:div w:id="22486107">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6438">
      <w:bodyDiv w:val="1"/>
      <w:marLeft w:val="0"/>
      <w:marRight w:val="0"/>
      <w:marTop w:val="0"/>
      <w:marBottom w:val="0"/>
      <w:divBdr>
        <w:top w:val="none" w:sz="0" w:space="0" w:color="auto"/>
        <w:left w:val="none" w:sz="0" w:space="0" w:color="auto"/>
        <w:bottom w:val="none" w:sz="0" w:space="0" w:color="auto"/>
        <w:right w:val="none" w:sz="0" w:space="0" w:color="auto"/>
      </w:divBdr>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117190682">
      <w:bodyDiv w:val="1"/>
      <w:marLeft w:val="0"/>
      <w:marRight w:val="0"/>
      <w:marTop w:val="0"/>
      <w:marBottom w:val="0"/>
      <w:divBdr>
        <w:top w:val="none" w:sz="0" w:space="0" w:color="auto"/>
        <w:left w:val="none" w:sz="0" w:space="0" w:color="auto"/>
        <w:bottom w:val="none" w:sz="0" w:space="0" w:color="auto"/>
        <w:right w:val="none" w:sz="0" w:space="0" w:color="auto"/>
      </w:divBdr>
    </w:div>
    <w:div w:id="163937757">
      <w:bodyDiv w:val="1"/>
      <w:marLeft w:val="0"/>
      <w:marRight w:val="0"/>
      <w:marTop w:val="0"/>
      <w:marBottom w:val="0"/>
      <w:divBdr>
        <w:top w:val="none" w:sz="0" w:space="0" w:color="auto"/>
        <w:left w:val="none" w:sz="0" w:space="0" w:color="auto"/>
        <w:bottom w:val="none" w:sz="0" w:space="0" w:color="auto"/>
        <w:right w:val="none" w:sz="0" w:space="0" w:color="auto"/>
      </w:divBdr>
    </w:div>
    <w:div w:id="189685672">
      <w:bodyDiv w:val="1"/>
      <w:marLeft w:val="0"/>
      <w:marRight w:val="0"/>
      <w:marTop w:val="0"/>
      <w:marBottom w:val="0"/>
      <w:divBdr>
        <w:top w:val="none" w:sz="0" w:space="0" w:color="auto"/>
        <w:left w:val="none" w:sz="0" w:space="0" w:color="auto"/>
        <w:bottom w:val="none" w:sz="0" w:space="0" w:color="auto"/>
        <w:right w:val="none" w:sz="0" w:space="0" w:color="auto"/>
      </w:divBdr>
    </w:div>
    <w:div w:id="214320775">
      <w:bodyDiv w:val="1"/>
      <w:marLeft w:val="0"/>
      <w:marRight w:val="0"/>
      <w:marTop w:val="0"/>
      <w:marBottom w:val="0"/>
      <w:divBdr>
        <w:top w:val="none" w:sz="0" w:space="0" w:color="auto"/>
        <w:left w:val="none" w:sz="0" w:space="0" w:color="auto"/>
        <w:bottom w:val="none" w:sz="0" w:space="0" w:color="auto"/>
        <w:right w:val="none" w:sz="0" w:space="0" w:color="auto"/>
      </w:divBdr>
      <w:divsChild>
        <w:div w:id="2072188567">
          <w:marLeft w:val="0"/>
          <w:marRight w:val="0"/>
          <w:marTop w:val="0"/>
          <w:marBottom w:val="0"/>
          <w:divBdr>
            <w:top w:val="none" w:sz="0" w:space="0" w:color="auto"/>
            <w:left w:val="none" w:sz="0" w:space="0" w:color="auto"/>
            <w:bottom w:val="none" w:sz="0" w:space="0" w:color="auto"/>
            <w:right w:val="none" w:sz="0" w:space="0" w:color="auto"/>
          </w:divBdr>
        </w:div>
        <w:div w:id="816414332">
          <w:marLeft w:val="0"/>
          <w:marRight w:val="0"/>
          <w:marTop w:val="0"/>
          <w:marBottom w:val="0"/>
          <w:divBdr>
            <w:top w:val="none" w:sz="0" w:space="0" w:color="auto"/>
            <w:left w:val="none" w:sz="0" w:space="0" w:color="auto"/>
            <w:bottom w:val="none" w:sz="0" w:space="0" w:color="auto"/>
            <w:right w:val="none" w:sz="0" w:space="0" w:color="auto"/>
          </w:divBdr>
        </w:div>
        <w:div w:id="382365161">
          <w:marLeft w:val="0"/>
          <w:marRight w:val="0"/>
          <w:marTop w:val="0"/>
          <w:marBottom w:val="0"/>
          <w:divBdr>
            <w:top w:val="none" w:sz="0" w:space="0" w:color="auto"/>
            <w:left w:val="none" w:sz="0" w:space="0" w:color="auto"/>
            <w:bottom w:val="none" w:sz="0" w:space="0" w:color="auto"/>
            <w:right w:val="none" w:sz="0" w:space="0" w:color="auto"/>
          </w:divBdr>
        </w:div>
        <w:div w:id="554895474">
          <w:marLeft w:val="0"/>
          <w:marRight w:val="0"/>
          <w:marTop w:val="0"/>
          <w:marBottom w:val="0"/>
          <w:divBdr>
            <w:top w:val="none" w:sz="0" w:space="0" w:color="auto"/>
            <w:left w:val="none" w:sz="0" w:space="0" w:color="auto"/>
            <w:bottom w:val="none" w:sz="0" w:space="0" w:color="auto"/>
            <w:right w:val="none" w:sz="0" w:space="0" w:color="auto"/>
          </w:divBdr>
        </w:div>
        <w:div w:id="120731532">
          <w:marLeft w:val="0"/>
          <w:marRight w:val="0"/>
          <w:marTop w:val="0"/>
          <w:marBottom w:val="0"/>
          <w:divBdr>
            <w:top w:val="none" w:sz="0" w:space="0" w:color="auto"/>
            <w:left w:val="none" w:sz="0" w:space="0" w:color="auto"/>
            <w:bottom w:val="none" w:sz="0" w:space="0" w:color="auto"/>
            <w:right w:val="none" w:sz="0" w:space="0" w:color="auto"/>
          </w:divBdr>
        </w:div>
        <w:div w:id="440338233">
          <w:marLeft w:val="0"/>
          <w:marRight w:val="0"/>
          <w:marTop w:val="0"/>
          <w:marBottom w:val="0"/>
          <w:divBdr>
            <w:top w:val="none" w:sz="0" w:space="0" w:color="auto"/>
            <w:left w:val="none" w:sz="0" w:space="0" w:color="auto"/>
            <w:bottom w:val="none" w:sz="0" w:space="0" w:color="auto"/>
            <w:right w:val="none" w:sz="0" w:space="0" w:color="auto"/>
          </w:divBdr>
        </w:div>
        <w:div w:id="619343430">
          <w:marLeft w:val="0"/>
          <w:marRight w:val="0"/>
          <w:marTop w:val="0"/>
          <w:marBottom w:val="0"/>
          <w:divBdr>
            <w:top w:val="none" w:sz="0" w:space="0" w:color="auto"/>
            <w:left w:val="none" w:sz="0" w:space="0" w:color="auto"/>
            <w:bottom w:val="none" w:sz="0" w:space="0" w:color="auto"/>
            <w:right w:val="none" w:sz="0" w:space="0" w:color="auto"/>
          </w:divBdr>
        </w:div>
        <w:div w:id="324284743">
          <w:marLeft w:val="0"/>
          <w:marRight w:val="0"/>
          <w:marTop w:val="0"/>
          <w:marBottom w:val="0"/>
          <w:divBdr>
            <w:top w:val="none" w:sz="0" w:space="0" w:color="auto"/>
            <w:left w:val="none" w:sz="0" w:space="0" w:color="auto"/>
            <w:bottom w:val="none" w:sz="0" w:space="0" w:color="auto"/>
            <w:right w:val="none" w:sz="0" w:space="0" w:color="auto"/>
          </w:divBdr>
        </w:div>
        <w:div w:id="2131126532">
          <w:marLeft w:val="0"/>
          <w:marRight w:val="0"/>
          <w:marTop w:val="0"/>
          <w:marBottom w:val="0"/>
          <w:divBdr>
            <w:top w:val="none" w:sz="0" w:space="0" w:color="auto"/>
            <w:left w:val="none" w:sz="0" w:space="0" w:color="auto"/>
            <w:bottom w:val="none" w:sz="0" w:space="0" w:color="auto"/>
            <w:right w:val="none" w:sz="0" w:space="0" w:color="auto"/>
          </w:divBdr>
        </w:div>
        <w:div w:id="1572232911">
          <w:marLeft w:val="0"/>
          <w:marRight w:val="0"/>
          <w:marTop w:val="0"/>
          <w:marBottom w:val="0"/>
          <w:divBdr>
            <w:top w:val="none" w:sz="0" w:space="0" w:color="auto"/>
            <w:left w:val="none" w:sz="0" w:space="0" w:color="auto"/>
            <w:bottom w:val="none" w:sz="0" w:space="0" w:color="auto"/>
            <w:right w:val="none" w:sz="0" w:space="0" w:color="auto"/>
          </w:divBdr>
        </w:div>
        <w:div w:id="1080450353">
          <w:marLeft w:val="0"/>
          <w:marRight w:val="0"/>
          <w:marTop w:val="0"/>
          <w:marBottom w:val="0"/>
          <w:divBdr>
            <w:top w:val="none" w:sz="0" w:space="0" w:color="auto"/>
            <w:left w:val="none" w:sz="0" w:space="0" w:color="auto"/>
            <w:bottom w:val="none" w:sz="0" w:space="0" w:color="auto"/>
            <w:right w:val="none" w:sz="0" w:space="0" w:color="auto"/>
          </w:divBdr>
        </w:div>
        <w:div w:id="898249592">
          <w:marLeft w:val="0"/>
          <w:marRight w:val="0"/>
          <w:marTop w:val="0"/>
          <w:marBottom w:val="0"/>
          <w:divBdr>
            <w:top w:val="none" w:sz="0" w:space="0" w:color="auto"/>
            <w:left w:val="none" w:sz="0" w:space="0" w:color="auto"/>
            <w:bottom w:val="none" w:sz="0" w:space="0" w:color="auto"/>
            <w:right w:val="none" w:sz="0" w:space="0" w:color="auto"/>
          </w:divBdr>
        </w:div>
        <w:div w:id="474100951">
          <w:marLeft w:val="0"/>
          <w:marRight w:val="0"/>
          <w:marTop w:val="0"/>
          <w:marBottom w:val="0"/>
          <w:divBdr>
            <w:top w:val="none" w:sz="0" w:space="0" w:color="auto"/>
            <w:left w:val="none" w:sz="0" w:space="0" w:color="auto"/>
            <w:bottom w:val="none" w:sz="0" w:space="0" w:color="auto"/>
            <w:right w:val="none" w:sz="0" w:space="0" w:color="auto"/>
          </w:divBdr>
        </w:div>
        <w:div w:id="699938078">
          <w:marLeft w:val="0"/>
          <w:marRight w:val="0"/>
          <w:marTop w:val="0"/>
          <w:marBottom w:val="0"/>
          <w:divBdr>
            <w:top w:val="none" w:sz="0" w:space="0" w:color="auto"/>
            <w:left w:val="none" w:sz="0" w:space="0" w:color="auto"/>
            <w:bottom w:val="none" w:sz="0" w:space="0" w:color="auto"/>
            <w:right w:val="none" w:sz="0" w:space="0" w:color="auto"/>
          </w:divBdr>
        </w:div>
        <w:div w:id="926034070">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31935734">
      <w:bodyDiv w:val="1"/>
      <w:marLeft w:val="0"/>
      <w:marRight w:val="0"/>
      <w:marTop w:val="0"/>
      <w:marBottom w:val="0"/>
      <w:divBdr>
        <w:top w:val="none" w:sz="0" w:space="0" w:color="auto"/>
        <w:left w:val="none" w:sz="0" w:space="0" w:color="auto"/>
        <w:bottom w:val="none" w:sz="0" w:space="0" w:color="auto"/>
        <w:right w:val="none" w:sz="0" w:space="0" w:color="auto"/>
      </w:divBdr>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69109571">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390352703">
      <w:bodyDiv w:val="1"/>
      <w:marLeft w:val="0"/>
      <w:marRight w:val="0"/>
      <w:marTop w:val="0"/>
      <w:marBottom w:val="0"/>
      <w:divBdr>
        <w:top w:val="none" w:sz="0" w:space="0" w:color="auto"/>
        <w:left w:val="none" w:sz="0" w:space="0" w:color="auto"/>
        <w:bottom w:val="none" w:sz="0" w:space="0" w:color="auto"/>
        <w:right w:val="none" w:sz="0" w:space="0" w:color="auto"/>
      </w:divBdr>
    </w:div>
    <w:div w:id="416250736">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31434584">
      <w:bodyDiv w:val="1"/>
      <w:marLeft w:val="0"/>
      <w:marRight w:val="0"/>
      <w:marTop w:val="0"/>
      <w:marBottom w:val="0"/>
      <w:divBdr>
        <w:top w:val="none" w:sz="0" w:space="0" w:color="auto"/>
        <w:left w:val="none" w:sz="0" w:space="0" w:color="auto"/>
        <w:bottom w:val="none" w:sz="0" w:space="0" w:color="auto"/>
        <w:right w:val="none" w:sz="0" w:space="0" w:color="auto"/>
      </w:divBdr>
    </w:div>
    <w:div w:id="456224671">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8105">
      <w:bodyDiv w:val="1"/>
      <w:marLeft w:val="0"/>
      <w:marRight w:val="0"/>
      <w:marTop w:val="0"/>
      <w:marBottom w:val="0"/>
      <w:divBdr>
        <w:top w:val="none" w:sz="0" w:space="0" w:color="auto"/>
        <w:left w:val="none" w:sz="0" w:space="0" w:color="auto"/>
        <w:bottom w:val="none" w:sz="0" w:space="0" w:color="auto"/>
        <w:right w:val="none" w:sz="0" w:space="0" w:color="auto"/>
      </w:divBdr>
    </w:div>
    <w:div w:id="519511675">
      <w:bodyDiv w:val="1"/>
      <w:marLeft w:val="0"/>
      <w:marRight w:val="0"/>
      <w:marTop w:val="0"/>
      <w:marBottom w:val="0"/>
      <w:divBdr>
        <w:top w:val="none" w:sz="0" w:space="0" w:color="auto"/>
        <w:left w:val="none" w:sz="0" w:space="0" w:color="auto"/>
        <w:bottom w:val="none" w:sz="0" w:space="0" w:color="auto"/>
        <w:right w:val="none" w:sz="0" w:space="0" w:color="auto"/>
      </w:divBdr>
    </w:div>
    <w:div w:id="524560377">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36047793">
      <w:bodyDiv w:val="1"/>
      <w:marLeft w:val="0"/>
      <w:marRight w:val="0"/>
      <w:marTop w:val="0"/>
      <w:marBottom w:val="0"/>
      <w:divBdr>
        <w:top w:val="none" w:sz="0" w:space="0" w:color="auto"/>
        <w:left w:val="none" w:sz="0" w:space="0" w:color="auto"/>
        <w:bottom w:val="none" w:sz="0" w:space="0" w:color="auto"/>
        <w:right w:val="none" w:sz="0" w:space="0" w:color="auto"/>
      </w:divBdr>
      <w:divsChild>
        <w:div w:id="417747675">
          <w:marLeft w:val="0"/>
          <w:marRight w:val="0"/>
          <w:marTop w:val="0"/>
          <w:marBottom w:val="0"/>
          <w:divBdr>
            <w:top w:val="none" w:sz="0" w:space="0" w:color="auto"/>
            <w:left w:val="none" w:sz="0" w:space="0" w:color="auto"/>
            <w:bottom w:val="none" w:sz="0" w:space="0" w:color="auto"/>
            <w:right w:val="none" w:sz="0" w:space="0" w:color="auto"/>
          </w:divBdr>
          <w:divsChild>
            <w:div w:id="704790266">
              <w:marLeft w:val="0"/>
              <w:marRight w:val="0"/>
              <w:marTop w:val="0"/>
              <w:marBottom w:val="0"/>
              <w:divBdr>
                <w:top w:val="none" w:sz="0" w:space="0" w:color="auto"/>
                <w:left w:val="none" w:sz="0" w:space="0" w:color="auto"/>
                <w:bottom w:val="none" w:sz="0" w:space="0" w:color="auto"/>
                <w:right w:val="none" w:sz="0" w:space="0" w:color="auto"/>
              </w:divBdr>
              <w:divsChild>
                <w:div w:id="247077384">
                  <w:marLeft w:val="150"/>
                  <w:marRight w:val="150"/>
                  <w:marTop w:val="150"/>
                  <w:marBottom w:val="150"/>
                  <w:divBdr>
                    <w:top w:val="none" w:sz="0" w:space="0" w:color="auto"/>
                    <w:left w:val="none" w:sz="0" w:space="0" w:color="auto"/>
                    <w:bottom w:val="none" w:sz="0" w:space="0" w:color="auto"/>
                    <w:right w:val="none" w:sz="0" w:space="0" w:color="auto"/>
                  </w:divBdr>
                  <w:divsChild>
                    <w:div w:id="3973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0600">
          <w:marLeft w:val="0"/>
          <w:marRight w:val="0"/>
          <w:marTop w:val="0"/>
          <w:marBottom w:val="0"/>
          <w:divBdr>
            <w:top w:val="none" w:sz="0" w:space="0" w:color="auto"/>
            <w:left w:val="none" w:sz="0" w:space="0" w:color="auto"/>
            <w:bottom w:val="none" w:sz="0" w:space="0" w:color="auto"/>
            <w:right w:val="none" w:sz="0" w:space="0" w:color="auto"/>
          </w:divBdr>
          <w:divsChild>
            <w:div w:id="1886284278">
              <w:marLeft w:val="0"/>
              <w:marRight w:val="0"/>
              <w:marTop w:val="0"/>
              <w:marBottom w:val="0"/>
              <w:divBdr>
                <w:top w:val="none" w:sz="0" w:space="0" w:color="auto"/>
                <w:left w:val="none" w:sz="0" w:space="0" w:color="auto"/>
                <w:bottom w:val="none" w:sz="0" w:space="0" w:color="auto"/>
                <w:right w:val="none" w:sz="0" w:space="0" w:color="auto"/>
              </w:divBdr>
              <w:divsChild>
                <w:div w:id="1417439062">
                  <w:marLeft w:val="150"/>
                  <w:marRight w:val="150"/>
                  <w:marTop w:val="150"/>
                  <w:marBottom w:val="150"/>
                  <w:divBdr>
                    <w:top w:val="none" w:sz="0" w:space="0" w:color="auto"/>
                    <w:left w:val="none" w:sz="0" w:space="0" w:color="auto"/>
                    <w:bottom w:val="none" w:sz="0" w:space="0" w:color="auto"/>
                    <w:right w:val="none" w:sz="0" w:space="0" w:color="auto"/>
                  </w:divBdr>
                  <w:divsChild>
                    <w:div w:id="1382168715">
                      <w:marLeft w:val="0"/>
                      <w:marRight w:val="0"/>
                      <w:marTop w:val="0"/>
                      <w:marBottom w:val="0"/>
                      <w:divBdr>
                        <w:top w:val="none" w:sz="0" w:space="0" w:color="auto"/>
                        <w:left w:val="none" w:sz="0" w:space="0" w:color="auto"/>
                        <w:bottom w:val="none" w:sz="0" w:space="0" w:color="auto"/>
                        <w:right w:val="none" w:sz="0" w:space="0" w:color="auto"/>
                      </w:divBdr>
                      <w:divsChild>
                        <w:div w:id="1893343871">
                          <w:marLeft w:val="0"/>
                          <w:marRight w:val="0"/>
                          <w:marTop w:val="0"/>
                          <w:marBottom w:val="0"/>
                          <w:divBdr>
                            <w:top w:val="none" w:sz="0" w:space="0" w:color="auto"/>
                            <w:left w:val="none" w:sz="0" w:space="0" w:color="auto"/>
                            <w:bottom w:val="none" w:sz="0" w:space="0" w:color="auto"/>
                            <w:right w:val="none" w:sz="0" w:space="0" w:color="auto"/>
                          </w:divBdr>
                          <w:divsChild>
                            <w:div w:id="1835140910">
                              <w:marLeft w:val="150"/>
                              <w:marRight w:val="150"/>
                              <w:marTop w:val="15"/>
                              <w:marBottom w:val="150"/>
                              <w:divBdr>
                                <w:top w:val="none" w:sz="0" w:space="0" w:color="auto"/>
                                <w:left w:val="none" w:sz="0" w:space="0" w:color="auto"/>
                                <w:bottom w:val="none" w:sz="0" w:space="0" w:color="auto"/>
                                <w:right w:val="none" w:sz="0" w:space="0" w:color="auto"/>
                              </w:divBdr>
                              <w:divsChild>
                                <w:div w:id="999121524">
                                  <w:marLeft w:val="0"/>
                                  <w:marRight w:val="0"/>
                                  <w:marTop w:val="0"/>
                                  <w:marBottom w:val="0"/>
                                  <w:divBdr>
                                    <w:top w:val="none" w:sz="0" w:space="0" w:color="auto"/>
                                    <w:left w:val="none" w:sz="0" w:space="0" w:color="auto"/>
                                    <w:bottom w:val="none" w:sz="0" w:space="0" w:color="auto"/>
                                    <w:right w:val="none" w:sz="0" w:space="0" w:color="auto"/>
                                  </w:divBdr>
                                  <w:divsChild>
                                    <w:div w:id="951547443">
                                      <w:marLeft w:val="0"/>
                                      <w:marRight w:val="0"/>
                                      <w:marTop w:val="0"/>
                                      <w:marBottom w:val="0"/>
                                      <w:divBdr>
                                        <w:top w:val="none" w:sz="0" w:space="0" w:color="auto"/>
                                        <w:left w:val="none" w:sz="0" w:space="0" w:color="auto"/>
                                        <w:bottom w:val="none" w:sz="0" w:space="0" w:color="auto"/>
                                        <w:right w:val="none" w:sz="0" w:space="0" w:color="auto"/>
                                      </w:divBdr>
                                    </w:div>
                                  </w:divsChild>
                                </w:div>
                                <w:div w:id="272321714">
                                  <w:marLeft w:val="0"/>
                                  <w:marRight w:val="0"/>
                                  <w:marTop w:val="675"/>
                                  <w:marBottom w:val="0"/>
                                  <w:divBdr>
                                    <w:top w:val="none" w:sz="0" w:space="0" w:color="auto"/>
                                    <w:left w:val="none" w:sz="0" w:space="0" w:color="auto"/>
                                    <w:bottom w:val="none" w:sz="0" w:space="0" w:color="auto"/>
                                    <w:right w:val="none" w:sz="0" w:space="0" w:color="auto"/>
                                  </w:divBdr>
                                </w:div>
                              </w:divsChild>
                            </w:div>
                            <w:div w:id="696736644">
                              <w:marLeft w:val="135"/>
                              <w:marRight w:val="135"/>
                              <w:marTop w:val="0"/>
                              <w:marBottom w:val="135"/>
                              <w:divBdr>
                                <w:top w:val="none" w:sz="0" w:space="0" w:color="auto"/>
                                <w:left w:val="none" w:sz="0" w:space="0" w:color="auto"/>
                                <w:bottom w:val="none" w:sz="0" w:space="0" w:color="auto"/>
                                <w:right w:val="none" w:sz="0" w:space="0" w:color="auto"/>
                              </w:divBdr>
                              <w:divsChild>
                                <w:div w:id="1045980222">
                                  <w:marLeft w:val="0"/>
                                  <w:marRight w:val="0"/>
                                  <w:marTop w:val="0"/>
                                  <w:marBottom w:val="0"/>
                                  <w:divBdr>
                                    <w:top w:val="none" w:sz="0" w:space="0" w:color="auto"/>
                                    <w:left w:val="none" w:sz="0" w:space="0" w:color="auto"/>
                                    <w:bottom w:val="none" w:sz="0" w:space="0" w:color="auto"/>
                                    <w:right w:val="none" w:sz="0" w:space="0" w:color="auto"/>
                                  </w:divBdr>
                                  <w:divsChild>
                                    <w:div w:id="1698696765">
                                      <w:marLeft w:val="0"/>
                                      <w:marRight w:val="0"/>
                                      <w:marTop w:val="0"/>
                                      <w:marBottom w:val="0"/>
                                      <w:divBdr>
                                        <w:top w:val="none" w:sz="0" w:space="0" w:color="auto"/>
                                        <w:left w:val="none" w:sz="0" w:space="0" w:color="auto"/>
                                        <w:bottom w:val="none" w:sz="0" w:space="0" w:color="auto"/>
                                        <w:right w:val="none" w:sz="0" w:space="0" w:color="auto"/>
                                      </w:divBdr>
                                      <w:divsChild>
                                        <w:div w:id="1132673137">
                                          <w:marLeft w:val="0"/>
                                          <w:marRight w:val="0"/>
                                          <w:marTop w:val="0"/>
                                          <w:marBottom w:val="0"/>
                                          <w:divBdr>
                                            <w:top w:val="none" w:sz="0" w:space="0" w:color="auto"/>
                                            <w:left w:val="none" w:sz="0" w:space="0" w:color="auto"/>
                                            <w:bottom w:val="none" w:sz="0" w:space="0" w:color="auto"/>
                                            <w:right w:val="none" w:sz="0" w:space="0" w:color="auto"/>
                                          </w:divBdr>
                                          <w:divsChild>
                                            <w:div w:id="797604634">
                                              <w:marLeft w:val="0"/>
                                              <w:marRight w:val="0"/>
                                              <w:marTop w:val="0"/>
                                              <w:marBottom w:val="0"/>
                                              <w:divBdr>
                                                <w:top w:val="none" w:sz="0" w:space="0" w:color="auto"/>
                                                <w:left w:val="none" w:sz="0" w:space="0" w:color="auto"/>
                                                <w:bottom w:val="none" w:sz="0" w:space="0" w:color="auto"/>
                                                <w:right w:val="none" w:sz="0" w:space="0" w:color="auto"/>
                                              </w:divBdr>
                                              <w:divsChild>
                                                <w:div w:id="1774200986">
                                                  <w:marLeft w:val="0"/>
                                                  <w:marRight w:val="0"/>
                                                  <w:marTop w:val="0"/>
                                                  <w:marBottom w:val="0"/>
                                                  <w:divBdr>
                                                    <w:top w:val="none" w:sz="0" w:space="0" w:color="auto"/>
                                                    <w:left w:val="none" w:sz="0" w:space="0" w:color="auto"/>
                                                    <w:bottom w:val="none" w:sz="0" w:space="0" w:color="auto"/>
                                                    <w:right w:val="none" w:sz="0" w:space="0" w:color="auto"/>
                                                  </w:divBdr>
                                                  <w:divsChild>
                                                    <w:div w:id="1453749619">
                                                      <w:marLeft w:val="0"/>
                                                      <w:marRight w:val="0"/>
                                                      <w:marTop w:val="0"/>
                                                      <w:marBottom w:val="0"/>
                                                      <w:divBdr>
                                                        <w:top w:val="none" w:sz="0" w:space="0" w:color="auto"/>
                                                        <w:left w:val="none" w:sz="0" w:space="0" w:color="auto"/>
                                                        <w:bottom w:val="none" w:sz="0" w:space="0" w:color="auto"/>
                                                        <w:right w:val="none" w:sz="0" w:space="0" w:color="auto"/>
                                                      </w:divBdr>
                                                      <w:divsChild>
                                                        <w:div w:id="1896814582">
                                                          <w:marLeft w:val="0"/>
                                                          <w:marRight w:val="0"/>
                                                          <w:marTop w:val="0"/>
                                                          <w:marBottom w:val="0"/>
                                                          <w:divBdr>
                                                            <w:top w:val="none" w:sz="0" w:space="0" w:color="auto"/>
                                                            <w:left w:val="none" w:sz="0" w:space="0" w:color="auto"/>
                                                            <w:bottom w:val="none" w:sz="0" w:space="0" w:color="auto"/>
                                                            <w:right w:val="none" w:sz="0" w:space="0" w:color="auto"/>
                                                          </w:divBdr>
                                                          <w:divsChild>
                                                            <w:div w:id="1062556143">
                                                              <w:marLeft w:val="0"/>
                                                              <w:marRight w:val="0"/>
                                                              <w:marTop w:val="0"/>
                                                              <w:marBottom w:val="0"/>
                                                              <w:divBdr>
                                                                <w:top w:val="none" w:sz="0" w:space="0" w:color="auto"/>
                                                                <w:left w:val="none" w:sz="0" w:space="0" w:color="auto"/>
                                                                <w:bottom w:val="none" w:sz="0" w:space="0" w:color="auto"/>
                                                                <w:right w:val="none" w:sz="0" w:space="0" w:color="auto"/>
                                                              </w:divBdr>
                                                              <w:divsChild>
                                                                <w:div w:id="187819728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654136183">
                                                          <w:marLeft w:val="0"/>
                                                          <w:marRight w:val="0"/>
                                                          <w:marTop w:val="0"/>
                                                          <w:marBottom w:val="0"/>
                                                          <w:divBdr>
                                                            <w:top w:val="none" w:sz="0" w:space="0" w:color="auto"/>
                                                            <w:left w:val="none" w:sz="0" w:space="0" w:color="auto"/>
                                                            <w:bottom w:val="none" w:sz="0" w:space="0" w:color="auto"/>
                                                            <w:right w:val="none" w:sz="0" w:space="0" w:color="auto"/>
                                                          </w:divBdr>
                                                        </w:div>
                                                        <w:div w:id="1820461339">
                                                          <w:marLeft w:val="0"/>
                                                          <w:marRight w:val="0"/>
                                                          <w:marTop w:val="0"/>
                                                          <w:marBottom w:val="0"/>
                                                          <w:divBdr>
                                                            <w:top w:val="none" w:sz="0" w:space="0" w:color="auto"/>
                                                            <w:left w:val="none" w:sz="0" w:space="0" w:color="auto"/>
                                                            <w:bottom w:val="none" w:sz="0" w:space="0" w:color="auto"/>
                                                            <w:right w:val="none" w:sz="0" w:space="0" w:color="auto"/>
                                                          </w:divBdr>
                                                        </w:div>
                                                        <w:div w:id="1504391478">
                                                          <w:marLeft w:val="0"/>
                                                          <w:marRight w:val="0"/>
                                                          <w:marTop w:val="0"/>
                                                          <w:marBottom w:val="0"/>
                                                          <w:divBdr>
                                                            <w:top w:val="none" w:sz="0" w:space="0" w:color="auto"/>
                                                            <w:left w:val="none" w:sz="0" w:space="0" w:color="auto"/>
                                                            <w:bottom w:val="none" w:sz="0" w:space="0" w:color="auto"/>
                                                            <w:right w:val="none" w:sz="0" w:space="0" w:color="auto"/>
                                                          </w:divBdr>
                                                        </w:div>
                                                        <w:div w:id="50157247">
                                                          <w:marLeft w:val="0"/>
                                                          <w:marRight w:val="0"/>
                                                          <w:marTop w:val="0"/>
                                                          <w:marBottom w:val="0"/>
                                                          <w:divBdr>
                                                            <w:top w:val="none" w:sz="0" w:space="0" w:color="auto"/>
                                                            <w:left w:val="none" w:sz="0" w:space="0" w:color="auto"/>
                                                            <w:bottom w:val="none" w:sz="0" w:space="0" w:color="auto"/>
                                                            <w:right w:val="none" w:sz="0" w:space="0" w:color="auto"/>
                                                          </w:divBdr>
                                                        </w:div>
                                                        <w:div w:id="2147156995">
                                                          <w:marLeft w:val="0"/>
                                                          <w:marRight w:val="0"/>
                                                          <w:marTop w:val="0"/>
                                                          <w:marBottom w:val="0"/>
                                                          <w:divBdr>
                                                            <w:top w:val="none" w:sz="0" w:space="0" w:color="auto"/>
                                                            <w:left w:val="none" w:sz="0" w:space="0" w:color="auto"/>
                                                            <w:bottom w:val="none" w:sz="0" w:space="0" w:color="auto"/>
                                                            <w:right w:val="none" w:sz="0" w:space="0" w:color="auto"/>
                                                          </w:divBdr>
                                                        </w:div>
                                                        <w:div w:id="1843010825">
                                                          <w:marLeft w:val="0"/>
                                                          <w:marRight w:val="0"/>
                                                          <w:marTop w:val="0"/>
                                                          <w:marBottom w:val="0"/>
                                                          <w:divBdr>
                                                            <w:top w:val="none" w:sz="0" w:space="0" w:color="auto"/>
                                                            <w:left w:val="none" w:sz="0" w:space="0" w:color="auto"/>
                                                            <w:bottom w:val="none" w:sz="0" w:space="0" w:color="auto"/>
                                                            <w:right w:val="none" w:sz="0" w:space="0" w:color="auto"/>
                                                          </w:divBdr>
                                                        </w:div>
                                                        <w:div w:id="2039743808">
                                                          <w:marLeft w:val="0"/>
                                                          <w:marRight w:val="0"/>
                                                          <w:marTop w:val="0"/>
                                                          <w:marBottom w:val="0"/>
                                                          <w:divBdr>
                                                            <w:top w:val="none" w:sz="0" w:space="0" w:color="auto"/>
                                                            <w:left w:val="none" w:sz="0" w:space="0" w:color="auto"/>
                                                            <w:bottom w:val="none" w:sz="0" w:space="0" w:color="auto"/>
                                                            <w:right w:val="none" w:sz="0" w:space="0" w:color="auto"/>
                                                          </w:divBdr>
                                                        </w:div>
                                                        <w:div w:id="2140100439">
                                                          <w:marLeft w:val="0"/>
                                                          <w:marRight w:val="0"/>
                                                          <w:marTop w:val="0"/>
                                                          <w:marBottom w:val="0"/>
                                                          <w:divBdr>
                                                            <w:top w:val="none" w:sz="0" w:space="0" w:color="auto"/>
                                                            <w:left w:val="none" w:sz="0" w:space="0" w:color="auto"/>
                                                            <w:bottom w:val="none" w:sz="0" w:space="0" w:color="auto"/>
                                                            <w:right w:val="none" w:sz="0" w:space="0" w:color="auto"/>
                                                          </w:divBdr>
                                                        </w:div>
                                                        <w:div w:id="1014190438">
                                                          <w:marLeft w:val="0"/>
                                                          <w:marRight w:val="0"/>
                                                          <w:marTop w:val="0"/>
                                                          <w:marBottom w:val="0"/>
                                                          <w:divBdr>
                                                            <w:top w:val="none" w:sz="0" w:space="0" w:color="auto"/>
                                                            <w:left w:val="none" w:sz="0" w:space="0" w:color="auto"/>
                                                            <w:bottom w:val="none" w:sz="0" w:space="0" w:color="auto"/>
                                                            <w:right w:val="none" w:sz="0" w:space="0" w:color="auto"/>
                                                          </w:divBdr>
                                                        </w:div>
                                                        <w:div w:id="1399134035">
                                                          <w:marLeft w:val="0"/>
                                                          <w:marRight w:val="0"/>
                                                          <w:marTop w:val="0"/>
                                                          <w:marBottom w:val="0"/>
                                                          <w:divBdr>
                                                            <w:top w:val="none" w:sz="0" w:space="0" w:color="auto"/>
                                                            <w:left w:val="none" w:sz="0" w:space="0" w:color="auto"/>
                                                            <w:bottom w:val="none" w:sz="0" w:space="0" w:color="auto"/>
                                                            <w:right w:val="none" w:sz="0" w:space="0" w:color="auto"/>
                                                          </w:divBdr>
                                                        </w:div>
                                                        <w:div w:id="1813671606">
                                                          <w:marLeft w:val="0"/>
                                                          <w:marRight w:val="0"/>
                                                          <w:marTop w:val="0"/>
                                                          <w:marBottom w:val="0"/>
                                                          <w:divBdr>
                                                            <w:top w:val="none" w:sz="0" w:space="0" w:color="auto"/>
                                                            <w:left w:val="none" w:sz="0" w:space="0" w:color="auto"/>
                                                            <w:bottom w:val="none" w:sz="0" w:space="0" w:color="auto"/>
                                                            <w:right w:val="none" w:sz="0" w:space="0" w:color="auto"/>
                                                          </w:divBdr>
                                                        </w:div>
                                                        <w:div w:id="1527213076">
                                                          <w:marLeft w:val="0"/>
                                                          <w:marRight w:val="0"/>
                                                          <w:marTop w:val="0"/>
                                                          <w:marBottom w:val="0"/>
                                                          <w:divBdr>
                                                            <w:top w:val="none" w:sz="0" w:space="0" w:color="auto"/>
                                                            <w:left w:val="none" w:sz="0" w:space="0" w:color="auto"/>
                                                            <w:bottom w:val="none" w:sz="0" w:space="0" w:color="auto"/>
                                                            <w:right w:val="none" w:sz="0" w:space="0" w:color="auto"/>
                                                          </w:divBdr>
                                                        </w:div>
                                                        <w:div w:id="17312616">
                                                          <w:marLeft w:val="0"/>
                                                          <w:marRight w:val="0"/>
                                                          <w:marTop w:val="0"/>
                                                          <w:marBottom w:val="0"/>
                                                          <w:divBdr>
                                                            <w:top w:val="none" w:sz="0" w:space="0" w:color="auto"/>
                                                            <w:left w:val="none" w:sz="0" w:space="0" w:color="auto"/>
                                                            <w:bottom w:val="none" w:sz="0" w:space="0" w:color="auto"/>
                                                            <w:right w:val="none" w:sz="0" w:space="0" w:color="auto"/>
                                                          </w:divBdr>
                                                          <w:divsChild>
                                                            <w:div w:id="307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875606">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2109307731">
                          <w:marLeft w:val="0"/>
                          <w:marRight w:val="0"/>
                          <w:marTop w:val="0"/>
                          <w:marBottom w:val="0"/>
                          <w:divBdr>
                            <w:top w:val="none" w:sz="0" w:space="0" w:color="auto"/>
                            <w:left w:val="none" w:sz="0" w:space="0" w:color="auto"/>
                            <w:bottom w:val="none" w:sz="0" w:space="0" w:color="auto"/>
                            <w:right w:val="none" w:sz="0" w:space="0" w:color="auto"/>
                          </w:divBdr>
                          <w:divsChild>
                            <w:div w:id="1405224977">
                              <w:marLeft w:val="0"/>
                              <w:marRight w:val="0"/>
                              <w:marTop w:val="0"/>
                              <w:marBottom w:val="0"/>
                              <w:divBdr>
                                <w:top w:val="none" w:sz="0" w:space="0" w:color="auto"/>
                                <w:left w:val="none" w:sz="0" w:space="0" w:color="auto"/>
                                <w:bottom w:val="none" w:sz="0" w:space="0" w:color="auto"/>
                                <w:right w:val="none" w:sz="0" w:space="0" w:color="auto"/>
                              </w:divBdr>
                              <w:divsChild>
                                <w:div w:id="777332184">
                                  <w:marLeft w:val="0"/>
                                  <w:marRight w:val="0"/>
                                  <w:marTop w:val="0"/>
                                  <w:marBottom w:val="0"/>
                                  <w:divBdr>
                                    <w:top w:val="none" w:sz="0" w:space="0" w:color="auto"/>
                                    <w:left w:val="none" w:sz="0" w:space="0" w:color="auto"/>
                                    <w:bottom w:val="none" w:sz="0" w:space="0" w:color="auto"/>
                                    <w:right w:val="none" w:sz="0" w:space="0" w:color="auto"/>
                                  </w:divBdr>
                                  <w:divsChild>
                                    <w:div w:id="970020107">
                                      <w:marLeft w:val="0"/>
                                      <w:marRight w:val="0"/>
                                      <w:marTop w:val="0"/>
                                      <w:marBottom w:val="0"/>
                                      <w:divBdr>
                                        <w:top w:val="none" w:sz="0" w:space="0" w:color="auto"/>
                                        <w:left w:val="none" w:sz="0" w:space="0" w:color="auto"/>
                                        <w:bottom w:val="none" w:sz="0" w:space="0" w:color="auto"/>
                                        <w:right w:val="none" w:sz="0" w:space="0" w:color="auto"/>
                                      </w:divBdr>
                                      <w:divsChild>
                                        <w:div w:id="1774082553">
                                          <w:marLeft w:val="0"/>
                                          <w:marRight w:val="0"/>
                                          <w:marTop w:val="0"/>
                                          <w:marBottom w:val="0"/>
                                          <w:divBdr>
                                            <w:top w:val="none" w:sz="0" w:space="0" w:color="auto"/>
                                            <w:left w:val="none" w:sz="0" w:space="0" w:color="auto"/>
                                            <w:bottom w:val="none" w:sz="0" w:space="0" w:color="auto"/>
                                            <w:right w:val="none" w:sz="0" w:space="0" w:color="auto"/>
                                          </w:divBdr>
                                          <w:divsChild>
                                            <w:div w:id="1623685559">
                                              <w:marLeft w:val="0"/>
                                              <w:marRight w:val="0"/>
                                              <w:marTop w:val="0"/>
                                              <w:marBottom w:val="0"/>
                                              <w:divBdr>
                                                <w:top w:val="none" w:sz="0" w:space="0" w:color="auto"/>
                                                <w:left w:val="none" w:sz="0" w:space="0" w:color="auto"/>
                                                <w:bottom w:val="none" w:sz="0" w:space="0" w:color="auto"/>
                                                <w:right w:val="none" w:sz="0" w:space="0" w:color="auto"/>
                                              </w:divBdr>
                                              <w:divsChild>
                                                <w:div w:id="1230534453">
                                                  <w:marLeft w:val="0"/>
                                                  <w:marRight w:val="0"/>
                                                  <w:marTop w:val="0"/>
                                                  <w:marBottom w:val="0"/>
                                                  <w:divBdr>
                                                    <w:top w:val="none" w:sz="0" w:space="0" w:color="auto"/>
                                                    <w:left w:val="none" w:sz="0" w:space="0" w:color="auto"/>
                                                    <w:bottom w:val="none" w:sz="0" w:space="0" w:color="auto"/>
                                                    <w:right w:val="none" w:sz="0" w:space="0" w:color="auto"/>
                                                  </w:divBdr>
                                                  <w:divsChild>
                                                    <w:div w:id="1885093697">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45986513">
                                              <w:marLeft w:val="0"/>
                                              <w:marRight w:val="0"/>
                                              <w:marTop w:val="0"/>
                                              <w:marBottom w:val="0"/>
                                              <w:divBdr>
                                                <w:top w:val="none" w:sz="0" w:space="0" w:color="auto"/>
                                                <w:left w:val="none" w:sz="0" w:space="0" w:color="auto"/>
                                                <w:bottom w:val="none" w:sz="0" w:space="0" w:color="auto"/>
                                                <w:right w:val="none" w:sz="0" w:space="0" w:color="auto"/>
                                              </w:divBdr>
                                            </w:div>
                                            <w:div w:id="36006086">
                                              <w:marLeft w:val="0"/>
                                              <w:marRight w:val="0"/>
                                              <w:marTop w:val="0"/>
                                              <w:marBottom w:val="0"/>
                                              <w:divBdr>
                                                <w:top w:val="none" w:sz="0" w:space="0" w:color="auto"/>
                                                <w:left w:val="none" w:sz="0" w:space="0" w:color="auto"/>
                                                <w:bottom w:val="none" w:sz="0" w:space="0" w:color="auto"/>
                                                <w:right w:val="none" w:sz="0" w:space="0" w:color="auto"/>
                                              </w:divBdr>
                                            </w:div>
                                            <w:div w:id="463425143">
                                              <w:marLeft w:val="0"/>
                                              <w:marRight w:val="0"/>
                                              <w:marTop w:val="0"/>
                                              <w:marBottom w:val="0"/>
                                              <w:divBdr>
                                                <w:top w:val="none" w:sz="0" w:space="0" w:color="auto"/>
                                                <w:left w:val="none" w:sz="0" w:space="0" w:color="auto"/>
                                                <w:bottom w:val="none" w:sz="0" w:space="0" w:color="auto"/>
                                                <w:right w:val="none" w:sz="0" w:space="0" w:color="auto"/>
                                              </w:divBdr>
                                            </w:div>
                                            <w:div w:id="1023168640">
                                              <w:marLeft w:val="0"/>
                                              <w:marRight w:val="0"/>
                                              <w:marTop w:val="0"/>
                                              <w:marBottom w:val="0"/>
                                              <w:divBdr>
                                                <w:top w:val="none" w:sz="0" w:space="0" w:color="auto"/>
                                                <w:left w:val="none" w:sz="0" w:space="0" w:color="auto"/>
                                                <w:bottom w:val="none" w:sz="0" w:space="0" w:color="auto"/>
                                                <w:right w:val="none" w:sz="0" w:space="0" w:color="auto"/>
                                              </w:divBdr>
                                            </w:div>
                                            <w:div w:id="1358507274">
                                              <w:marLeft w:val="0"/>
                                              <w:marRight w:val="0"/>
                                              <w:marTop w:val="0"/>
                                              <w:marBottom w:val="0"/>
                                              <w:divBdr>
                                                <w:top w:val="none" w:sz="0" w:space="0" w:color="auto"/>
                                                <w:left w:val="none" w:sz="0" w:space="0" w:color="auto"/>
                                                <w:bottom w:val="none" w:sz="0" w:space="0" w:color="auto"/>
                                                <w:right w:val="none" w:sz="0" w:space="0" w:color="auto"/>
                                              </w:divBdr>
                                            </w:div>
                                            <w:div w:id="1567646007">
                                              <w:marLeft w:val="0"/>
                                              <w:marRight w:val="0"/>
                                              <w:marTop w:val="0"/>
                                              <w:marBottom w:val="0"/>
                                              <w:divBdr>
                                                <w:top w:val="none" w:sz="0" w:space="0" w:color="auto"/>
                                                <w:left w:val="none" w:sz="0" w:space="0" w:color="auto"/>
                                                <w:bottom w:val="none" w:sz="0" w:space="0" w:color="auto"/>
                                                <w:right w:val="none" w:sz="0" w:space="0" w:color="auto"/>
                                              </w:divBdr>
                                            </w:div>
                                            <w:div w:id="559563536">
                                              <w:marLeft w:val="0"/>
                                              <w:marRight w:val="0"/>
                                              <w:marTop w:val="0"/>
                                              <w:marBottom w:val="0"/>
                                              <w:divBdr>
                                                <w:top w:val="none" w:sz="0" w:space="0" w:color="auto"/>
                                                <w:left w:val="none" w:sz="0" w:space="0" w:color="auto"/>
                                                <w:bottom w:val="none" w:sz="0" w:space="0" w:color="auto"/>
                                                <w:right w:val="none" w:sz="0" w:space="0" w:color="auto"/>
                                              </w:divBdr>
                                            </w:div>
                                            <w:div w:id="1374043678">
                                              <w:marLeft w:val="0"/>
                                              <w:marRight w:val="0"/>
                                              <w:marTop w:val="0"/>
                                              <w:marBottom w:val="0"/>
                                              <w:divBdr>
                                                <w:top w:val="none" w:sz="0" w:space="0" w:color="auto"/>
                                                <w:left w:val="none" w:sz="0" w:space="0" w:color="auto"/>
                                                <w:bottom w:val="none" w:sz="0" w:space="0" w:color="auto"/>
                                                <w:right w:val="none" w:sz="0" w:space="0" w:color="auto"/>
                                              </w:divBdr>
                                            </w:div>
                                            <w:div w:id="790393239">
                                              <w:marLeft w:val="0"/>
                                              <w:marRight w:val="0"/>
                                              <w:marTop w:val="0"/>
                                              <w:marBottom w:val="0"/>
                                              <w:divBdr>
                                                <w:top w:val="none" w:sz="0" w:space="0" w:color="auto"/>
                                                <w:left w:val="none" w:sz="0" w:space="0" w:color="auto"/>
                                                <w:bottom w:val="none" w:sz="0" w:space="0" w:color="auto"/>
                                                <w:right w:val="none" w:sz="0" w:space="0" w:color="auto"/>
                                              </w:divBdr>
                                            </w:div>
                                            <w:div w:id="1219052899">
                                              <w:marLeft w:val="0"/>
                                              <w:marRight w:val="0"/>
                                              <w:marTop w:val="0"/>
                                              <w:marBottom w:val="0"/>
                                              <w:divBdr>
                                                <w:top w:val="none" w:sz="0" w:space="0" w:color="auto"/>
                                                <w:left w:val="none" w:sz="0" w:space="0" w:color="auto"/>
                                                <w:bottom w:val="none" w:sz="0" w:space="0" w:color="auto"/>
                                                <w:right w:val="none" w:sz="0" w:space="0" w:color="auto"/>
                                              </w:divBdr>
                                            </w:div>
                                            <w:div w:id="2013221090">
                                              <w:marLeft w:val="0"/>
                                              <w:marRight w:val="0"/>
                                              <w:marTop w:val="0"/>
                                              <w:marBottom w:val="0"/>
                                              <w:divBdr>
                                                <w:top w:val="none" w:sz="0" w:space="0" w:color="auto"/>
                                                <w:left w:val="none" w:sz="0" w:space="0" w:color="auto"/>
                                                <w:bottom w:val="none" w:sz="0" w:space="0" w:color="auto"/>
                                                <w:right w:val="none" w:sz="0" w:space="0" w:color="auto"/>
                                              </w:divBdr>
                                            </w:div>
                                            <w:div w:id="377315682">
                                              <w:marLeft w:val="0"/>
                                              <w:marRight w:val="0"/>
                                              <w:marTop w:val="0"/>
                                              <w:marBottom w:val="0"/>
                                              <w:divBdr>
                                                <w:top w:val="none" w:sz="0" w:space="0" w:color="auto"/>
                                                <w:left w:val="none" w:sz="0" w:space="0" w:color="auto"/>
                                                <w:bottom w:val="none" w:sz="0" w:space="0" w:color="auto"/>
                                                <w:right w:val="none" w:sz="0" w:space="0" w:color="auto"/>
                                              </w:divBdr>
                                            </w:div>
                                            <w:div w:id="600377657">
                                              <w:marLeft w:val="0"/>
                                              <w:marRight w:val="0"/>
                                              <w:marTop w:val="0"/>
                                              <w:marBottom w:val="0"/>
                                              <w:divBdr>
                                                <w:top w:val="none" w:sz="0" w:space="0" w:color="auto"/>
                                                <w:left w:val="none" w:sz="0" w:space="0" w:color="auto"/>
                                                <w:bottom w:val="none" w:sz="0" w:space="0" w:color="auto"/>
                                                <w:right w:val="none" w:sz="0" w:space="0" w:color="auto"/>
                                              </w:divBdr>
                                            </w:div>
                                            <w:div w:id="1731808486">
                                              <w:marLeft w:val="0"/>
                                              <w:marRight w:val="0"/>
                                              <w:marTop w:val="0"/>
                                              <w:marBottom w:val="0"/>
                                              <w:divBdr>
                                                <w:top w:val="none" w:sz="0" w:space="0" w:color="auto"/>
                                                <w:left w:val="none" w:sz="0" w:space="0" w:color="auto"/>
                                                <w:bottom w:val="none" w:sz="0" w:space="0" w:color="auto"/>
                                                <w:right w:val="none" w:sz="0" w:space="0" w:color="auto"/>
                                              </w:divBdr>
                                            </w:div>
                                            <w:div w:id="577792094">
                                              <w:marLeft w:val="0"/>
                                              <w:marRight w:val="0"/>
                                              <w:marTop w:val="0"/>
                                              <w:marBottom w:val="0"/>
                                              <w:divBdr>
                                                <w:top w:val="none" w:sz="0" w:space="0" w:color="auto"/>
                                                <w:left w:val="none" w:sz="0" w:space="0" w:color="auto"/>
                                                <w:bottom w:val="none" w:sz="0" w:space="0" w:color="auto"/>
                                                <w:right w:val="none" w:sz="0" w:space="0" w:color="auto"/>
                                              </w:divBdr>
                                            </w:div>
                                            <w:div w:id="317271593">
                                              <w:marLeft w:val="0"/>
                                              <w:marRight w:val="0"/>
                                              <w:marTop w:val="0"/>
                                              <w:marBottom w:val="0"/>
                                              <w:divBdr>
                                                <w:top w:val="none" w:sz="0" w:space="0" w:color="auto"/>
                                                <w:left w:val="none" w:sz="0" w:space="0" w:color="auto"/>
                                                <w:bottom w:val="none" w:sz="0" w:space="0" w:color="auto"/>
                                                <w:right w:val="none" w:sz="0" w:space="0" w:color="auto"/>
                                              </w:divBdr>
                                            </w:div>
                                            <w:div w:id="1252356880">
                                              <w:marLeft w:val="0"/>
                                              <w:marRight w:val="0"/>
                                              <w:marTop w:val="0"/>
                                              <w:marBottom w:val="0"/>
                                              <w:divBdr>
                                                <w:top w:val="none" w:sz="0" w:space="0" w:color="auto"/>
                                                <w:left w:val="none" w:sz="0" w:space="0" w:color="auto"/>
                                                <w:bottom w:val="none" w:sz="0" w:space="0" w:color="auto"/>
                                                <w:right w:val="none" w:sz="0" w:space="0" w:color="auto"/>
                                              </w:divBdr>
                                              <w:divsChild>
                                                <w:div w:id="18966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7609930">
          <w:marLeft w:val="0"/>
          <w:marRight w:val="0"/>
          <w:marTop w:val="0"/>
          <w:marBottom w:val="0"/>
          <w:divBdr>
            <w:top w:val="none" w:sz="0" w:space="0" w:color="auto"/>
            <w:left w:val="none" w:sz="0" w:space="0" w:color="auto"/>
            <w:bottom w:val="none" w:sz="0" w:space="0" w:color="auto"/>
            <w:right w:val="none" w:sz="0" w:space="0" w:color="auto"/>
          </w:divBdr>
          <w:divsChild>
            <w:div w:id="928199551">
              <w:marLeft w:val="0"/>
              <w:marRight w:val="0"/>
              <w:marTop w:val="0"/>
              <w:marBottom w:val="0"/>
              <w:divBdr>
                <w:top w:val="none" w:sz="0" w:space="0" w:color="auto"/>
                <w:left w:val="none" w:sz="0" w:space="0" w:color="auto"/>
                <w:bottom w:val="none" w:sz="0" w:space="0" w:color="auto"/>
                <w:right w:val="none" w:sz="0" w:space="0" w:color="auto"/>
              </w:divBdr>
              <w:divsChild>
                <w:div w:id="1517620176">
                  <w:marLeft w:val="150"/>
                  <w:marRight w:val="150"/>
                  <w:marTop w:val="150"/>
                  <w:marBottom w:val="150"/>
                  <w:divBdr>
                    <w:top w:val="none" w:sz="0" w:space="0" w:color="auto"/>
                    <w:left w:val="none" w:sz="0" w:space="0" w:color="auto"/>
                    <w:bottom w:val="none" w:sz="0" w:space="0" w:color="auto"/>
                    <w:right w:val="none" w:sz="0" w:space="0" w:color="auto"/>
                  </w:divBdr>
                  <w:divsChild>
                    <w:div w:id="1880126524">
                      <w:marLeft w:val="0"/>
                      <w:marRight w:val="0"/>
                      <w:marTop w:val="0"/>
                      <w:marBottom w:val="0"/>
                      <w:divBdr>
                        <w:top w:val="none" w:sz="0" w:space="0" w:color="auto"/>
                        <w:left w:val="none" w:sz="0" w:space="0" w:color="auto"/>
                        <w:bottom w:val="none" w:sz="0" w:space="0" w:color="auto"/>
                        <w:right w:val="none" w:sz="0" w:space="0" w:color="auto"/>
                      </w:divBdr>
                      <w:divsChild>
                        <w:div w:id="1989817804">
                          <w:marLeft w:val="0"/>
                          <w:marRight w:val="0"/>
                          <w:marTop w:val="0"/>
                          <w:marBottom w:val="0"/>
                          <w:divBdr>
                            <w:top w:val="none" w:sz="0" w:space="0" w:color="auto"/>
                            <w:left w:val="none" w:sz="0" w:space="0" w:color="auto"/>
                            <w:bottom w:val="none" w:sz="0" w:space="0" w:color="auto"/>
                            <w:right w:val="none" w:sz="0" w:space="0" w:color="auto"/>
                          </w:divBdr>
                          <w:divsChild>
                            <w:div w:id="737022340">
                              <w:marLeft w:val="0"/>
                              <w:marRight w:val="0"/>
                              <w:marTop w:val="0"/>
                              <w:marBottom w:val="0"/>
                              <w:divBdr>
                                <w:top w:val="none" w:sz="0" w:space="0" w:color="auto"/>
                                <w:left w:val="none" w:sz="0" w:space="0" w:color="auto"/>
                                <w:bottom w:val="none" w:sz="0" w:space="0" w:color="auto"/>
                                <w:right w:val="none" w:sz="0" w:space="0" w:color="auto"/>
                              </w:divBdr>
                              <w:divsChild>
                                <w:div w:id="497890826">
                                  <w:marLeft w:val="0"/>
                                  <w:marRight w:val="0"/>
                                  <w:marTop w:val="0"/>
                                  <w:marBottom w:val="0"/>
                                  <w:divBdr>
                                    <w:top w:val="none" w:sz="0" w:space="0" w:color="auto"/>
                                    <w:left w:val="none" w:sz="0" w:space="0" w:color="auto"/>
                                    <w:bottom w:val="none" w:sz="0" w:space="0" w:color="auto"/>
                                    <w:right w:val="none" w:sz="0" w:space="0" w:color="auto"/>
                                  </w:divBdr>
                                  <w:divsChild>
                                    <w:div w:id="416749926">
                                      <w:marLeft w:val="0"/>
                                      <w:marRight w:val="0"/>
                                      <w:marTop w:val="0"/>
                                      <w:marBottom w:val="0"/>
                                      <w:divBdr>
                                        <w:top w:val="none" w:sz="0" w:space="0" w:color="auto"/>
                                        <w:left w:val="none" w:sz="0" w:space="0" w:color="auto"/>
                                        <w:bottom w:val="none" w:sz="0" w:space="0" w:color="auto"/>
                                        <w:right w:val="none" w:sz="0" w:space="0" w:color="auto"/>
                                      </w:divBdr>
                                      <w:divsChild>
                                        <w:div w:id="261226546">
                                          <w:marLeft w:val="0"/>
                                          <w:marRight w:val="0"/>
                                          <w:marTop w:val="0"/>
                                          <w:marBottom w:val="0"/>
                                          <w:divBdr>
                                            <w:top w:val="none" w:sz="0" w:space="0" w:color="auto"/>
                                            <w:left w:val="none" w:sz="0" w:space="0" w:color="auto"/>
                                            <w:bottom w:val="none" w:sz="0" w:space="0" w:color="auto"/>
                                            <w:right w:val="none" w:sz="0" w:space="0" w:color="auto"/>
                                          </w:divBdr>
                                          <w:divsChild>
                                            <w:div w:id="138125102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73064023">
                                      <w:marLeft w:val="0"/>
                                      <w:marRight w:val="0"/>
                                      <w:marTop w:val="0"/>
                                      <w:marBottom w:val="0"/>
                                      <w:divBdr>
                                        <w:top w:val="none" w:sz="0" w:space="0" w:color="auto"/>
                                        <w:left w:val="none" w:sz="0" w:space="0" w:color="auto"/>
                                        <w:bottom w:val="none" w:sz="0" w:space="0" w:color="auto"/>
                                        <w:right w:val="none" w:sz="0" w:space="0" w:color="auto"/>
                                      </w:divBdr>
                                    </w:div>
                                    <w:div w:id="921642064">
                                      <w:marLeft w:val="0"/>
                                      <w:marRight w:val="0"/>
                                      <w:marTop w:val="0"/>
                                      <w:marBottom w:val="0"/>
                                      <w:divBdr>
                                        <w:top w:val="none" w:sz="0" w:space="0" w:color="auto"/>
                                        <w:left w:val="none" w:sz="0" w:space="0" w:color="auto"/>
                                        <w:bottom w:val="none" w:sz="0" w:space="0" w:color="auto"/>
                                        <w:right w:val="none" w:sz="0" w:space="0" w:color="auto"/>
                                      </w:divBdr>
                                    </w:div>
                                    <w:div w:id="798760655">
                                      <w:marLeft w:val="0"/>
                                      <w:marRight w:val="0"/>
                                      <w:marTop w:val="0"/>
                                      <w:marBottom w:val="0"/>
                                      <w:divBdr>
                                        <w:top w:val="none" w:sz="0" w:space="0" w:color="auto"/>
                                        <w:left w:val="none" w:sz="0" w:space="0" w:color="auto"/>
                                        <w:bottom w:val="none" w:sz="0" w:space="0" w:color="auto"/>
                                        <w:right w:val="none" w:sz="0" w:space="0" w:color="auto"/>
                                      </w:divBdr>
                                    </w:div>
                                    <w:div w:id="1768578185">
                                      <w:marLeft w:val="0"/>
                                      <w:marRight w:val="0"/>
                                      <w:marTop w:val="0"/>
                                      <w:marBottom w:val="0"/>
                                      <w:divBdr>
                                        <w:top w:val="none" w:sz="0" w:space="0" w:color="auto"/>
                                        <w:left w:val="none" w:sz="0" w:space="0" w:color="auto"/>
                                        <w:bottom w:val="none" w:sz="0" w:space="0" w:color="auto"/>
                                        <w:right w:val="none" w:sz="0" w:space="0" w:color="auto"/>
                                      </w:divBdr>
                                    </w:div>
                                    <w:div w:id="362445216">
                                      <w:marLeft w:val="0"/>
                                      <w:marRight w:val="0"/>
                                      <w:marTop w:val="0"/>
                                      <w:marBottom w:val="0"/>
                                      <w:divBdr>
                                        <w:top w:val="none" w:sz="0" w:space="0" w:color="auto"/>
                                        <w:left w:val="none" w:sz="0" w:space="0" w:color="auto"/>
                                        <w:bottom w:val="none" w:sz="0" w:space="0" w:color="auto"/>
                                        <w:right w:val="none" w:sz="0" w:space="0" w:color="auto"/>
                                      </w:divBdr>
                                    </w:div>
                                    <w:div w:id="194581940">
                                      <w:marLeft w:val="0"/>
                                      <w:marRight w:val="0"/>
                                      <w:marTop w:val="0"/>
                                      <w:marBottom w:val="0"/>
                                      <w:divBdr>
                                        <w:top w:val="none" w:sz="0" w:space="0" w:color="auto"/>
                                        <w:left w:val="none" w:sz="0" w:space="0" w:color="auto"/>
                                        <w:bottom w:val="none" w:sz="0" w:space="0" w:color="auto"/>
                                        <w:right w:val="none" w:sz="0" w:space="0" w:color="auto"/>
                                      </w:divBdr>
                                    </w:div>
                                    <w:div w:id="956104750">
                                      <w:marLeft w:val="0"/>
                                      <w:marRight w:val="0"/>
                                      <w:marTop w:val="0"/>
                                      <w:marBottom w:val="0"/>
                                      <w:divBdr>
                                        <w:top w:val="none" w:sz="0" w:space="0" w:color="auto"/>
                                        <w:left w:val="none" w:sz="0" w:space="0" w:color="auto"/>
                                        <w:bottom w:val="none" w:sz="0" w:space="0" w:color="auto"/>
                                        <w:right w:val="none" w:sz="0" w:space="0" w:color="auto"/>
                                      </w:divBdr>
                                    </w:div>
                                    <w:div w:id="2111002494">
                                      <w:marLeft w:val="0"/>
                                      <w:marRight w:val="0"/>
                                      <w:marTop w:val="0"/>
                                      <w:marBottom w:val="0"/>
                                      <w:divBdr>
                                        <w:top w:val="none" w:sz="0" w:space="0" w:color="auto"/>
                                        <w:left w:val="none" w:sz="0" w:space="0" w:color="auto"/>
                                        <w:bottom w:val="none" w:sz="0" w:space="0" w:color="auto"/>
                                        <w:right w:val="none" w:sz="0" w:space="0" w:color="auto"/>
                                      </w:divBdr>
                                    </w:div>
                                    <w:div w:id="532546959">
                                      <w:marLeft w:val="0"/>
                                      <w:marRight w:val="0"/>
                                      <w:marTop w:val="0"/>
                                      <w:marBottom w:val="0"/>
                                      <w:divBdr>
                                        <w:top w:val="none" w:sz="0" w:space="0" w:color="auto"/>
                                        <w:left w:val="none" w:sz="0" w:space="0" w:color="auto"/>
                                        <w:bottom w:val="none" w:sz="0" w:space="0" w:color="auto"/>
                                        <w:right w:val="none" w:sz="0" w:space="0" w:color="auto"/>
                                      </w:divBdr>
                                    </w:div>
                                    <w:div w:id="1303346065">
                                      <w:marLeft w:val="0"/>
                                      <w:marRight w:val="0"/>
                                      <w:marTop w:val="0"/>
                                      <w:marBottom w:val="0"/>
                                      <w:divBdr>
                                        <w:top w:val="none" w:sz="0" w:space="0" w:color="auto"/>
                                        <w:left w:val="none" w:sz="0" w:space="0" w:color="auto"/>
                                        <w:bottom w:val="none" w:sz="0" w:space="0" w:color="auto"/>
                                        <w:right w:val="none" w:sz="0" w:space="0" w:color="auto"/>
                                      </w:divBdr>
                                    </w:div>
                                    <w:div w:id="149559452">
                                      <w:marLeft w:val="0"/>
                                      <w:marRight w:val="0"/>
                                      <w:marTop w:val="0"/>
                                      <w:marBottom w:val="0"/>
                                      <w:divBdr>
                                        <w:top w:val="none" w:sz="0" w:space="0" w:color="auto"/>
                                        <w:left w:val="none" w:sz="0" w:space="0" w:color="auto"/>
                                        <w:bottom w:val="none" w:sz="0" w:space="0" w:color="auto"/>
                                        <w:right w:val="none" w:sz="0" w:space="0" w:color="auto"/>
                                      </w:divBdr>
                                    </w:div>
                                    <w:div w:id="476145766">
                                      <w:marLeft w:val="0"/>
                                      <w:marRight w:val="0"/>
                                      <w:marTop w:val="0"/>
                                      <w:marBottom w:val="0"/>
                                      <w:divBdr>
                                        <w:top w:val="none" w:sz="0" w:space="0" w:color="auto"/>
                                        <w:left w:val="none" w:sz="0" w:space="0" w:color="auto"/>
                                        <w:bottom w:val="none" w:sz="0" w:space="0" w:color="auto"/>
                                        <w:right w:val="none" w:sz="0" w:space="0" w:color="auto"/>
                                      </w:divBdr>
                                    </w:div>
                                    <w:div w:id="1030296330">
                                      <w:marLeft w:val="0"/>
                                      <w:marRight w:val="0"/>
                                      <w:marTop w:val="0"/>
                                      <w:marBottom w:val="0"/>
                                      <w:divBdr>
                                        <w:top w:val="none" w:sz="0" w:space="0" w:color="auto"/>
                                        <w:left w:val="none" w:sz="0" w:space="0" w:color="auto"/>
                                        <w:bottom w:val="none" w:sz="0" w:space="0" w:color="auto"/>
                                        <w:right w:val="none" w:sz="0" w:space="0" w:color="auto"/>
                                      </w:divBdr>
                                    </w:div>
                                    <w:div w:id="2002461774">
                                      <w:marLeft w:val="0"/>
                                      <w:marRight w:val="0"/>
                                      <w:marTop w:val="0"/>
                                      <w:marBottom w:val="0"/>
                                      <w:divBdr>
                                        <w:top w:val="none" w:sz="0" w:space="0" w:color="auto"/>
                                        <w:left w:val="none" w:sz="0" w:space="0" w:color="auto"/>
                                        <w:bottom w:val="none" w:sz="0" w:space="0" w:color="auto"/>
                                        <w:right w:val="none" w:sz="0" w:space="0" w:color="auto"/>
                                      </w:divBdr>
                                    </w:div>
                                    <w:div w:id="1649243575">
                                      <w:marLeft w:val="0"/>
                                      <w:marRight w:val="0"/>
                                      <w:marTop w:val="0"/>
                                      <w:marBottom w:val="0"/>
                                      <w:divBdr>
                                        <w:top w:val="none" w:sz="0" w:space="0" w:color="auto"/>
                                        <w:left w:val="none" w:sz="0" w:space="0" w:color="auto"/>
                                        <w:bottom w:val="none" w:sz="0" w:space="0" w:color="auto"/>
                                        <w:right w:val="none" w:sz="0" w:space="0" w:color="auto"/>
                                      </w:divBdr>
                                    </w:div>
                                    <w:div w:id="181557944">
                                      <w:marLeft w:val="0"/>
                                      <w:marRight w:val="0"/>
                                      <w:marTop w:val="0"/>
                                      <w:marBottom w:val="0"/>
                                      <w:divBdr>
                                        <w:top w:val="none" w:sz="0" w:space="0" w:color="auto"/>
                                        <w:left w:val="none" w:sz="0" w:space="0" w:color="auto"/>
                                        <w:bottom w:val="none" w:sz="0" w:space="0" w:color="auto"/>
                                        <w:right w:val="none" w:sz="0" w:space="0" w:color="auto"/>
                                      </w:divBdr>
                                    </w:div>
                                    <w:div w:id="1446802317">
                                      <w:marLeft w:val="0"/>
                                      <w:marRight w:val="0"/>
                                      <w:marTop w:val="0"/>
                                      <w:marBottom w:val="0"/>
                                      <w:divBdr>
                                        <w:top w:val="none" w:sz="0" w:space="0" w:color="auto"/>
                                        <w:left w:val="none" w:sz="0" w:space="0" w:color="auto"/>
                                        <w:bottom w:val="none" w:sz="0" w:space="0" w:color="auto"/>
                                        <w:right w:val="none" w:sz="0" w:space="0" w:color="auto"/>
                                      </w:divBdr>
                                    </w:div>
                                    <w:div w:id="108280027">
                                      <w:marLeft w:val="0"/>
                                      <w:marRight w:val="0"/>
                                      <w:marTop w:val="0"/>
                                      <w:marBottom w:val="0"/>
                                      <w:divBdr>
                                        <w:top w:val="none" w:sz="0" w:space="0" w:color="auto"/>
                                        <w:left w:val="none" w:sz="0" w:space="0" w:color="auto"/>
                                        <w:bottom w:val="none" w:sz="0" w:space="0" w:color="auto"/>
                                        <w:right w:val="none" w:sz="0" w:space="0" w:color="auto"/>
                                      </w:divBdr>
                                    </w:div>
                                    <w:div w:id="1255896804">
                                      <w:marLeft w:val="0"/>
                                      <w:marRight w:val="0"/>
                                      <w:marTop w:val="0"/>
                                      <w:marBottom w:val="0"/>
                                      <w:divBdr>
                                        <w:top w:val="none" w:sz="0" w:space="0" w:color="auto"/>
                                        <w:left w:val="none" w:sz="0" w:space="0" w:color="auto"/>
                                        <w:bottom w:val="none" w:sz="0" w:space="0" w:color="auto"/>
                                        <w:right w:val="none" w:sz="0" w:space="0" w:color="auto"/>
                                      </w:divBdr>
                                    </w:div>
                                    <w:div w:id="1122573461">
                                      <w:marLeft w:val="0"/>
                                      <w:marRight w:val="0"/>
                                      <w:marTop w:val="0"/>
                                      <w:marBottom w:val="0"/>
                                      <w:divBdr>
                                        <w:top w:val="none" w:sz="0" w:space="0" w:color="auto"/>
                                        <w:left w:val="none" w:sz="0" w:space="0" w:color="auto"/>
                                        <w:bottom w:val="none" w:sz="0" w:space="0" w:color="auto"/>
                                        <w:right w:val="none" w:sz="0" w:space="0" w:color="auto"/>
                                      </w:divBdr>
                                    </w:div>
                                    <w:div w:id="768307816">
                                      <w:marLeft w:val="0"/>
                                      <w:marRight w:val="0"/>
                                      <w:marTop w:val="0"/>
                                      <w:marBottom w:val="0"/>
                                      <w:divBdr>
                                        <w:top w:val="none" w:sz="0" w:space="0" w:color="auto"/>
                                        <w:left w:val="none" w:sz="0" w:space="0" w:color="auto"/>
                                        <w:bottom w:val="none" w:sz="0" w:space="0" w:color="auto"/>
                                        <w:right w:val="none" w:sz="0" w:space="0" w:color="auto"/>
                                      </w:divBdr>
                                      <w:divsChild>
                                        <w:div w:id="2107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830797">
          <w:marLeft w:val="0"/>
          <w:marRight w:val="0"/>
          <w:marTop w:val="0"/>
          <w:marBottom w:val="0"/>
          <w:divBdr>
            <w:top w:val="none" w:sz="0" w:space="0" w:color="auto"/>
            <w:left w:val="none" w:sz="0" w:space="0" w:color="auto"/>
            <w:bottom w:val="none" w:sz="0" w:space="0" w:color="auto"/>
            <w:right w:val="none" w:sz="0" w:space="0" w:color="auto"/>
          </w:divBdr>
        </w:div>
        <w:div w:id="2118865791">
          <w:marLeft w:val="0"/>
          <w:marRight w:val="0"/>
          <w:marTop w:val="0"/>
          <w:marBottom w:val="0"/>
          <w:divBdr>
            <w:top w:val="none" w:sz="0" w:space="0" w:color="auto"/>
            <w:left w:val="none" w:sz="0" w:space="0" w:color="auto"/>
            <w:bottom w:val="none" w:sz="0" w:space="0" w:color="auto"/>
            <w:right w:val="none" w:sz="0" w:space="0" w:color="auto"/>
          </w:divBdr>
        </w:div>
        <w:div w:id="1484155102">
          <w:marLeft w:val="0"/>
          <w:marRight w:val="0"/>
          <w:marTop w:val="0"/>
          <w:marBottom w:val="0"/>
          <w:divBdr>
            <w:top w:val="none" w:sz="0" w:space="0" w:color="auto"/>
            <w:left w:val="none" w:sz="0" w:space="0" w:color="auto"/>
            <w:bottom w:val="none" w:sz="0" w:space="0" w:color="auto"/>
            <w:right w:val="none" w:sz="0" w:space="0" w:color="auto"/>
          </w:divBdr>
        </w:div>
        <w:div w:id="1532106143">
          <w:marLeft w:val="0"/>
          <w:marRight w:val="0"/>
          <w:marTop w:val="0"/>
          <w:marBottom w:val="0"/>
          <w:divBdr>
            <w:top w:val="none" w:sz="0" w:space="0" w:color="auto"/>
            <w:left w:val="none" w:sz="0" w:space="0" w:color="auto"/>
            <w:bottom w:val="none" w:sz="0" w:space="0" w:color="auto"/>
            <w:right w:val="none" w:sz="0" w:space="0" w:color="auto"/>
          </w:divBdr>
          <w:divsChild>
            <w:div w:id="799227180">
              <w:marLeft w:val="0"/>
              <w:marRight w:val="0"/>
              <w:marTop w:val="0"/>
              <w:marBottom w:val="0"/>
              <w:divBdr>
                <w:top w:val="none" w:sz="0" w:space="0" w:color="auto"/>
                <w:left w:val="none" w:sz="0" w:space="0" w:color="auto"/>
                <w:bottom w:val="none" w:sz="0" w:space="0" w:color="auto"/>
                <w:right w:val="none" w:sz="0" w:space="0" w:color="auto"/>
              </w:divBdr>
              <w:divsChild>
                <w:div w:id="1138761524">
                  <w:marLeft w:val="150"/>
                  <w:marRight w:val="150"/>
                  <w:marTop w:val="150"/>
                  <w:marBottom w:val="150"/>
                  <w:divBdr>
                    <w:top w:val="none" w:sz="0" w:space="0" w:color="auto"/>
                    <w:left w:val="none" w:sz="0" w:space="0" w:color="auto"/>
                    <w:bottom w:val="none" w:sz="0" w:space="0" w:color="auto"/>
                    <w:right w:val="none" w:sz="0" w:space="0" w:color="auto"/>
                  </w:divBdr>
                  <w:divsChild>
                    <w:div w:id="1206211615">
                      <w:marLeft w:val="0"/>
                      <w:marRight w:val="0"/>
                      <w:marTop w:val="0"/>
                      <w:marBottom w:val="0"/>
                      <w:divBdr>
                        <w:top w:val="none" w:sz="0" w:space="0" w:color="auto"/>
                        <w:left w:val="none" w:sz="0" w:space="0" w:color="auto"/>
                        <w:bottom w:val="none" w:sz="0" w:space="0" w:color="auto"/>
                        <w:right w:val="none" w:sz="0" w:space="0" w:color="auto"/>
                      </w:divBdr>
                      <w:divsChild>
                        <w:div w:id="701827283">
                          <w:marLeft w:val="0"/>
                          <w:marRight w:val="0"/>
                          <w:marTop w:val="0"/>
                          <w:marBottom w:val="0"/>
                          <w:divBdr>
                            <w:top w:val="none" w:sz="0" w:space="0" w:color="auto"/>
                            <w:left w:val="none" w:sz="0" w:space="0" w:color="auto"/>
                            <w:bottom w:val="none" w:sz="0" w:space="0" w:color="auto"/>
                            <w:right w:val="none" w:sz="0" w:space="0" w:color="auto"/>
                          </w:divBdr>
                          <w:divsChild>
                            <w:div w:id="2142454999">
                              <w:marLeft w:val="150"/>
                              <w:marRight w:val="150"/>
                              <w:marTop w:val="15"/>
                              <w:marBottom w:val="150"/>
                              <w:divBdr>
                                <w:top w:val="none" w:sz="0" w:space="0" w:color="auto"/>
                                <w:left w:val="none" w:sz="0" w:space="0" w:color="auto"/>
                                <w:bottom w:val="none" w:sz="0" w:space="0" w:color="auto"/>
                                <w:right w:val="none" w:sz="0" w:space="0" w:color="auto"/>
                              </w:divBdr>
                              <w:divsChild>
                                <w:div w:id="1939941806">
                                  <w:marLeft w:val="0"/>
                                  <w:marRight w:val="0"/>
                                  <w:marTop w:val="0"/>
                                  <w:marBottom w:val="0"/>
                                  <w:divBdr>
                                    <w:top w:val="none" w:sz="0" w:space="0" w:color="auto"/>
                                    <w:left w:val="none" w:sz="0" w:space="0" w:color="auto"/>
                                    <w:bottom w:val="none" w:sz="0" w:space="0" w:color="auto"/>
                                    <w:right w:val="none" w:sz="0" w:space="0" w:color="auto"/>
                                  </w:divBdr>
                                  <w:divsChild>
                                    <w:div w:id="1035155363">
                                      <w:marLeft w:val="0"/>
                                      <w:marRight w:val="0"/>
                                      <w:marTop w:val="0"/>
                                      <w:marBottom w:val="0"/>
                                      <w:divBdr>
                                        <w:top w:val="none" w:sz="0" w:space="0" w:color="auto"/>
                                        <w:left w:val="none" w:sz="0" w:space="0" w:color="auto"/>
                                        <w:bottom w:val="none" w:sz="0" w:space="0" w:color="auto"/>
                                        <w:right w:val="none" w:sz="0" w:space="0" w:color="auto"/>
                                      </w:divBdr>
                                    </w:div>
                                  </w:divsChild>
                                </w:div>
                                <w:div w:id="330333846">
                                  <w:marLeft w:val="0"/>
                                  <w:marRight w:val="0"/>
                                  <w:marTop w:val="675"/>
                                  <w:marBottom w:val="0"/>
                                  <w:divBdr>
                                    <w:top w:val="none" w:sz="0" w:space="0" w:color="auto"/>
                                    <w:left w:val="none" w:sz="0" w:space="0" w:color="auto"/>
                                    <w:bottom w:val="none" w:sz="0" w:space="0" w:color="auto"/>
                                    <w:right w:val="none" w:sz="0" w:space="0" w:color="auto"/>
                                  </w:divBdr>
                                </w:div>
                              </w:divsChild>
                            </w:div>
                            <w:div w:id="610163863">
                              <w:marLeft w:val="135"/>
                              <w:marRight w:val="135"/>
                              <w:marTop w:val="0"/>
                              <w:marBottom w:val="135"/>
                              <w:divBdr>
                                <w:top w:val="none" w:sz="0" w:space="0" w:color="auto"/>
                                <w:left w:val="none" w:sz="0" w:space="0" w:color="auto"/>
                                <w:bottom w:val="none" w:sz="0" w:space="0" w:color="auto"/>
                                <w:right w:val="none" w:sz="0" w:space="0" w:color="auto"/>
                              </w:divBdr>
                              <w:divsChild>
                                <w:div w:id="435098161">
                                  <w:marLeft w:val="0"/>
                                  <w:marRight w:val="0"/>
                                  <w:marTop w:val="0"/>
                                  <w:marBottom w:val="0"/>
                                  <w:divBdr>
                                    <w:top w:val="none" w:sz="0" w:space="0" w:color="auto"/>
                                    <w:left w:val="none" w:sz="0" w:space="0" w:color="auto"/>
                                    <w:bottom w:val="none" w:sz="0" w:space="0" w:color="auto"/>
                                    <w:right w:val="none" w:sz="0" w:space="0" w:color="auto"/>
                                  </w:divBdr>
                                  <w:divsChild>
                                    <w:div w:id="1493646391">
                                      <w:marLeft w:val="0"/>
                                      <w:marRight w:val="0"/>
                                      <w:marTop w:val="0"/>
                                      <w:marBottom w:val="0"/>
                                      <w:divBdr>
                                        <w:top w:val="none" w:sz="0" w:space="0" w:color="auto"/>
                                        <w:left w:val="none" w:sz="0" w:space="0" w:color="auto"/>
                                        <w:bottom w:val="none" w:sz="0" w:space="0" w:color="auto"/>
                                        <w:right w:val="none" w:sz="0" w:space="0" w:color="auto"/>
                                      </w:divBdr>
                                      <w:divsChild>
                                        <w:div w:id="332727469">
                                          <w:marLeft w:val="0"/>
                                          <w:marRight w:val="0"/>
                                          <w:marTop w:val="0"/>
                                          <w:marBottom w:val="0"/>
                                          <w:divBdr>
                                            <w:top w:val="none" w:sz="0" w:space="0" w:color="auto"/>
                                            <w:left w:val="none" w:sz="0" w:space="0" w:color="auto"/>
                                            <w:bottom w:val="none" w:sz="0" w:space="0" w:color="auto"/>
                                            <w:right w:val="none" w:sz="0" w:space="0" w:color="auto"/>
                                          </w:divBdr>
                                          <w:divsChild>
                                            <w:div w:id="2007634826">
                                              <w:marLeft w:val="0"/>
                                              <w:marRight w:val="0"/>
                                              <w:marTop w:val="0"/>
                                              <w:marBottom w:val="0"/>
                                              <w:divBdr>
                                                <w:top w:val="none" w:sz="0" w:space="0" w:color="auto"/>
                                                <w:left w:val="none" w:sz="0" w:space="0" w:color="auto"/>
                                                <w:bottom w:val="none" w:sz="0" w:space="0" w:color="auto"/>
                                                <w:right w:val="none" w:sz="0" w:space="0" w:color="auto"/>
                                              </w:divBdr>
                                              <w:divsChild>
                                                <w:div w:id="80638076">
                                                  <w:marLeft w:val="0"/>
                                                  <w:marRight w:val="0"/>
                                                  <w:marTop w:val="0"/>
                                                  <w:marBottom w:val="0"/>
                                                  <w:divBdr>
                                                    <w:top w:val="none" w:sz="0" w:space="0" w:color="auto"/>
                                                    <w:left w:val="none" w:sz="0" w:space="0" w:color="auto"/>
                                                    <w:bottom w:val="none" w:sz="0" w:space="0" w:color="auto"/>
                                                    <w:right w:val="none" w:sz="0" w:space="0" w:color="auto"/>
                                                  </w:divBdr>
                                                  <w:divsChild>
                                                    <w:div w:id="243302192">
                                                      <w:marLeft w:val="0"/>
                                                      <w:marRight w:val="0"/>
                                                      <w:marTop w:val="0"/>
                                                      <w:marBottom w:val="0"/>
                                                      <w:divBdr>
                                                        <w:top w:val="none" w:sz="0" w:space="0" w:color="auto"/>
                                                        <w:left w:val="none" w:sz="0" w:space="0" w:color="auto"/>
                                                        <w:bottom w:val="none" w:sz="0" w:space="0" w:color="auto"/>
                                                        <w:right w:val="none" w:sz="0" w:space="0" w:color="auto"/>
                                                      </w:divBdr>
                                                      <w:divsChild>
                                                        <w:div w:id="810362873">
                                                          <w:marLeft w:val="0"/>
                                                          <w:marRight w:val="0"/>
                                                          <w:marTop w:val="0"/>
                                                          <w:marBottom w:val="0"/>
                                                          <w:divBdr>
                                                            <w:top w:val="none" w:sz="0" w:space="0" w:color="auto"/>
                                                            <w:left w:val="none" w:sz="0" w:space="0" w:color="auto"/>
                                                            <w:bottom w:val="none" w:sz="0" w:space="0" w:color="auto"/>
                                                            <w:right w:val="none" w:sz="0" w:space="0" w:color="auto"/>
                                                          </w:divBdr>
                                                          <w:divsChild>
                                                            <w:div w:id="1623724221">
                                                              <w:marLeft w:val="0"/>
                                                              <w:marRight w:val="0"/>
                                                              <w:marTop w:val="0"/>
                                                              <w:marBottom w:val="0"/>
                                                              <w:divBdr>
                                                                <w:top w:val="none" w:sz="0" w:space="0" w:color="auto"/>
                                                                <w:left w:val="none" w:sz="0" w:space="0" w:color="auto"/>
                                                                <w:bottom w:val="none" w:sz="0" w:space="0" w:color="auto"/>
                                                                <w:right w:val="none" w:sz="0" w:space="0" w:color="auto"/>
                                                              </w:divBdr>
                                                              <w:divsChild>
                                                                <w:div w:id="10184670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317273793">
                                                          <w:marLeft w:val="0"/>
                                                          <w:marRight w:val="0"/>
                                                          <w:marTop w:val="0"/>
                                                          <w:marBottom w:val="0"/>
                                                          <w:divBdr>
                                                            <w:top w:val="none" w:sz="0" w:space="0" w:color="auto"/>
                                                            <w:left w:val="none" w:sz="0" w:space="0" w:color="auto"/>
                                                            <w:bottom w:val="none" w:sz="0" w:space="0" w:color="auto"/>
                                                            <w:right w:val="none" w:sz="0" w:space="0" w:color="auto"/>
                                                          </w:divBdr>
                                                        </w:div>
                                                        <w:div w:id="339355896">
                                                          <w:marLeft w:val="0"/>
                                                          <w:marRight w:val="0"/>
                                                          <w:marTop w:val="0"/>
                                                          <w:marBottom w:val="0"/>
                                                          <w:divBdr>
                                                            <w:top w:val="none" w:sz="0" w:space="0" w:color="auto"/>
                                                            <w:left w:val="none" w:sz="0" w:space="0" w:color="auto"/>
                                                            <w:bottom w:val="none" w:sz="0" w:space="0" w:color="auto"/>
                                                            <w:right w:val="none" w:sz="0" w:space="0" w:color="auto"/>
                                                          </w:divBdr>
                                                        </w:div>
                                                        <w:div w:id="995450433">
                                                          <w:marLeft w:val="0"/>
                                                          <w:marRight w:val="0"/>
                                                          <w:marTop w:val="0"/>
                                                          <w:marBottom w:val="0"/>
                                                          <w:divBdr>
                                                            <w:top w:val="none" w:sz="0" w:space="0" w:color="auto"/>
                                                            <w:left w:val="none" w:sz="0" w:space="0" w:color="auto"/>
                                                            <w:bottom w:val="none" w:sz="0" w:space="0" w:color="auto"/>
                                                            <w:right w:val="none" w:sz="0" w:space="0" w:color="auto"/>
                                                          </w:divBdr>
                                                        </w:div>
                                                        <w:div w:id="2110275389">
                                                          <w:marLeft w:val="0"/>
                                                          <w:marRight w:val="0"/>
                                                          <w:marTop w:val="0"/>
                                                          <w:marBottom w:val="0"/>
                                                          <w:divBdr>
                                                            <w:top w:val="none" w:sz="0" w:space="0" w:color="auto"/>
                                                            <w:left w:val="none" w:sz="0" w:space="0" w:color="auto"/>
                                                            <w:bottom w:val="none" w:sz="0" w:space="0" w:color="auto"/>
                                                            <w:right w:val="none" w:sz="0" w:space="0" w:color="auto"/>
                                                          </w:divBdr>
                                                        </w:div>
                                                        <w:div w:id="779566997">
                                                          <w:marLeft w:val="0"/>
                                                          <w:marRight w:val="0"/>
                                                          <w:marTop w:val="0"/>
                                                          <w:marBottom w:val="0"/>
                                                          <w:divBdr>
                                                            <w:top w:val="none" w:sz="0" w:space="0" w:color="auto"/>
                                                            <w:left w:val="none" w:sz="0" w:space="0" w:color="auto"/>
                                                            <w:bottom w:val="none" w:sz="0" w:space="0" w:color="auto"/>
                                                            <w:right w:val="none" w:sz="0" w:space="0" w:color="auto"/>
                                                          </w:divBdr>
                                                        </w:div>
                                                        <w:div w:id="1557155562">
                                                          <w:marLeft w:val="0"/>
                                                          <w:marRight w:val="0"/>
                                                          <w:marTop w:val="0"/>
                                                          <w:marBottom w:val="0"/>
                                                          <w:divBdr>
                                                            <w:top w:val="none" w:sz="0" w:space="0" w:color="auto"/>
                                                            <w:left w:val="none" w:sz="0" w:space="0" w:color="auto"/>
                                                            <w:bottom w:val="none" w:sz="0" w:space="0" w:color="auto"/>
                                                            <w:right w:val="none" w:sz="0" w:space="0" w:color="auto"/>
                                                          </w:divBdr>
                                                        </w:div>
                                                        <w:div w:id="150633816">
                                                          <w:marLeft w:val="0"/>
                                                          <w:marRight w:val="0"/>
                                                          <w:marTop w:val="0"/>
                                                          <w:marBottom w:val="0"/>
                                                          <w:divBdr>
                                                            <w:top w:val="none" w:sz="0" w:space="0" w:color="auto"/>
                                                            <w:left w:val="none" w:sz="0" w:space="0" w:color="auto"/>
                                                            <w:bottom w:val="none" w:sz="0" w:space="0" w:color="auto"/>
                                                            <w:right w:val="none" w:sz="0" w:space="0" w:color="auto"/>
                                                          </w:divBdr>
                                                        </w:div>
                                                        <w:div w:id="1174490344">
                                                          <w:marLeft w:val="0"/>
                                                          <w:marRight w:val="0"/>
                                                          <w:marTop w:val="0"/>
                                                          <w:marBottom w:val="0"/>
                                                          <w:divBdr>
                                                            <w:top w:val="none" w:sz="0" w:space="0" w:color="auto"/>
                                                            <w:left w:val="none" w:sz="0" w:space="0" w:color="auto"/>
                                                            <w:bottom w:val="none" w:sz="0" w:space="0" w:color="auto"/>
                                                            <w:right w:val="none" w:sz="0" w:space="0" w:color="auto"/>
                                                          </w:divBdr>
                                                        </w:div>
                                                        <w:div w:id="117189684">
                                                          <w:marLeft w:val="0"/>
                                                          <w:marRight w:val="0"/>
                                                          <w:marTop w:val="0"/>
                                                          <w:marBottom w:val="0"/>
                                                          <w:divBdr>
                                                            <w:top w:val="none" w:sz="0" w:space="0" w:color="auto"/>
                                                            <w:left w:val="none" w:sz="0" w:space="0" w:color="auto"/>
                                                            <w:bottom w:val="none" w:sz="0" w:space="0" w:color="auto"/>
                                                            <w:right w:val="none" w:sz="0" w:space="0" w:color="auto"/>
                                                          </w:divBdr>
                                                        </w:div>
                                                        <w:div w:id="1753771080">
                                                          <w:marLeft w:val="0"/>
                                                          <w:marRight w:val="0"/>
                                                          <w:marTop w:val="0"/>
                                                          <w:marBottom w:val="0"/>
                                                          <w:divBdr>
                                                            <w:top w:val="none" w:sz="0" w:space="0" w:color="auto"/>
                                                            <w:left w:val="none" w:sz="0" w:space="0" w:color="auto"/>
                                                            <w:bottom w:val="none" w:sz="0" w:space="0" w:color="auto"/>
                                                            <w:right w:val="none" w:sz="0" w:space="0" w:color="auto"/>
                                                          </w:divBdr>
                                                        </w:div>
                                                        <w:div w:id="841550260">
                                                          <w:marLeft w:val="0"/>
                                                          <w:marRight w:val="0"/>
                                                          <w:marTop w:val="0"/>
                                                          <w:marBottom w:val="0"/>
                                                          <w:divBdr>
                                                            <w:top w:val="none" w:sz="0" w:space="0" w:color="auto"/>
                                                            <w:left w:val="none" w:sz="0" w:space="0" w:color="auto"/>
                                                            <w:bottom w:val="none" w:sz="0" w:space="0" w:color="auto"/>
                                                            <w:right w:val="none" w:sz="0" w:space="0" w:color="auto"/>
                                                          </w:divBdr>
                                                        </w:div>
                                                        <w:div w:id="1171918089">
                                                          <w:marLeft w:val="0"/>
                                                          <w:marRight w:val="0"/>
                                                          <w:marTop w:val="0"/>
                                                          <w:marBottom w:val="0"/>
                                                          <w:divBdr>
                                                            <w:top w:val="none" w:sz="0" w:space="0" w:color="auto"/>
                                                            <w:left w:val="none" w:sz="0" w:space="0" w:color="auto"/>
                                                            <w:bottom w:val="none" w:sz="0" w:space="0" w:color="auto"/>
                                                            <w:right w:val="none" w:sz="0" w:space="0" w:color="auto"/>
                                                          </w:divBdr>
                                                        </w:div>
                                                        <w:div w:id="1717924622">
                                                          <w:marLeft w:val="0"/>
                                                          <w:marRight w:val="0"/>
                                                          <w:marTop w:val="0"/>
                                                          <w:marBottom w:val="0"/>
                                                          <w:divBdr>
                                                            <w:top w:val="none" w:sz="0" w:space="0" w:color="auto"/>
                                                            <w:left w:val="none" w:sz="0" w:space="0" w:color="auto"/>
                                                            <w:bottom w:val="none" w:sz="0" w:space="0" w:color="auto"/>
                                                            <w:right w:val="none" w:sz="0" w:space="0" w:color="auto"/>
                                                          </w:divBdr>
                                                          <w:divsChild>
                                                            <w:div w:id="19586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08760">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926042489">
                          <w:marLeft w:val="0"/>
                          <w:marRight w:val="0"/>
                          <w:marTop w:val="0"/>
                          <w:marBottom w:val="0"/>
                          <w:divBdr>
                            <w:top w:val="none" w:sz="0" w:space="0" w:color="auto"/>
                            <w:left w:val="none" w:sz="0" w:space="0" w:color="auto"/>
                            <w:bottom w:val="none" w:sz="0" w:space="0" w:color="auto"/>
                            <w:right w:val="none" w:sz="0" w:space="0" w:color="auto"/>
                          </w:divBdr>
                          <w:divsChild>
                            <w:div w:id="957679745">
                              <w:marLeft w:val="0"/>
                              <w:marRight w:val="0"/>
                              <w:marTop w:val="0"/>
                              <w:marBottom w:val="0"/>
                              <w:divBdr>
                                <w:top w:val="none" w:sz="0" w:space="0" w:color="auto"/>
                                <w:left w:val="none" w:sz="0" w:space="0" w:color="auto"/>
                                <w:bottom w:val="none" w:sz="0" w:space="0" w:color="auto"/>
                                <w:right w:val="none" w:sz="0" w:space="0" w:color="auto"/>
                              </w:divBdr>
                              <w:divsChild>
                                <w:div w:id="772823955">
                                  <w:marLeft w:val="0"/>
                                  <w:marRight w:val="0"/>
                                  <w:marTop w:val="0"/>
                                  <w:marBottom w:val="0"/>
                                  <w:divBdr>
                                    <w:top w:val="none" w:sz="0" w:space="0" w:color="auto"/>
                                    <w:left w:val="none" w:sz="0" w:space="0" w:color="auto"/>
                                    <w:bottom w:val="none" w:sz="0" w:space="0" w:color="auto"/>
                                    <w:right w:val="none" w:sz="0" w:space="0" w:color="auto"/>
                                  </w:divBdr>
                                  <w:divsChild>
                                    <w:div w:id="2037190431">
                                      <w:marLeft w:val="0"/>
                                      <w:marRight w:val="0"/>
                                      <w:marTop w:val="0"/>
                                      <w:marBottom w:val="0"/>
                                      <w:divBdr>
                                        <w:top w:val="none" w:sz="0" w:space="0" w:color="auto"/>
                                        <w:left w:val="none" w:sz="0" w:space="0" w:color="auto"/>
                                        <w:bottom w:val="none" w:sz="0" w:space="0" w:color="auto"/>
                                        <w:right w:val="none" w:sz="0" w:space="0" w:color="auto"/>
                                      </w:divBdr>
                                      <w:divsChild>
                                        <w:div w:id="732002082">
                                          <w:marLeft w:val="0"/>
                                          <w:marRight w:val="0"/>
                                          <w:marTop w:val="0"/>
                                          <w:marBottom w:val="0"/>
                                          <w:divBdr>
                                            <w:top w:val="none" w:sz="0" w:space="0" w:color="auto"/>
                                            <w:left w:val="none" w:sz="0" w:space="0" w:color="auto"/>
                                            <w:bottom w:val="none" w:sz="0" w:space="0" w:color="auto"/>
                                            <w:right w:val="none" w:sz="0" w:space="0" w:color="auto"/>
                                          </w:divBdr>
                                          <w:divsChild>
                                            <w:div w:id="282076657">
                                              <w:marLeft w:val="0"/>
                                              <w:marRight w:val="0"/>
                                              <w:marTop w:val="0"/>
                                              <w:marBottom w:val="0"/>
                                              <w:divBdr>
                                                <w:top w:val="none" w:sz="0" w:space="0" w:color="auto"/>
                                                <w:left w:val="none" w:sz="0" w:space="0" w:color="auto"/>
                                                <w:bottom w:val="none" w:sz="0" w:space="0" w:color="auto"/>
                                                <w:right w:val="none" w:sz="0" w:space="0" w:color="auto"/>
                                              </w:divBdr>
                                              <w:divsChild>
                                                <w:div w:id="1704942739">
                                                  <w:marLeft w:val="0"/>
                                                  <w:marRight w:val="0"/>
                                                  <w:marTop w:val="0"/>
                                                  <w:marBottom w:val="0"/>
                                                  <w:divBdr>
                                                    <w:top w:val="none" w:sz="0" w:space="0" w:color="auto"/>
                                                    <w:left w:val="none" w:sz="0" w:space="0" w:color="auto"/>
                                                    <w:bottom w:val="none" w:sz="0" w:space="0" w:color="auto"/>
                                                    <w:right w:val="none" w:sz="0" w:space="0" w:color="auto"/>
                                                  </w:divBdr>
                                                  <w:divsChild>
                                                    <w:div w:id="24349340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53625818">
                                              <w:marLeft w:val="0"/>
                                              <w:marRight w:val="0"/>
                                              <w:marTop w:val="0"/>
                                              <w:marBottom w:val="0"/>
                                              <w:divBdr>
                                                <w:top w:val="none" w:sz="0" w:space="0" w:color="auto"/>
                                                <w:left w:val="none" w:sz="0" w:space="0" w:color="auto"/>
                                                <w:bottom w:val="none" w:sz="0" w:space="0" w:color="auto"/>
                                                <w:right w:val="none" w:sz="0" w:space="0" w:color="auto"/>
                                              </w:divBdr>
                                            </w:div>
                                            <w:div w:id="460809533">
                                              <w:marLeft w:val="0"/>
                                              <w:marRight w:val="0"/>
                                              <w:marTop w:val="0"/>
                                              <w:marBottom w:val="0"/>
                                              <w:divBdr>
                                                <w:top w:val="none" w:sz="0" w:space="0" w:color="auto"/>
                                                <w:left w:val="none" w:sz="0" w:space="0" w:color="auto"/>
                                                <w:bottom w:val="none" w:sz="0" w:space="0" w:color="auto"/>
                                                <w:right w:val="none" w:sz="0" w:space="0" w:color="auto"/>
                                              </w:divBdr>
                                            </w:div>
                                            <w:div w:id="1914002396">
                                              <w:marLeft w:val="0"/>
                                              <w:marRight w:val="0"/>
                                              <w:marTop w:val="0"/>
                                              <w:marBottom w:val="0"/>
                                              <w:divBdr>
                                                <w:top w:val="none" w:sz="0" w:space="0" w:color="auto"/>
                                                <w:left w:val="none" w:sz="0" w:space="0" w:color="auto"/>
                                                <w:bottom w:val="none" w:sz="0" w:space="0" w:color="auto"/>
                                                <w:right w:val="none" w:sz="0" w:space="0" w:color="auto"/>
                                              </w:divBdr>
                                            </w:div>
                                            <w:div w:id="906837049">
                                              <w:marLeft w:val="0"/>
                                              <w:marRight w:val="0"/>
                                              <w:marTop w:val="0"/>
                                              <w:marBottom w:val="0"/>
                                              <w:divBdr>
                                                <w:top w:val="none" w:sz="0" w:space="0" w:color="auto"/>
                                                <w:left w:val="none" w:sz="0" w:space="0" w:color="auto"/>
                                                <w:bottom w:val="none" w:sz="0" w:space="0" w:color="auto"/>
                                                <w:right w:val="none" w:sz="0" w:space="0" w:color="auto"/>
                                              </w:divBdr>
                                            </w:div>
                                            <w:div w:id="1752040713">
                                              <w:marLeft w:val="0"/>
                                              <w:marRight w:val="0"/>
                                              <w:marTop w:val="0"/>
                                              <w:marBottom w:val="0"/>
                                              <w:divBdr>
                                                <w:top w:val="none" w:sz="0" w:space="0" w:color="auto"/>
                                                <w:left w:val="none" w:sz="0" w:space="0" w:color="auto"/>
                                                <w:bottom w:val="none" w:sz="0" w:space="0" w:color="auto"/>
                                                <w:right w:val="none" w:sz="0" w:space="0" w:color="auto"/>
                                              </w:divBdr>
                                            </w:div>
                                            <w:div w:id="1052923843">
                                              <w:marLeft w:val="0"/>
                                              <w:marRight w:val="0"/>
                                              <w:marTop w:val="0"/>
                                              <w:marBottom w:val="0"/>
                                              <w:divBdr>
                                                <w:top w:val="none" w:sz="0" w:space="0" w:color="auto"/>
                                                <w:left w:val="none" w:sz="0" w:space="0" w:color="auto"/>
                                                <w:bottom w:val="none" w:sz="0" w:space="0" w:color="auto"/>
                                                <w:right w:val="none" w:sz="0" w:space="0" w:color="auto"/>
                                              </w:divBdr>
                                            </w:div>
                                            <w:div w:id="134301481">
                                              <w:marLeft w:val="0"/>
                                              <w:marRight w:val="0"/>
                                              <w:marTop w:val="0"/>
                                              <w:marBottom w:val="0"/>
                                              <w:divBdr>
                                                <w:top w:val="none" w:sz="0" w:space="0" w:color="auto"/>
                                                <w:left w:val="none" w:sz="0" w:space="0" w:color="auto"/>
                                                <w:bottom w:val="none" w:sz="0" w:space="0" w:color="auto"/>
                                                <w:right w:val="none" w:sz="0" w:space="0" w:color="auto"/>
                                              </w:divBdr>
                                            </w:div>
                                            <w:div w:id="2074112788">
                                              <w:marLeft w:val="0"/>
                                              <w:marRight w:val="0"/>
                                              <w:marTop w:val="0"/>
                                              <w:marBottom w:val="0"/>
                                              <w:divBdr>
                                                <w:top w:val="none" w:sz="0" w:space="0" w:color="auto"/>
                                                <w:left w:val="none" w:sz="0" w:space="0" w:color="auto"/>
                                                <w:bottom w:val="none" w:sz="0" w:space="0" w:color="auto"/>
                                                <w:right w:val="none" w:sz="0" w:space="0" w:color="auto"/>
                                              </w:divBdr>
                                            </w:div>
                                            <w:div w:id="1861965907">
                                              <w:marLeft w:val="0"/>
                                              <w:marRight w:val="0"/>
                                              <w:marTop w:val="0"/>
                                              <w:marBottom w:val="0"/>
                                              <w:divBdr>
                                                <w:top w:val="none" w:sz="0" w:space="0" w:color="auto"/>
                                                <w:left w:val="none" w:sz="0" w:space="0" w:color="auto"/>
                                                <w:bottom w:val="none" w:sz="0" w:space="0" w:color="auto"/>
                                                <w:right w:val="none" w:sz="0" w:space="0" w:color="auto"/>
                                              </w:divBdr>
                                            </w:div>
                                            <w:div w:id="335503195">
                                              <w:marLeft w:val="0"/>
                                              <w:marRight w:val="0"/>
                                              <w:marTop w:val="0"/>
                                              <w:marBottom w:val="0"/>
                                              <w:divBdr>
                                                <w:top w:val="none" w:sz="0" w:space="0" w:color="auto"/>
                                                <w:left w:val="none" w:sz="0" w:space="0" w:color="auto"/>
                                                <w:bottom w:val="none" w:sz="0" w:space="0" w:color="auto"/>
                                                <w:right w:val="none" w:sz="0" w:space="0" w:color="auto"/>
                                              </w:divBdr>
                                            </w:div>
                                            <w:div w:id="1136946602">
                                              <w:marLeft w:val="0"/>
                                              <w:marRight w:val="0"/>
                                              <w:marTop w:val="0"/>
                                              <w:marBottom w:val="0"/>
                                              <w:divBdr>
                                                <w:top w:val="none" w:sz="0" w:space="0" w:color="auto"/>
                                                <w:left w:val="none" w:sz="0" w:space="0" w:color="auto"/>
                                                <w:bottom w:val="none" w:sz="0" w:space="0" w:color="auto"/>
                                                <w:right w:val="none" w:sz="0" w:space="0" w:color="auto"/>
                                              </w:divBdr>
                                            </w:div>
                                            <w:div w:id="1191840178">
                                              <w:marLeft w:val="0"/>
                                              <w:marRight w:val="0"/>
                                              <w:marTop w:val="0"/>
                                              <w:marBottom w:val="0"/>
                                              <w:divBdr>
                                                <w:top w:val="none" w:sz="0" w:space="0" w:color="auto"/>
                                                <w:left w:val="none" w:sz="0" w:space="0" w:color="auto"/>
                                                <w:bottom w:val="none" w:sz="0" w:space="0" w:color="auto"/>
                                                <w:right w:val="none" w:sz="0" w:space="0" w:color="auto"/>
                                              </w:divBdr>
                                            </w:div>
                                            <w:div w:id="2064213200">
                                              <w:marLeft w:val="0"/>
                                              <w:marRight w:val="0"/>
                                              <w:marTop w:val="0"/>
                                              <w:marBottom w:val="0"/>
                                              <w:divBdr>
                                                <w:top w:val="none" w:sz="0" w:space="0" w:color="auto"/>
                                                <w:left w:val="none" w:sz="0" w:space="0" w:color="auto"/>
                                                <w:bottom w:val="none" w:sz="0" w:space="0" w:color="auto"/>
                                                <w:right w:val="none" w:sz="0" w:space="0" w:color="auto"/>
                                              </w:divBdr>
                                            </w:div>
                                            <w:div w:id="701366557">
                                              <w:marLeft w:val="0"/>
                                              <w:marRight w:val="0"/>
                                              <w:marTop w:val="0"/>
                                              <w:marBottom w:val="0"/>
                                              <w:divBdr>
                                                <w:top w:val="none" w:sz="0" w:space="0" w:color="auto"/>
                                                <w:left w:val="none" w:sz="0" w:space="0" w:color="auto"/>
                                                <w:bottom w:val="none" w:sz="0" w:space="0" w:color="auto"/>
                                                <w:right w:val="none" w:sz="0" w:space="0" w:color="auto"/>
                                              </w:divBdr>
                                            </w:div>
                                            <w:div w:id="822506518">
                                              <w:marLeft w:val="0"/>
                                              <w:marRight w:val="0"/>
                                              <w:marTop w:val="0"/>
                                              <w:marBottom w:val="0"/>
                                              <w:divBdr>
                                                <w:top w:val="none" w:sz="0" w:space="0" w:color="auto"/>
                                                <w:left w:val="none" w:sz="0" w:space="0" w:color="auto"/>
                                                <w:bottom w:val="none" w:sz="0" w:space="0" w:color="auto"/>
                                                <w:right w:val="none" w:sz="0" w:space="0" w:color="auto"/>
                                              </w:divBdr>
                                            </w:div>
                                            <w:div w:id="315185587">
                                              <w:marLeft w:val="0"/>
                                              <w:marRight w:val="0"/>
                                              <w:marTop w:val="0"/>
                                              <w:marBottom w:val="0"/>
                                              <w:divBdr>
                                                <w:top w:val="none" w:sz="0" w:space="0" w:color="auto"/>
                                                <w:left w:val="none" w:sz="0" w:space="0" w:color="auto"/>
                                                <w:bottom w:val="none" w:sz="0" w:space="0" w:color="auto"/>
                                                <w:right w:val="none" w:sz="0" w:space="0" w:color="auto"/>
                                              </w:divBdr>
                                            </w:div>
                                            <w:div w:id="829447386">
                                              <w:marLeft w:val="0"/>
                                              <w:marRight w:val="0"/>
                                              <w:marTop w:val="0"/>
                                              <w:marBottom w:val="0"/>
                                              <w:divBdr>
                                                <w:top w:val="none" w:sz="0" w:space="0" w:color="auto"/>
                                                <w:left w:val="none" w:sz="0" w:space="0" w:color="auto"/>
                                                <w:bottom w:val="none" w:sz="0" w:space="0" w:color="auto"/>
                                                <w:right w:val="none" w:sz="0" w:space="0" w:color="auto"/>
                                              </w:divBdr>
                                              <w:divsChild>
                                                <w:div w:id="1227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364681">
          <w:marLeft w:val="0"/>
          <w:marRight w:val="0"/>
          <w:marTop w:val="0"/>
          <w:marBottom w:val="0"/>
          <w:divBdr>
            <w:top w:val="none" w:sz="0" w:space="0" w:color="auto"/>
            <w:left w:val="none" w:sz="0" w:space="0" w:color="auto"/>
            <w:bottom w:val="none" w:sz="0" w:space="0" w:color="auto"/>
            <w:right w:val="none" w:sz="0" w:space="0" w:color="auto"/>
          </w:divBdr>
          <w:divsChild>
            <w:div w:id="605699069">
              <w:marLeft w:val="0"/>
              <w:marRight w:val="0"/>
              <w:marTop w:val="0"/>
              <w:marBottom w:val="0"/>
              <w:divBdr>
                <w:top w:val="none" w:sz="0" w:space="0" w:color="auto"/>
                <w:left w:val="none" w:sz="0" w:space="0" w:color="auto"/>
                <w:bottom w:val="none" w:sz="0" w:space="0" w:color="auto"/>
                <w:right w:val="none" w:sz="0" w:space="0" w:color="auto"/>
              </w:divBdr>
              <w:divsChild>
                <w:div w:id="1373000250">
                  <w:marLeft w:val="150"/>
                  <w:marRight w:val="150"/>
                  <w:marTop w:val="150"/>
                  <w:marBottom w:val="150"/>
                  <w:divBdr>
                    <w:top w:val="none" w:sz="0" w:space="0" w:color="auto"/>
                    <w:left w:val="none" w:sz="0" w:space="0" w:color="auto"/>
                    <w:bottom w:val="none" w:sz="0" w:space="0" w:color="auto"/>
                    <w:right w:val="none" w:sz="0" w:space="0" w:color="auto"/>
                  </w:divBdr>
                  <w:divsChild>
                    <w:div w:id="668756414">
                      <w:marLeft w:val="0"/>
                      <w:marRight w:val="0"/>
                      <w:marTop w:val="0"/>
                      <w:marBottom w:val="0"/>
                      <w:divBdr>
                        <w:top w:val="none" w:sz="0" w:space="0" w:color="auto"/>
                        <w:left w:val="none" w:sz="0" w:space="0" w:color="auto"/>
                        <w:bottom w:val="none" w:sz="0" w:space="0" w:color="auto"/>
                        <w:right w:val="none" w:sz="0" w:space="0" w:color="auto"/>
                      </w:divBdr>
                      <w:divsChild>
                        <w:div w:id="1759327130">
                          <w:marLeft w:val="0"/>
                          <w:marRight w:val="0"/>
                          <w:marTop w:val="0"/>
                          <w:marBottom w:val="0"/>
                          <w:divBdr>
                            <w:top w:val="none" w:sz="0" w:space="0" w:color="auto"/>
                            <w:left w:val="none" w:sz="0" w:space="0" w:color="auto"/>
                            <w:bottom w:val="none" w:sz="0" w:space="0" w:color="auto"/>
                            <w:right w:val="none" w:sz="0" w:space="0" w:color="auto"/>
                          </w:divBdr>
                          <w:divsChild>
                            <w:div w:id="942567154">
                              <w:marLeft w:val="0"/>
                              <w:marRight w:val="0"/>
                              <w:marTop w:val="0"/>
                              <w:marBottom w:val="0"/>
                              <w:divBdr>
                                <w:top w:val="none" w:sz="0" w:space="0" w:color="auto"/>
                                <w:left w:val="none" w:sz="0" w:space="0" w:color="auto"/>
                                <w:bottom w:val="none" w:sz="0" w:space="0" w:color="auto"/>
                                <w:right w:val="none" w:sz="0" w:space="0" w:color="auto"/>
                              </w:divBdr>
                              <w:divsChild>
                                <w:div w:id="1884250320">
                                  <w:marLeft w:val="0"/>
                                  <w:marRight w:val="0"/>
                                  <w:marTop w:val="0"/>
                                  <w:marBottom w:val="0"/>
                                  <w:divBdr>
                                    <w:top w:val="none" w:sz="0" w:space="0" w:color="auto"/>
                                    <w:left w:val="none" w:sz="0" w:space="0" w:color="auto"/>
                                    <w:bottom w:val="none" w:sz="0" w:space="0" w:color="auto"/>
                                    <w:right w:val="none" w:sz="0" w:space="0" w:color="auto"/>
                                  </w:divBdr>
                                  <w:divsChild>
                                    <w:div w:id="2006592842">
                                      <w:marLeft w:val="0"/>
                                      <w:marRight w:val="0"/>
                                      <w:marTop w:val="0"/>
                                      <w:marBottom w:val="0"/>
                                      <w:divBdr>
                                        <w:top w:val="none" w:sz="0" w:space="0" w:color="auto"/>
                                        <w:left w:val="none" w:sz="0" w:space="0" w:color="auto"/>
                                        <w:bottom w:val="none" w:sz="0" w:space="0" w:color="auto"/>
                                        <w:right w:val="none" w:sz="0" w:space="0" w:color="auto"/>
                                      </w:divBdr>
                                      <w:divsChild>
                                        <w:div w:id="930044257">
                                          <w:marLeft w:val="0"/>
                                          <w:marRight w:val="0"/>
                                          <w:marTop w:val="0"/>
                                          <w:marBottom w:val="0"/>
                                          <w:divBdr>
                                            <w:top w:val="none" w:sz="0" w:space="0" w:color="auto"/>
                                            <w:left w:val="none" w:sz="0" w:space="0" w:color="auto"/>
                                            <w:bottom w:val="none" w:sz="0" w:space="0" w:color="auto"/>
                                            <w:right w:val="none" w:sz="0" w:space="0" w:color="auto"/>
                                          </w:divBdr>
                                          <w:divsChild>
                                            <w:div w:id="233205442">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86620600">
                                      <w:marLeft w:val="0"/>
                                      <w:marRight w:val="0"/>
                                      <w:marTop w:val="0"/>
                                      <w:marBottom w:val="0"/>
                                      <w:divBdr>
                                        <w:top w:val="none" w:sz="0" w:space="0" w:color="auto"/>
                                        <w:left w:val="none" w:sz="0" w:space="0" w:color="auto"/>
                                        <w:bottom w:val="none" w:sz="0" w:space="0" w:color="auto"/>
                                        <w:right w:val="none" w:sz="0" w:space="0" w:color="auto"/>
                                      </w:divBdr>
                                    </w:div>
                                    <w:div w:id="1969313419">
                                      <w:marLeft w:val="0"/>
                                      <w:marRight w:val="0"/>
                                      <w:marTop w:val="0"/>
                                      <w:marBottom w:val="0"/>
                                      <w:divBdr>
                                        <w:top w:val="none" w:sz="0" w:space="0" w:color="auto"/>
                                        <w:left w:val="none" w:sz="0" w:space="0" w:color="auto"/>
                                        <w:bottom w:val="none" w:sz="0" w:space="0" w:color="auto"/>
                                        <w:right w:val="none" w:sz="0" w:space="0" w:color="auto"/>
                                      </w:divBdr>
                                    </w:div>
                                    <w:div w:id="1075057180">
                                      <w:marLeft w:val="0"/>
                                      <w:marRight w:val="0"/>
                                      <w:marTop w:val="0"/>
                                      <w:marBottom w:val="0"/>
                                      <w:divBdr>
                                        <w:top w:val="none" w:sz="0" w:space="0" w:color="auto"/>
                                        <w:left w:val="none" w:sz="0" w:space="0" w:color="auto"/>
                                        <w:bottom w:val="none" w:sz="0" w:space="0" w:color="auto"/>
                                        <w:right w:val="none" w:sz="0" w:space="0" w:color="auto"/>
                                      </w:divBdr>
                                    </w:div>
                                    <w:div w:id="968366470">
                                      <w:marLeft w:val="0"/>
                                      <w:marRight w:val="0"/>
                                      <w:marTop w:val="0"/>
                                      <w:marBottom w:val="0"/>
                                      <w:divBdr>
                                        <w:top w:val="none" w:sz="0" w:space="0" w:color="auto"/>
                                        <w:left w:val="none" w:sz="0" w:space="0" w:color="auto"/>
                                        <w:bottom w:val="none" w:sz="0" w:space="0" w:color="auto"/>
                                        <w:right w:val="none" w:sz="0" w:space="0" w:color="auto"/>
                                      </w:divBdr>
                                    </w:div>
                                    <w:div w:id="894198198">
                                      <w:marLeft w:val="0"/>
                                      <w:marRight w:val="0"/>
                                      <w:marTop w:val="0"/>
                                      <w:marBottom w:val="0"/>
                                      <w:divBdr>
                                        <w:top w:val="none" w:sz="0" w:space="0" w:color="auto"/>
                                        <w:left w:val="none" w:sz="0" w:space="0" w:color="auto"/>
                                        <w:bottom w:val="none" w:sz="0" w:space="0" w:color="auto"/>
                                        <w:right w:val="none" w:sz="0" w:space="0" w:color="auto"/>
                                      </w:divBdr>
                                    </w:div>
                                    <w:div w:id="659506688">
                                      <w:marLeft w:val="0"/>
                                      <w:marRight w:val="0"/>
                                      <w:marTop w:val="0"/>
                                      <w:marBottom w:val="0"/>
                                      <w:divBdr>
                                        <w:top w:val="none" w:sz="0" w:space="0" w:color="auto"/>
                                        <w:left w:val="none" w:sz="0" w:space="0" w:color="auto"/>
                                        <w:bottom w:val="none" w:sz="0" w:space="0" w:color="auto"/>
                                        <w:right w:val="none" w:sz="0" w:space="0" w:color="auto"/>
                                      </w:divBdr>
                                    </w:div>
                                    <w:div w:id="427235337">
                                      <w:marLeft w:val="0"/>
                                      <w:marRight w:val="0"/>
                                      <w:marTop w:val="0"/>
                                      <w:marBottom w:val="0"/>
                                      <w:divBdr>
                                        <w:top w:val="none" w:sz="0" w:space="0" w:color="auto"/>
                                        <w:left w:val="none" w:sz="0" w:space="0" w:color="auto"/>
                                        <w:bottom w:val="none" w:sz="0" w:space="0" w:color="auto"/>
                                        <w:right w:val="none" w:sz="0" w:space="0" w:color="auto"/>
                                      </w:divBdr>
                                    </w:div>
                                    <w:div w:id="348920104">
                                      <w:marLeft w:val="0"/>
                                      <w:marRight w:val="0"/>
                                      <w:marTop w:val="0"/>
                                      <w:marBottom w:val="0"/>
                                      <w:divBdr>
                                        <w:top w:val="none" w:sz="0" w:space="0" w:color="auto"/>
                                        <w:left w:val="none" w:sz="0" w:space="0" w:color="auto"/>
                                        <w:bottom w:val="none" w:sz="0" w:space="0" w:color="auto"/>
                                        <w:right w:val="none" w:sz="0" w:space="0" w:color="auto"/>
                                      </w:divBdr>
                                    </w:div>
                                    <w:div w:id="625240687">
                                      <w:marLeft w:val="0"/>
                                      <w:marRight w:val="0"/>
                                      <w:marTop w:val="0"/>
                                      <w:marBottom w:val="0"/>
                                      <w:divBdr>
                                        <w:top w:val="none" w:sz="0" w:space="0" w:color="auto"/>
                                        <w:left w:val="none" w:sz="0" w:space="0" w:color="auto"/>
                                        <w:bottom w:val="none" w:sz="0" w:space="0" w:color="auto"/>
                                        <w:right w:val="none" w:sz="0" w:space="0" w:color="auto"/>
                                      </w:divBdr>
                                    </w:div>
                                    <w:div w:id="1582249652">
                                      <w:marLeft w:val="0"/>
                                      <w:marRight w:val="0"/>
                                      <w:marTop w:val="0"/>
                                      <w:marBottom w:val="0"/>
                                      <w:divBdr>
                                        <w:top w:val="none" w:sz="0" w:space="0" w:color="auto"/>
                                        <w:left w:val="none" w:sz="0" w:space="0" w:color="auto"/>
                                        <w:bottom w:val="none" w:sz="0" w:space="0" w:color="auto"/>
                                        <w:right w:val="none" w:sz="0" w:space="0" w:color="auto"/>
                                      </w:divBdr>
                                    </w:div>
                                    <w:div w:id="565262689">
                                      <w:marLeft w:val="0"/>
                                      <w:marRight w:val="0"/>
                                      <w:marTop w:val="0"/>
                                      <w:marBottom w:val="0"/>
                                      <w:divBdr>
                                        <w:top w:val="none" w:sz="0" w:space="0" w:color="auto"/>
                                        <w:left w:val="none" w:sz="0" w:space="0" w:color="auto"/>
                                        <w:bottom w:val="none" w:sz="0" w:space="0" w:color="auto"/>
                                        <w:right w:val="none" w:sz="0" w:space="0" w:color="auto"/>
                                      </w:divBdr>
                                    </w:div>
                                    <w:div w:id="1314481863">
                                      <w:marLeft w:val="0"/>
                                      <w:marRight w:val="0"/>
                                      <w:marTop w:val="0"/>
                                      <w:marBottom w:val="0"/>
                                      <w:divBdr>
                                        <w:top w:val="none" w:sz="0" w:space="0" w:color="auto"/>
                                        <w:left w:val="none" w:sz="0" w:space="0" w:color="auto"/>
                                        <w:bottom w:val="none" w:sz="0" w:space="0" w:color="auto"/>
                                        <w:right w:val="none" w:sz="0" w:space="0" w:color="auto"/>
                                      </w:divBdr>
                                    </w:div>
                                    <w:div w:id="380901746">
                                      <w:marLeft w:val="0"/>
                                      <w:marRight w:val="0"/>
                                      <w:marTop w:val="0"/>
                                      <w:marBottom w:val="0"/>
                                      <w:divBdr>
                                        <w:top w:val="none" w:sz="0" w:space="0" w:color="auto"/>
                                        <w:left w:val="none" w:sz="0" w:space="0" w:color="auto"/>
                                        <w:bottom w:val="none" w:sz="0" w:space="0" w:color="auto"/>
                                        <w:right w:val="none" w:sz="0" w:space="0" w:color="auto"/>
                                      </w:divBdr>
                                    </w:div>
                                    <w:div w:id="1279023666">
                                      <w:marLeft w:val="0"/>
                                      <w:marRight w:val="0"/>
                                      <w:marTop w:val="0"/>
                                      <w:marBottom w:val="0"/>
                                      <w:divBdr>
                                        <w:top w:val="none" w:sz="0" w:space="0" w:color="auto"/>
                                        <w:left w:val="none" w:sz="0" w:space="0" w:color="auto"/>
                                        <w:bottom w:val="none" w:sz="0" w:space="0" w:color="auto"/>
                                        <w:right w:val="none" w:sz="0" w:space="0" w:color="auto"/>
                                      </w:divBdr>
                                    </w:div>
                                    <w:div w:id="1443764439">
                                      <w:marLeft w:val="0"/>
                                      <w:marRight w:val="0"/>
                                      <w:marTop w:val="0"/>
                                      <w:marBottom w:val="0"/>
                                      <w:divBdr>
                                        <w:top w:val="none" w:sz="0" w:space="0" w:color="auto"/>
                                        <w:left w:val="none" w:sz="0" w:space="0" w:color="auto"/>
                                        <w:bottom w:val="none" w:sz="0" w:space="0" w:color="auto"/>
                                        <w:right w:val="none" w:sz="0" w:space="0" w:color="auto"/>
                                      </w:divBdr>
                                    </w:div>
                                    <w:div w:id="2002924619">
                                      <w:marLeft w:val="0"/>
                                      <w:marRight w:val="0"/>
                                      <w:marTop w:val="0"/>
                                      <w:marBottom w:val="0"/>
                                      <w:divBdr>
                                        <w:top w:val="none" w:sz="0" w:space="0" w:color="auto"/>
                                        <w:left w:val="none" w:sz="0" w:space="0" w:color="auto"/>
                                        <w:bottom w:val="none" w:sz="0" w:space="0" w:color="auto"/>
                                        <w:right w:val="none" w:sz="0" w:space="0" w:color="auto"/>
                                      </w:divBdr>
                                    </w:div>
                                    <w:div w:id="691611153">
                                      <w:marLeft w:val="0"/>
                                      <w:marRight w:val="0"/>
                                      <w:marTop w:val="0"/>
                                      <w:marBottom w:val="0"/>
                                      <w:divBdr>
                                        <w:top w:val="none" w:sz="0" w:space="0" w:color="auto"/>
                                        <w:left w:val="none" w:sz="0" w:space="0" w:color="auto"/>
                                        <w:bottom w:val="none" w:sz="0" w:space="0" w:color="auto"/>
                                        <w:right w:val="none" w:sz="0" w:space="0" w:color="auto"/>
                                      </w:divBdr>
                                    </w:div>
                                    <w:div w:id="2075659603">
                                      <w:marLeft w:val="0"/>
                                      <w:marRight w:val="0"/>
                                      <w:marTop w:val="0"/>
                                      <w:marBottom w:val="0"/>
                                      <w:divBdr>
                                        <w:top w:val="none" w:sz="0" w:space="0" w:color="auto"/>
                                        <w:left w:val="none" w:sz="0" w:space="0" w:color="auto"/>
                                        <w:bottom w:val="none" w:sz="0" w:space="0" w:color="auto"/>
                                        <w:right w:val="none" w:sz="0" w:space="0" w:color="auto"/>
                                      </w:divBdr>
                                    </w:div>
                                    <w:div w:id="712926556">
                                      <w:marLeft w:val="0"/>
                                      <w:marRight w:val="0"/>
                                      <w:marTop w:val="0"/>
                                      <w:marBottom w:val="0"/>
                                      <w:divBdr>
                                        <w:top w:val="none" w:sz="0" w:space="0" w:color="auto"/>
                                        <w:left w:val="none" w:sz="0" w:space="0" w:color="auto"/>
                                        <w:bottom w:val="none" w:sz="0" w:space="0" w:color="auto"/>
                                        <w:right w:val="none" w:sz="0" w:space="0" w:color="auto"/>
                                      </w:divBdr>
                                    </w:div>
                                    <w:div w:id="765879772">
                                      <w:marLeft w:val="0"/>
                                      <w:marRight w:val="0"/>
                                      <w:marTop w:val="0"/>
                                      <w:marBottom w:val="0"/>
                                      <w:divBdr>
                                        <w:top w:val="none" w:sz="0" w:space="0" w:color="auto"/>
                                        <w:left w:val="none" w:sz="0" w:space="0" w:color="auto"/>
                                        <w:bottom w:val="none" w:sz="0" w:space="0" w:color="auto"/>
                                        <w:right w:val="none" w:sz="0" w:space="0" w:color="auto"/>
                                      </w:divBdr>
                                    </w:div>
                                    <w:div w:id="844512126">
                                      <w:marLeft w:val="0"/>
                                      <w:marRight w:val="0"/>
                                      <w:marTop w:val="0"/>
                                      <w:marBottom w:val="0"/>
                                      <w:divBdr>
                                        <w:top w:val="none" w:sz="0" w:space="0" w:color="auto"/>
                                        <w:left w:val="none" w:sz="0" w:space="0" w:color="auto"/>
                                        <w:bottom w:val="none" w:sz="0" w:space="0" w:color="auto"/>
                                        <w:right w:val="none" w:sz="0" w:space="0" w:color="auto"/>
                                      </w:divBdr>
                                      <w:divsChild>
                                        <w:div w:id="9320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366693">
          <w:marLeft w:val="0"/>
          <w:marRight w:val="0"/>
          <w:marTop w:val="0"/>
          <w:marBottom w:val="0"/>
          <w:divBdr>
            <w:top w:val="none" w:sz="0" w:space="0" w:color="auto"/>
            <w:left w:val="none" w:sz="0" w:space="0" w:color="auto"/>
            <w:bottom w:val="none" w:sz="0" w:space="0" w:color="auto"/>
            <w:right w:val="none" w:sz="0" w:space="0" w:color="auto"/>
          </w:divBdr>
        </w:div>
        <w:div w:id="1752464294">
          <w:marLeft w:val="0"/>
          <w:marRight w:val="0"/>
          <w:marTop w:val="0"/>
          <w:marBottom w:val="0"/>
          <w:divBdr>
            <w:top w:val="none" w:sz="0" w:space="0" w:color="auto"/>
            <w:left w:val="none" w:sz="0" w:space="0" w:color="auto"/>
            <w:bottom w:val="none" w:sz="0" w:space="0" w:color="auto"/>
            <w:right w:val="none" w:sz="0" w:space="0" w:color="auto"/>
          </w:divBdr>
        </w:div>
        <w:div w:id="1205866923">
          <w:marLeft w:val="0"/>
          <w:marRight w:val="0"/>
          <w:marTop w:val="0"/>
          <w:marBottom w:val="0"/>
          <w:divBdr>
            <w:top w:val="none" w:sz="0" w:space="0" w:color="auto"/>
            <w:left w:val="none" w:sz="0" w:space="0" w:color="auto"/>
            <w:bottom w:val="none" w:sz="0" w:space="0" w:color="auto"/>
            <w:right w:val="none" w:sz="0" w:space="0" w:color="auto"/>
          </w:divBdr>
        </w:div>
        <w:div w:id="1239707853">
          <w:marLeft w:val="0"/>
          <w:marRight w:val="0"/>
          <w:marTop w:val="0"/>
          <w:marBottom w:val="0"/>
          <w:divBdr>
            <w:top w:val="none" w:sz="0" w:space="0" w:color="auto"/>
            <w:left w:val="none" w:sz="0" w:space="0" w:color="auto"/>
            <w:bottom w:val="none" w:sz="0" w:space="0" w:color="auto"/>
            <w:right w:val="none" w:sz="0" w:space="0" w:color="auto"/>
          </w:divBdr>
        </w:div>
        <w:div w:id="1693990786">
          <w:marLeft w:val="0"/>
          <w:marRight w:val="0"/>
          <w:marTop w:val="0"/>
          <w:marBottom w:val="0"/>
          <w:divBdr>
            <w:top w:val="none" w:sz="0" w:space="0" w:color="auto"/>
            <w:left w:val="none" w:sz="0" w:space="0" w:color="auto"/>
            <w:bottom w:val="none" w:sz="0" w:space="0" w:color="auto"/>
            <w:right w:val="none" w:sz="0" w:space="0" w:color="auto"/>
          </w:divBdr>
          <w:divsChild>
            <w:div w:id="1379861860">
              <w:marLeft w:val="0"/>
              <w:marRight w:val="0"/>
              <w:marTop w:val="0"/>
              <w:marBottom w:val="0"/>
              <w:divBdr>
                <w:top w:val="none" w:sz="0" w:space="0" w:color="auto"/>
                <w:left w:val="none" w:sz="0" w:space="0" w:color="auto"/>
                <w:bottom w:val="none" w:sz="0" w:space="0" w:color="auto"/>
                <w:right w:val="none" w:sz="0" w:space="0" w:color="auto"/>
              </w:divBdr>
              <w:divsChild>
                <w:div w:id="667899909">
                  <w:marLeft w:val="150"/>
                  <w:marRight w:val="150"/>
                  <w:marTop w:val="150"/>
                  <w:marBottom w:val="150"/>
                  <w:divBdr>
                    <w:top w:val="none" w:sz="0" w:space="0" w:color="auto"/>
                    <w:left w:val="none" w:sz="0" w:space="0" w:color="auto"/>
                    <w:bottom w:val="none" w:sz="0" w:space="0" w:color="auto"/>
                    <w:right w:val="none" w:sz="0" w:space="0" w:color="auto"/>
                  </w:divBdr>
                  <w:divsChild>
                    <w:div w:id="1931232405">
                      <w:marLeft w:val="0"/>
                      <w:marRight w:val="0"/>
                      <w:marTop w:val="0"/>
                      <w:marBottom w:val="0"/>
                      <w:divBdr>
                        <w:top w:val="none" w:sz="0" w:space="0" w:color="auto"/>
                        <w:left w:val="none" w:sz="0" w:space="0" w:color="auto"/>
                        <w:bottom w:val="none" w:sz="0" w:space="0" w:color="auto"/>
                        <w:right w:val="none" w:sz="0" w:space="0" w:color="auto"/>
                      </w:divBdr>
                      <w:divsChild>
                        <w:div w:id="676351250">
                          <w:marLeft w:val="0"/>
                          <w:marRight w:val="0"/>
                          <w:marTop w:val="0"/>
                          <w:marBottom w:val="0"/>
                          <w:divBdr>
                            <w:top w:val="none" w:sz="0" w:space="0" w:color="auto"/>
                            <w:left w:val="none" w:sz="0" w:space="0" w:color="auto"/>
                            <w:bottom w:val="none" w:sz="0" w:space="0" w:color="auto"/>
                            <w:right w:val="none" w:sz="0" w:space="0" w:color="auto"/>
                          </w:divBdr>
                          <w:divsChild>
                            <w:div w:id="2105110561">
                              <w:marLeft w:val="150"/>
                              <w:marRight w:val="150"/>
                              <w:marTop w:val="15"/>
                              <w:marBottom w:val="150"/>
                              <w:divBdr>
                                <w:top w:val="none" w:sz="0" w:space="0" w:color="auto"/>
                                <w:left w:val="none" w:sz="0" w:space="0" w:color="auto"/>
                                <w:bottom w:val="none" w:sz="0" w:space="0" w:color="auto"/>
                                <w:right w:val="none" w:sz="0" w:space="0" w:color="auto"/>
                              </w:divBdr>
                              <w:divsChild>
                                <w:div w:id="1544976281">
                                  <w:marLeft w:val="0"/>
                                  <w:marRight w:val="0"/>
                                  <w:marTop w:val="0"/>
                                  <w:marBottom w:val="0"/>
                                  <w:divBdr>
                                    <w:top w:val="none" w:sz="0" w:space="0" w:color="auto"/>
                                    <w:left w:val="none" w:sz="0" w:space="0" w:color="auto"/>
                                    <w:bottom w:val="none" w:sz="0" w:space="0" w:color="auto"/>
                                    <w:right w:val="none" w:sz="0" w:space="0" w:color="auto"/>
                                  </w:divBdr>
                                  <w:divsChild>
                                    <w:div w:id="507907999">
                                      <w:marLeft w:val="0"/>
                                      <w:marRight w:val="0"/>
                                      <w:marTop w:val="0"/>
                                      <w:marBottom w:val="0"/>
                                      <w:divBdr>
                                        <w:top w:val="none" w:sz="0" w:space="0" w:color="auto"/>
                                        <w:left w:val="none" w:sz="0" w:space="0" w:color="auto"/>
                                        <w:bottom w:val="none" w:sz="0" w:space="0" w:color="auto"/>
                                        <w:right w:val="none" w:sz="0" w:space="0" w:color="auto"/>
                                      </w:divBdr>
                                    </w:div>
                                  </w:divsChild>
                                </w:div>
                                <w:div w:id="1554462924">
                                  <w:marLeft w:val="0"/>
                                  <w:marRight w:val="0"/>
                                  <w:marTop w:val="675"/>
                                  <w:marBottom w:val="0"/>
                                  <w:divBdr>
                                    <w:top w:val="none" w:sz="0" w:space="0" w:color="auto"/>
                                    <w:left w:val="none" w:sz="0" w:space="0" w:color="auto"/>
                                    <w:bottom w:val="none" w:sz="0" w:space="0" w:color="auto"/>
                                    <w:right w:val="none" w:sz="0" w:space="0" w:color="auto"/>
                                  </w:divBdr>
                                </w:div>
                              </w:divsChild>
                            </w:div>
                            <w:div w:id="1349794214">
                              <w:marLeft w:val="135"/>
                              <w:marRight w:val="135"/>
                              <w:marTop w:val="0"/>
                              <w:marBottom w:val="135"/>
                              <w:divBdr>
                                <w:top w:val="none" w:sz="0" w:space="0" w:color="auto"/>
                                <w:left w:val="none" w:sz="0" w:space="0" w:color="auto"/>
                                <w:bottom w:val="none" w:sz="0" w:space="0" w:color="auto"/>
                                <w:right w:val="none" w:sz="0" w:space="0" w:color="auto"/>
                              </w:divBdr>
                              <w:divsChild>
                                <w:div w:id="1648510232">
                                  <w:marLeft w:val="0"/>
                                  <w:marRight w:val="0"/>
                                  <w:marTop w:val="0"/>
                                  <w:marBottom w:val="0"/>
                                  <w:divBdr>
                                    <w:top w:val="none" w:sz="0" w:space="0" w:color="auto"/>
                                    <w:left w:val="none" w:sz="0" w:space="0" w:color="auto"/>
                                    <w:bottom w:val="none" w:sz="0" w:space="0" w:color="auto"/>
                                    <w:right w:val="none" w:sz="0" w:space="0" w:color="auto"/>
                                  </w:divBdr>
                                  <w:divsChild>
                                    <w:div w:id="1040974440">
                                      <w:marLeft w:val="0"/>
                                      <w:marRight w:val="0"/>
                                      <w:marTop w:val="0"/>
                                      <w:marBottom w:val="0"/>
                                      <w:divBdr>
                                        <w:top w:val="none" w:sz="0" w:space="0" w:color="auto"/>
                                        <w:left w:val="none" w:sz="0" w:space="0" w:color="auto"/>
                                        <w:bottom w:val="none" w:sz="0" w:space="0" w:color="auto"/>
                                        <w:right w:val="none" w:sz="0" w:space="0" w:color="auto"/>
                                      </w:divBdr>
                                      <w:divsChild>
                                        <w:div w:id="537089779">
                                          <w:marLeft w:val="0"/>
                                          <w:marRight w:val="0"/>
                                          <w:marTop w:val="0"/>
                                          <w:marBottom w:val="0"/>
                                          <w:divBdr>
                                            <w:top w:val="none" w:sz="0" w:space="0" w:color="auto"/>
                                            <w:left w:val="none" w:sz="0" w:space="0" w:color="auto"/>
                                            <w:bottom w:val="none" w:sz="0" w:space="0" w:color="auto"/>
                                            <w:right w:val="none" w:sz="0" w:space="0" w:color="auto"/>
                                          </w:divBdr>
                                          <w:divsChild>
                                            <w:div w:id="182518174">
                                              <w:marLeft w:val="0"/>
                                              <w:marRight w:val="0"/>
                                              <w:marTop w:val="0"/>
                                              <w:marBottom w:val="0"/>
                                              <w:divBdr>
                                                <w:top w:val="none" w:sz="0" w:space="0" w:color="auto"/>
                                                <w:left w:val="none" w:sz="0" w:space="0" w:color="auto"/>
                                                <w:bottom w:val="none" w:sz="0" w:space="0" w:color="auto"/>
                                                <w:right w:val="none" w:sz="0" w:space="0" w:color="auto"/>
                                              </w:divBdr>
                                              <w:divsChild>
                                                <w:div w:id="344404168">
                                                  <w:marLeft w:val="0"/>
                                                  <w:marRight w:val="0"/>
                                                  <w:marTop w:val="0"/>
                                                  <w:marBottom w:val="0"/>
                                                  <w:divBdr>
                                                    <w:top w:val="none" w:sz="0" w:space="0" w:color="auto"/>
                                                    <w:left w:val="none" w:sz="0" w:space="0" w:color="auto"/>
                                                    <w:bottom w:val="none" w:sz="0" w:space="0" w:color="auto"/>
                                                    <w:right w:val="none" w:sz="0" w:space="0" w:color="auto"/>
                                                  </w:divBdr>
                                                  <w:divsChild>
                                                    <w:div w:id="999769837">
                                                      <w:marLeft w:val="0"/>
                                                      <w:marRight w:val="0"/>
                                                      <w:marTop w:val="0"/>
                                                      <w:marBottom w:val="0"/>
                                                      <w:divBdr>
                                                        <w:top w:val="none" w:sz="0" w:space="0" w:color="auto"/>
                                                        <w:left w:val="none" w:sz="0" w:space="0" w:color="auto"/>
                                                        <w:bottom w:val="none" w:sz="0" w:space="0" w:color="auto"/>
                                                        <w:right w:val="none" w:sz="0" w:space="0" w:color="auto"/>
                                                      </w:divBdr>
                                                      <w:divsChild>
                                                        <w:div w:id="1657568031">
                                                          <w:marLeft w:val="0"/>
                                                          <w:marRight w:val="0"/>
                                                          <w:marTop w:val="0"/>
                                                          <w:marBottom w:val="0"/>
                                                          <w:divBdr>
                                                            <w:top w:val="none" w:sz="0" w:space="0" w:color="auto"/>
                                                            <w:left w:val="none" w:sz="0" w:space="0" w:color="auto"/>
                                                            <w:bottom w:val="none" w:sz="0" w:space="0" w:color="auto"/>
                                                            <w:right w:val="none" w:sz="0" w:space="0" w:color="auto"/>
                                                          </w:divBdr>
                                                          <w:divsChild>
                                                            <w:div w:id="1770392316">
                                                              <w:marLeft w:val="0"/>
                                                              <w:marRight w:val="0"/>
                                                              <w:marTop w:val="0"/>
                                                              <w:marBottom w:val="0"/>
                                                              <w:divBdr>
                                                                <w:top w:val="none" w:sz="0" w:space="0" w:color="auto"/>
                                                                <w:left w:val="none" w:sz="0" w:space="0" w:color="auto"/>
                                                                <w:bottom w:val="none" w:sz="0" w:space="0" w:color="auto"/>
                                                                <w:right w:val="none" w:sz="0" w:space="0" w:color="auto"/>
                                                              </w:divBdr>
                                                              <w:divsChild>
                                                                <w:div w:id="96732047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543590327">
                                                          <w:marLeft w:val="0"/>
                                                          <w:marRight w:val="0"/>
                                                          <w:marTop w:val="0"/>
                                                          <w:marBottom w:val="0"/>
                                                          <w:divBdr>
                                                            <w:top w:val="none" w:sz="0" w:space="0" w:color="auto"/>
                                                            <w:left w:val="none" w:sz="0" w:space="0" w:color="auto"/>
                                                            <w:bottom w:val="none" w:sz="0" w:space="0" w:color="auto"/>
                                                            <w:right w:val="none" w:sz="0" w:space="0" w:color="auto"/>
                                                          </w:divBdr>
                                                        </w:div>
                                                        <w:div w:id="1896509048">
                                                          <w:marLeft w:val="0"/>
                                                          <w:marRight w:val="0"/>
                                                          <w:marTop w:val="0"/>
                                                          <w:marBottom w:val="0"/>
                                                          <w:divBdr>
                                                            <w:top w:val="none" w:sz="0" w:space="0" w:color="auto"/>
                                                            <w:left w:val="none" w:sz="0" w:space="0" w:color="auto"/>
                                                            <w:bottom w:val="none" w:sz="0" w:space="0" w:color="auto"/>
                                                            <w:right w:val="none" w:sz="0" w:space="0" w:color="auto"/>
                                                          </w:divBdr>
                                                        </w:div>
                                                        <w:div w:id="754593867">
                                                          <w:marLeft w:val="0"/>
                                                          <w:marRight w:val="0"/>
                                                          <w:marTop w:val="0"/>
                                                          <w:marBottom w:val="0"/>
                                                          <w:divBdr>
                                                            <w:top w:val="none" w:sz="0" w:space="0" w:color="auto"/>
                                                            <w:left w:val="none" w:sz="0" w:space="0" w:color="auto"/>
                                                            <w:bottom w:val="none" w:sz="0" w:space="0" w:color="auto"/>
                                                            <w:right w:val="none" w:sz="0" w:space="0" w:color="auto"/>
                                                          </w:divBdr>
                                                        </w:div>
                                                        <w:div w:id="1213729682">
                                                          <w:marLeft w:val="0"/>
                                                          <w:marRight w:val="0"/>
                                                          <w:marTop w:val="0"/>
                                                          <w:marBottom w:val="0"/>
                                                          <w:divBdr>
                                                            <w:top w:val="none" w:sz="0" w:space="0" w:color="auto"/>
                                                            <w:left w:val="none" w:sz="0" w:space="0" w:color="auto"/>
                                                            <w:bottom w:val="none" w:sz="0" w:space="0" w:color="auto"/>
                                                            <w:right w:val="none" w:sz="0" w:space="0" w:color="auto"/>
                                                          </w:divBdr>
                                                        </w:div>
                                                        <w:div w:id="2014449787">
                                                          <w:marLeft w:val="0"/>
                                                          <w:marRight w:val="0"/>
                                                          <w:marTop w:val="0"/>
                                                          <w:marBottom w:val="0"/>
                                                          <w:divBdr>
                                                            <w:top w:val="none" w:sz="0" w:space="0" w:color="auto"/>
                                                            <w:left w:val="none" w:sz="0" w:space="0" w:color="auto"/>
                                                            <w:bottom w:val="none" w:sz="0" w:space="0" w:color="auto"/>
                                                            <w:right w:val="none" w:sz="0" w:space="0" w:color="auto"/>
                                                          </w:divBdr>
                                                        </w:div>
                                                        <w:div w:id="1346178314">
                                                          <w:marLeft w:val="0"/>
                                                          <w:marRight w:val="0"/>
                                                          <w:marTop w:val="0"/>
                                                          <w:marBottom w:val="0"/>
                                                          <w:divBdr>
                                                            <w:top w:val="none" w:sz="0" w:space="0" w:color="auto"/>
                                                            <w:left w:val="none" w:sz="0" w:space="0" w:color="auto"/>
                                                            <w:bottom w:val="none" w:sz="0" w:space="0" w:color="auto"/>
                                                            <w:right w:val="none" w:sz="0" w:space="0" w:color="auto"/>
                                                          </w:divBdr>
                                                        </w:div>
                                                        <w:div w:id="905725627">
                                                          <w:marLeft w:val="0"/>
                                                          <w:marRight w:val="0"/>
                                                          <w:marTop w:val="0"/>
                                                          <w:marBottom w:val="0"/>
                                                          <w:divBdr>
                                                            <w:top w:val="none" w:sz="0" w:space="0" w:color="auto"/>
                                                            <w:left w:val="none" w:sz="0" w:space="0" w:color="auto"/>
                                                            <w:bottom w:val="none" w:sz="0" w:space="0" w:color="auto"/>
                                                            <w:right w:val="none" w:sz="0" w:space="0" w:color="auto"/>
                                                          </w:divBdr>
                                                        </w:div>
                                                        <w:div w:id="151413356">
                                                          <w:marLeft w:val="0"/>
                                                          <w:marRight w:val="0"/>
                                                          <w:marTop w:val="0"/>
                                                          <w:marBottom w:val="0"/>
                                                          <w:divBdr>
                                                            <w:top w:val="none" w:sz="0" w:space="0" w:color="auto"/>
                                                            <w:left w:val="none" w:sz="0" w:space="0" w:color="auto"/>
                                                            <w:bottom w:val="none" w:sz="0" w:space="0" w:color="auto"/>
                                                            <w:right w:val="none" w:sz="0" w:space="0" w:color="auto"/>
                                                          </w:divBdr>
                                                        </w:div>
                                                        <w:div w:id="1819762819">
                                                          <w:marLeft w:val="0"/>
                                                          <w:marRight w:val="0"/>
                                                          <w:marTop w:val="0"/>
                                                          <w:marBottom w:val="0"/>
                                                          <w:divBdr>
                                                            <w:top w:val="none" w:sz="0" w:space="0" w:color="auto"/>
                                                            <w:left w:val="none" w:sz="0" w:space="0" w:color="auto"/>
                                                            <w:bottom w:val="none" w:sz="0" w:space="0" w:color="auto"/>
                                                            <w:right w:val="none" w:sz="0" w:space="0" w:color="auto"/>
                                                          </w:divBdr>
                                                        </w:div>
                                                        <w:div w:id="338125028">
                                                          <w:marLeft w:val="0"/>
                                                          <w:marRight w:val="0"/>
                                                          <w:marTop w:val="0"/>
                                                          <w:marBottom w:val="0"/>
                                                          <w:divBdr>
                                                            <w:top w:val="none" w:sz="0" w:space="0" w:color="auto"/>
                                                            <w:left w:val="none" w:sz="0" w:space="0" w:color="auto"/>
                                                            <w:bottom w:val="none" w:sz="0" w:space="0" w:color="auto"/>
                                                            <w:right w:val="none" w:sz="0" w:space="0" w:color="auto"/>
                                                          </w:divBdr>
                                                        </w:div>
                                                        <w:div w:id="523372339">
                                                          <w:marLeft w:val="0"/>
                                                          <w:marRight w:val="0"/>
                                                          <w:marTop w:val="0"/>
                                                          <w:marBottom w:val="0"/>
                                                          <w:divBdr>
                                                            <w:top w:val="none" w:sz="0" w:space="0" w:color="auto"/>
                                                            <w:left w:val="none" w:sz="0" w:space="0" w:color="auto"/>
                                                            <w:bottom w:val="none" w:sz="0" w:space="0" w:color="auto"/>
                                                            <w:right w:val="none" w:sz="0" w:space="0" w:color="auto"/>
                                                          </w:divBdr>
                                                        </w:div>
                                                        <w:div w:id="676469242">
                                                          <w:marLeft w:val="0"/>
                                                          <w:marRight w:val="0"/>
                                                          <w:marTop w:val="0"/>
                                                          <w:marBottom w:val="0"/>
                                                          <w:divBdr>
                                                            <w:top w:val="none" w:sz="0" w:space="0" w:color="auto"/>
                                                            <w:left w:val="none" w:sz="0" w:space="0" w:color="auto"/>
                                                            <w:bottom w:val="none" w:sz="0" w:space="0" w:color="auto"/>
                                                            <w:right w:val="none" w:sz="0" w:space="0" w:color="auto"/>
                                                          </w:divBdr>
                                                        </w:div>
                                                        <w:div w:id="2104447423">
                                                          <w:marLeft w:val="0"/>
                                                          <w:marRight w:val="0"/>
                                                          <w:marTop w:val="0"/>
                                                          <w:marBottom w:val="0"/>
                                                          <w:divBdr>
                                                            <w:top w:val="none" w:sz="0" w:space="0" w:color="auto"/>
                                                            <w:left w:val="none" w:sz="0" w:space="0" w:color="auto"/>
                                                            <w:bottom w:val="none" w:sz="0" w:space="0" w:color="auto"/>
                                                            <w:right w:val="none" w:sz="0" w:space="0" w:color="auto"/>
                                                          </w:divBdr>
                                                          <w:divsChild>
                                                            <w:div w:id="5118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219136">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25088487">
                          <w:marLeft w:val="0"/>
                          <w:marRight w:val="0"/>
                          <w:marTop w:val="0"/>
                          <w:marBottom w:val="0"/>
                          <w:divBdr>
                            <w:top w:val="none" w:sz="0" w:space="0" w:color="auto"/>
                            <w:left w:val="none" w:sz="0" w:space="0" w:color="auto"/>
                            <w:bottom w:val="none" w:sz="0" w:space="0" w:color="auto"/>
                            <w:right w:val="none" w:sz="0" w:space="0" w:color="auto"/>
                          </w:divBdr>
                          <w:divsChild>
                            <w:div w:id="706871974">
                              <w:marLeft w:val="0"/>
                              <w:marRight w:val="0"/>
                              <w:marTop w:val="0"/>
                              <w:marBottom w:val="0"/>
                              <w:divBdr>
                                <w:top w:val="none" w:sz="0" w:space="0" w:color="auto"/>
                                <w:left w:val="none" w:sz="0" w:space="0" w:color="auto"/>
                                <w:bottom w:val="none" w:sz="0" w:space="0" w:color="auto"/>
                                <w:right w:val="none" w:sz="0" w:space="0" w:color="auto"/>
                              </w:divBdr>
                              <w:divsChild>
                                <w:div w:id="770513356">
                                  <w:marLeft w:val="0"/>
                                  <w:marRight w:val="0"/>
                                  <w:marTop w:val="0"/>
                                  <w:marBottom w:val="0"/>
                                  <w:divBdr>
                                    <w:top w:val="none" w:sz="0" w:space="0" w:color="auto"/>
                                    <w:left w:val="none" w:sz="0" w:space="0" w:color="auto"/>
                                    <w:bottom w:val="none" w:sz="0" w:space="0" w:color="auto"/>
                                    <w:right w:val="none" w:sz="0" w:space="0" w:color="auto"/>
                                  </w:divBdr>
                                  <w:divsChild>
                                    <w:div w:id="457530959">
                                      <w:marLeft w:val="0"/>
                                      <w:marRight w:val="0"/>
                                      <w:marTop w:val="0"/>
                                      <w:marBottom w:val="0"/>
                                      <w:divBdr>
                                        <w:top w:val="none" w:sz="0" w:space="0" w:color="auto"/>
                                        <w:left w:val="none" w:sz="0" w:space="0" w:color="auto"/>
                                        <w:bottom w:val="none" w:sz="0" w:space="0" w:color="auto"/>
                                        <w:right w:val="none" w:sz="0" w:space="0" w:color="auto"/>
                                      </w:divBdr>
                                      <w:divsChild>
                                        <w:div w:id="835851353">
                                          <w:marLeft w:val="0"/>
                                          <w:marRight w:val="0"/>
                                          <w:marTop w:val="0"/>
                                          <w:marBottom w:val="0"/>
                                          <w:divBdr>
                                            <w:top w:val="none" w:sz="0" w:space="0" w:color="auto"/>
                                            <w:left w:val="none" w:sz="0" w:space="0" w:color="auto"/>
                                            <w:bottom w:val="none" w:sz="0" w:space="0" w:color="auto"/>
                                            <w:right w:val="none" w:sz="0" w:space="0" w:color="auto"/>
                                          </w:divBdr>
                                          <w:divsChild>
                                            <w:div w:id="549002334">
                                              <w:marLeft w:val="0"/>
                                              <w:marRight w:val="0"/>
                                              <w:marTop w:val="0"/>
                                              <w:marBottom w:val="0"/>
                                              <w:divBdr>
                                                <w:top w:val="none" w:sz="0" w:space="0" w:color="auto"/>
                                                <w:left w:val="none" w:sz="0" w:space="0" w:color="auto"/>
                                                <w:bottom w:val="none" w:sz="0" w:space="0" w:color="auto"/>
                                                <w:right w:val="none" w:sz="0" w:space="0" w:color="auto"/>
                                              </w:divBdr>
                                              <w:divsChild>
                                                <w:div w:id="407534922">
                                                  <w:marLeft w:val="0"/>
                                                  <w:marRight w:val="0"/>
                                                  <w:marTop w:val="0"/>
                                                  <w:marBottom w:val="0"/>
                                                  <w:divBdr>
                                                    <w:top w:val="none" w:sz="0" w:space="0" w:color="auto"/>
                                                    <w:left w:val="none" w:sz="0" w:space="0" w:color="auto"/>
                                                    <w:bottom w:val="none" w:sz="0" w:space="0" w:color="auto"/>
                                                    <w:right w:val="none" w:sz="0" w:space="0" w:color="auto"/>
                                                  </w:divBdr>
                                                  <w:divsChild>
                                                    <w:div w:id="104884203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060549463">
                                              <w:marLeft w:val="0"/>
                                              <w:marRight w:val="0"/>
                                              <w:marTop w:val="0"/>
                                              <w:marBottom w:val="0"/>
                                              <w:divBdr>
                                                <w:top w:val="none" w:sz="0" w:space="0" w:color="auto"/>
                                                <w:left w:val="none" w:sz="0" w:space="0" w:color="auto"/>
                                                <w:bottom w:val="none" w:sz="0" w:space="0" w:color="auto"/>
                                                <w:right w:val="none" w:sz="0" w:space="0" w:color="auto"/>
                                              </w:divBdr>
                                            </w:div>
                                            <w:div w:id="743185162">
                                              <w:marLeft w:val="0"/>
                                              <w:marRight w:val="0"/>
                                              <w:marTop w:val="0"/>
                                              <w:marBottom w:val="0"/>
                                              <w:divBdr>
                                                <w:top w:val="none" w:sz="0" w:space="0" w:color="auto"/>
                                                <w:left w:val="none" w:sz="0" w:space="0" w:color="auto"/>
                                                <w:bottom w:val="none" w:sz="0" w:space="0" w:color="auto"/>
                                                <w:right w:val="none" w:sz="0" w:space="0" w:color="auto"/>
                                              </w:divBdr>
                                            </w:div>
                                            <w:div w:id="1579438231">
                                              <w:marLeft w:val="0"/>
                                              <w:marRight w:val="0"/>
                                              <w:marTop w:val="0"/>
                                              <w:marBottom w:val="0"/>
                                              <w:divBdr>
                                                <w:top w:val="none" w:sz="0" w:space="0" w:color="auto"/>
                                                <w:left w:val="none" w:sz="0" w:space="0" w:color="auto"/>
                                                <w:bottom w:val="none" w:sz="0" w:space="0" w:color="auto"/>
                                                <w:right w:val="none" w:sz="0" w:space="0" w:color="auto"/>
                                              </w:divBdr>
                                            </w:div>
                                            <w:div w:id="1526821267">
                                              <w:marLeft w:val="0"/>
                                              <w:marRight w:val="0"/>
                                              <w:marTop w:val="0"/>
                                              <w:marBottom w:val="0"/>
                                              <w:divBdr>
                                                <w:top w:val="none" w:sz="0" w:space="0" w:color="auto"/>
                                                <w:left w:val="none" w:sz="0" w:space="0" w:color="auto"/>
                                                <w:bottom w:val="none" w:sz="0" w:space="0" w:color="auto"/>
                                                <w:right w:val="none" w:sz="0" w:space="0" w:color="auto"/>
                                              </w:divBdr>
                                            </w:div>
                                            <w:div w:id="972448698">
                                              <w:marLeft w:val="0"/>
                                              <w:marRight w:val="0"/>
                                              <w:marTop w:val="0"/>
                                              <w:marBottom w:val="0"/>
                                              <w:divBdr>
                                                <w:top w:val="none" w:sz="0" w:space="0" w:color="auto"/>
                                                <w:left w:val="none" w:sz="0" w:space="0" w:color="auto"/>
                                                <w:bottom w:val="none" w:sz="0" w:space="0" w:color="auto"/>
                                                <w:right w:val="none" w:sz="0" w:space="0" w:color="auto"/>
                                              </w:divBdr>
                                            </w:div>
                                            <w:div w:id="1981500843">
                                              <w:marLeft w:val="0"/>
                                              <w:marRight w:val="0"/>
                                              <w:marTop w:val="0"/>
                                              <w:marBottom w:val="0"/>
                                              <w:divBdr>
                                                <w:top w:val="none" w:sz="0" w:space="0" w:color="auto"/>
                                                <w:left w:val="none" w:sz="0" w:space="0" w:color="auto"/>
                                                <w:bottom w:val="none" w:sz="0" w:space="0" w:color="auto"/>
                                                <w:right w:val="none" w:sz="0" w:space="0" w:color="auto"/>
                                              </w:divBdr>
                                            </w:div>
                                            <w:div w:id="1209604783">
                                              <w:marLeft w:val="0"/>
                                              <w:marRight w:val="0"/>
                                              <w:marTop w:val="0"/>
                                              <w:marBottom w:val="0"/>
                                              <w:divBdr>
                                                <w:top w:val="none" w:sz="0" w:space="0" w:color="auto"/>
                                                <w:left w:val="none" w:sz="0" w:space="0" w:color="auto"/>
                                                <w:bottom w:val="none" w:sz="0" w:space="0" w:color="auto"/>
                                                <w:right w:val="none" w:sz="0" w:space="0" w:color="auto"/>
                                              </w:divBdr>
                                            </w:div>
                                            <w:div w:id="834952240">
                                              <w:marLeft w:val="0"/>
                                              <w:marRight w:val="0"/>
                                              <w:marTop w:val="0"/>
                                              <w:marBottom w:val="0"/>
                                              <w:divBdr>
                                                <w:top w:val="none" w:sz="0" w:space="0" w:color="auto"/>
                                                <w:left w:val="none" w:sz="0" w:space="0" w:color="auto"/>
                                                <w:bottom w:val="none" w:sz="0" w:space="0" w:color="auto"/>
                                                <w:right w:val="none" w:sz="0" w:space="0" w:color="auto"/>
                                              </w:divBdr>
                                            </w:div>
                                            <w:div w:id="1260481114">
                                              <w:marLeft w:val="0"/>
                                              <w:marRight w:val="0"/>
                                              <w:marTop w:val="0"/>
                                              <w:marBottom w:val="0"/>
                                              <w:divBdr>
                                                <w:top w:val="none" w:sz="0" w:space="0" w:color="auto"/>
                                                <w:left w:val="none" w:sz="0" w:space="0" w:color="auto"/>
                                                <w:bottom w:val="none" w:sz="0" w:space="0" w:color="auto"/>
                                                <w:right w:val="none" w:sz="0" w:space="0" w:color="auto"/>
                                              </w:divBdr>
                                            </w:div>
                                            <w:div w:id="785470839">
                                              <w:marLeft w:val="0"/>
                                              <w:marRight w:val="0"/>
                                              <w:marTop w:val="0"/>
                                              <w:marBottom w:val="0"/>
                                              <w:divBdr>
                                                <w:top w:val="none" w:sz="0" w:space="0" w:color="auto"/>
                                                <w:left w:val="none" w:sz="0" w:space="0" w:color="auto"/>
                                                <w:bottom w:val="none" w:sz="0" w:space="0" w:color="auto"/>
                                                <w:right w:val="none" w:sz="0" w:space="0" w:color="auto"/>
                                              </w:divBdr>
                                            </w:div>
                                            <w:div w:id="1249467044">
                                              <w:marLeft w:val="0"/>
                                              <w:marRight w:val="0"/>
                                              <w:marTop w:val="0"/>
                                              <w:marBottom w:val="0"/>
                                              <w:divBdr>
                                                <w:top w:val="none" w:sz="0" w:space="0" w:color="auto"/>
                                                <w:left w:val="none" w:sz="0" w:space="0" w:color="auto"/>
                                                <w:bottom w:val="none" w:sz="0" w:space="0" w:color="auto"/>
                                                <w:right w:val="none" w:sz="0" w:space="0" w:color="auto"/>
                                              </w:divBdr>
                                            </w:div>
                                            <w:div w:id="2000649632">
                                              <w:marLeft w:val="0"/>
                                              <w:marRight w:val="0"/>
                                              <w:marTop w:val="0"/>
                                              <w:marBottom w:val="0"/>
                                              <w:divBdr>
                                                <w:top w:val="none" w:sz="0" w:space="0" w:color="auto"/>
                                                <w:left w:val="none" w:sz="0" w:space="0" w:color="auto"/>
                                                <w:bottom w:val="none" w:sz="0" w:space="0" w:color="auto"/>
                                                <w:right w:val="none" w:sz="0" w:space="0" w:color="auto"/>
                                              </w:divBdr>
                                            </w:div>
                                            <w:div w:id="380977272">
                                              <w:marLeft w:val="0"/>
                                              <w:marRight w:val="0"/>
                                              <w:marTop w:val="0"/>
                                              <w:marBottom w:val="0"/>
                                              <w:divBdr>
                                                <w:top w:val="none" w:sz="0" w:space="0" w:color="auto"/>
                                                <w:left w:val="none" w:sz="0" w:space="0" w:color="auto"/>
                                                <w:bottom w:val="none" w:sz="0" w:space="0" w:color="auto"/>
                                                <w:right w:val="none" w:sz="0" w:space="0" w:color="auto"/>
                                              </w:divBdr>
                                            </w:div>
                                            <w:div w:id="1304191327">
                                              <w:marLeft w:val="0"/>
                                              <w:marRight w:val="0"/>
                                              <w:marTop w:val="0"/>
                                              <w:marBottom w:val="0"/>
                                              <w:divBdr>
                                                <w:top w:val="none" w:sz="0" w:space="0" w:color="auto"/>
                                                <w:left w:val="none" w:sz="0" w:space="0" w:color="auto"/>
                                                <w:bottom w:val="none" w:sz="0" w:space="0" w:color="auto"/>
                                                <w:right w:val="none" w:sz="0" w:space="0" w:color="auto"/>
                                              </w:divBdr>
                                            </w:div>
                                            <w:div w:id="343291471">
                                              <w:marLeft w:val="0"/>
                                              <w:marRight w:val="0"/>
                                              <w:marTop w:val="0"/>
                                              <w:marBottom w:val="0"/>
                                              <w:divBdr>
                                                <w:top w:val="none" w:sz="0" w:space="0" w:color="auto"/>
                                                <w:left w:val="none" w:sz="0" w:space="0" w:color="auto"/>
                                                <w:bottom w:val="none" w:sz="0" w:space="0" w:color="auto"/>
                                                <w:right w:val="none" w:sz="0" w:space="0" w:color="auto"/>
                                              </w:divBdr>
                                            </w:div>
                                            <w:div w:id="455030774">
                                              <w:marLeft w:val="0"/>
                                              <w:marRight w:val="0"/>
                                              <w:marTop w:val="0"/>
                                              <w:marBottom w:val="0"/>
                                              <w:divBdr>
                                                <w:top w:val="none" w:sz="0" w:space="0" w:color="auto"/>
                                                <w:left w:val="none" w:sz="0" w:space="0" w:color="auto"/>
                                                <w:bottom w:val="none" w:sz="0" w:space="0" w:color="auto"/>
                                                <w:right w:val="none" w:sz="0" w:space="0" w:color="auto"/>
                                              </w:divBdr>
                                            </w:div>
                                            <w:div w:id="1580407437">
                                              <w:marLeft w:val="0"/>
                                              <w:marRight w:val="0"/>
                                              <w:marTop w:val="0"/>
                                              <w:marBottom w:val="0"/>
                                              <w:divBdr>
                                                <w:top w:val="none" w:sz="0" w:space="0" w:color="auto"/>
                                                <w:left w:val="none" w:sz="0" w:space="0" w:color="auto"/>
                                                <w:bottom w:val="none" w:sz="0" w:space="0" w:color="auto"/>
                                                <w:right w:val="none" w:sz="0" w:space="0" w:color="auto"/>
                                              </w:divBdr>
                                              <w:divsChild>
                                                <w:div w:id="840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559783">
          <w:marLeft w:val="0"/>
          <w:marRight w:val="0"/>
          <w:marTop w:val="0"/>
          <w:marBottom w:val="0"/>
          <w:divBdr>
            <w:top w:val="none" w:sz="0" w:space="0" w:color="auto"/>
            <w:left w:val="none" w:sz="0" w:space="0" w:color="auto"/>
            <w:bottom w:val="none" w:sz="0" w:space="0" w:color="auto"/>
            <w:right w:val="none" w:sz="0" w:space="0" w:color="auto"/>
          </w:divBdr>
          <w:divsChild>
            <w:div w:id="1376461885">
              <w:marLeft w:val="0"/>
              <w:marRight w:val="0"/>
              <w:marTop w:val="0"/>
              <w:marBottom w:val="0"/>
              <w:divBdr>
                <w:top w:val="none" w:sz="0" w:space="0" w:color="auto"/>
                <w:left w:val="none" w:sz="0" w:space="0" w:color="auto"/>
                <w:bottom w:val="none" w:sz="0" w:space="0" w:color="auto"/>
                <w:right w:val="none" w:sz="0" w:space="0" w:color="auto"/>
              </w:divBdr>
              <w:divsChild>
                <w:div w:id="1434059808">
                  <w:marLeft w:val="150"/>
                  <w:marRight w:val="150"/>
                  <w:marTop w:val="150"/>
                  <w:marBottom w:val="150"/>
                  <w:divBdr>
                    <w:top w:val="none" w:sz="0" w:space="0" w:color="auto"/>
                    <w:left w:val="none" w:sz="0" w:space="0" w:color="auto"/>
                    <w:bottom w:val="none" w:sz="0" w:space="0" w:color="auto"/>
                    <w:right w:val="none" w:sz="0" w:space="0" w:color="auto"/>
                  </w:divBdr>
                  <w:divsChild>
                    <w:div w:id="893927737">
                      <w:marLeft w:val="0"/>
                      <w:marRight w:val="0"/>
                      <w:marTop w:val="0"/>
                      <w:marBottom w:val="0"/>
                      <w:divBdr>
                        <w:top w:val="none" w:sz="0" w:space="0" w:color="auto"/>
                        <w:left w:val="none" w:sz="0" w:space="0" w:color="auto"/>
                        <w:bottom w:val="none" w:sz="0" w:space="0" w:color="auto"/>
                        <w:right w:val="none" w:sz="0" w:space="0" w:color="auto"/>
                      </w:divBdr>
                      <w:divsChild>
                        <w:div w:id="102386374">
                          <w:marLeft w:val="0"/>
                          <w:marRight w:val="0"/>
                          <w:marTop w:val="0"/>
                          <w:marBottom w:val="0"/>
                          <w:divBdr>
                            <w:top w:val="none" w:sz="0" w:space="0" w:color="auto"/>
                            <w:left w:val="none" w:sz="0" w:space="0" w:color="auto"/>
                            <w:bottom w:val="none" w:sz="0" w:space="0" w:color="auto"/>
                            <w:right w:val="none" w:sz="0" w:space="0" w:color="auto"/>
                          </w:divBdr>
                          <w:divsChild>
                            <w:div w:id="2113091962">
                              <w:marLeft w:val="0"/>
                              <w:marRight w:val="0"/>
                              <w:marTop w:val="0"/>
                              <w:marBottom w:val="0"/>
                              <w:divBdr>
                                <w:top w:val="none" w:sz="0" w:space="0" w:color="auto"/>
                                <w:left w:val="none" w:sz="0" w:space="0" w:color="auto"/>
                                <w:bottom w:val="none" w:sz="0" w:space="0" w:color="auto"/>
                                <w:right w:val="none" w:sz="0" w:space="0" w:color="auto"/>
                              </w:divBdr>
                              <w:divsChild>
                                <w:div w:id="53547373">
                                  <w:marLeft w:val="0"/>
                                  <w:marRight w:val="0"/>
                                  <w:marTop w:val="0"/>
                                  <w:marBottom w:val="0"/>
                                  <w:divBdr>
                                    <w:top w:val="none" w:sz="0" w:space="0" w:color="auto"/>
                                    <w:left w:val="none" w:sz="0" w:space="0" w:color="auto"/>
                                    <w:bottom w:val="none" w:sz="0" w:space="0" w:color="auto"/>
                                    <w:right w:val="none" w:sz="0" w:space="0" w:color="auto"/>
                                  </w:divBdr>
                                  <w:divsChild>
                                    <w:div w:id="1795248326">
                                      <w:marLeft w:val="0"/>
                                      <w:marRight w:val="0"/>
                                      <w:marTop w:val="0"/>
                                      <w:marBottom w:val="0"/>
                                      <w:divBdr>
                                        <w:top w:val="none" w:sz="0" w:space="0" w:color="auto"/>
                                        <w:left w:val="none" w:sz="0" w:space="0" w:color="auto"/>
                                        <w:bottom w:val="none" w:sz="0" w:space="0" w:color="auto"/>
                                        <w:right w:val="none" w:sz="0" w:space="0" w:color="auto"/>
                                      </w:divBdr>
                                      <w:divsChild>
                                        <w:div w:id="732123391">
                                          <w:marLeft w:val="0"/>
                                          <w:marRight w:val="0"/>
                                          <w:marTop w:val="0"/>
                                          <w:marBottom w:val="0"/>
                                          <w:divBdr>
                                            <w:top w:val="none" w:sz="0" w:space="0" w:color="auto"/>
                                            <w:left w:val="none" w:sz="0" w:space="0" w:color="auto"/>
                                            <w:bottom w:val="none" w:sz="0" w:space="0" w:color="auto"/>
                                            <w:right w:val="none" w:sz="0" w:space="0" w:color="auto"/>
                                          </w:divBdr>
                                          <w:divsChild>
                                            <w:div w:id="16443850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975069751">
                                      <w:marLeft w:val="0"/>
                                      <w:marRight w:val="0"/>
                                      <w:marTop w:val="0"/>
                                      <w:marBottom w:val="0"/>
                                      <w:divBdr>
                                        <w:top w:val="none" w:sz="0" w:space="0" w:color="auto"/>
                                        <w:left w:val="none" w:sz="0" w:space="0" w:color="auto"/>
                                        <w:bottom w:val="none" w:sz="0" w:space="0" w:color="auto"/>
                                        <w:right w:val="none" w:sz="0" w:space="0" w:color="auto"/>
                                      </w:divBdr>
                                    </w:div>
                                    <w:div w:id="195850968">
                                      <w:marLeft w:val="0"/>
                                      <w:marRight w:val="0"/>
                                      <w:marTop w:val="0"/>
                                      <w:marBottom w:val="0"/>
                                      <w:divBdr>
                                        <w:top w:val="none" w:sz="0" w:space="0" w:color="auto"/>
                                        <w:left w:val="none" w:sz="0" w:space="0" w:color="auto"/>
                                        <w:bottom w:val="none" w:sz="0" w:space="0" w:color="auto"/>
                                        <w:right w:val="none" w:sz="0" w:space="0" w:color="auto"/>
                                      </w:divBdr>
                                    </w:div>
                                    <w:div w:id="1885602456">
                                      <w:marLeft w:val="0"/>
                                      <w:marRight w:val="0"/>
                                      <w:marTop w:val="0"/>
                                      <w:marBottom w:val="0"/>
                                      <w:divBdr>
                                        <w:top w:val="none" w:sz="0" w:space="0" w:color="auto"/>
                                        <w:left w:val="none" w:sz="0" w:space="0" w:color="auto"/>
                                        <w:bottom w:val="none" w:sz="0" w:space="0" w:color="auto"/>
                                        <w:right w:val="none" w:sz="0" w:space="0" w:color="auto"/>
                                      </w:divBdr>
                                    </w:div>
                                    <w:div w:id="261380944">
                                      <w:marLeft w:val="0"/>
                                      <w:marRight w:val="0"/>
                                      <w:marTop w:val="0"/>
                                      <w:marBottom w:val="0"/>
                                      <w:divBdr>
                                        <w:top w:val="none" w:sz="0" w:space="0" w:color="auto"/>
                                        <w:left w:val="none" w:sz="0" w:space="0" w:color="auto"/>
                                        <w:bottom w:val="none" w:sz="0" w:space="0" w:color="auto"/>
                                        <w:right w:val="none" w:sz="0" w:space="0" w:color="auto"/>
                                      </w:divBdr>
                                    </w:div>
                                    <w:div w:id="948707694">
                                      <w:marLeft w:val="0"/>
                                      <w:marRight w:val="0"/>
                                      <w:marTop w:val="0"/>
                                      <w:marBottom w:val="0"/>
                                      <w:divBdr>
                                        <w:top w:val="none" w:sz="0" w:space="0" w:color="auto"/>
                                        <w:left w:val="none" w:sz="0" w:space="0" w:color="auto"/>
                                        <w:bottom w:val="none" w:sz="0" w:space="0" w:color="auto"/>
                                        <w:right w:val="none" w:sz="0" w:space="0" w:color="auto"/>
                                      </w:divBdr>
                                    </w:div>
                                    <w:div w:id="369764059">
                                      <w:marLeft w:val="0"/>
                                      <w:marRight w:val="0"/>
                                      <w:marTop w:val="0"/>
                                      <w:marBottom w:val="0"/>
                                      <w:divBdr>
                                        <w:top w:val="none" w:sz="0" w:space="0" w:color="auto"/>
                                        <w:left w:val="none" w:sz="0" w:space="0" w:color="auto"/>
                                        <w:bottom w:val="none" w:sz="0" w:space="0" w:color="auto"/>
                                        <w:right w:val="none" w:sz="0" w:space="0" w:color="auto"/>
                                      </w:divBdr>
                                    </w:div>
                                    <w:div w:id="860165918">
                                      <w:marLeft w:val="0"/>
                                      <w:marRight w:val="0"/>
                                      <w:marTop w:val="0"/>
                                      <w:marBottom w:val="0"/>
                                      <w:divBdr>
                                        <w:top w:val="none" w:sz="0" w:space="0" w:color="auto"/>
                                        <w:left w:val="none" w:sz="0" w:space="0" w:color="auto"/>
                                        <w:bottom w:val="none" w:sz="0" w:space="0" w:color="auto"/>
                                        <w:right w:val="none" w:sz="0" w:space="0" w:color="auto"/>
                                      </w:divBdr>
                                    </w:div>
                                    <w:div w:id="1822581912">
                                      <w:marLeft w:val="0"/>
                                      <w:marRight w:val="0"/>
                                      <w:marTop w:val="0"/>
                                      <w:marBottom w:val="0"/>
                                      <w:divBdr>
                                        <w:top w:val="none" w:sz="0" w:space="0" w:color="auto"/>
                                        <w:left w:val="none" w:sz="0" w:space="0" w:color="auto"/>
                                        <w:bottom w:val="none" w:sz="0" w:space="0" w:color="auto"/>
                                        <w:right w:val="none" w:sz="0" w:space="0" w:color="auto"/>
                                      </w:divBdr>
                                    </w:div>
                                    <w:div w:id="1040056712">
                                      <w:marLeft w:val="0"/>
                                      <w:marRight w:val="0"/>
                                      <w:marTop w:val="0"/>
                                      <w:marBottom w:val="0"/>
                                      <w:divBdr>
                                        <w:top w:val="none" w:sz="0" w:space="0" w:color="auto"/>
                                        <w:left w:val="none" w:sz="0" w:space="0" w:color="auto"/>
                                        <w:bottom w:val="none" w:sz="0" w:space="0" w:color="auto"/>
                                        <w:right w:val="none" w:sz="0" w:space="0" w:color="auto"/>
                                      </w:divBdr>
                                    </w:div>
                                    <w:div w:id="880629144">
                                      <w:marLeft w:val="0"/>
                                      <w:marRight w:val="0"/>
                                      <w:marTop w:val="0"/>
                                      <w:marBottom w:val="0"/>
                                      <w:divBdr>
                                        <w:top w:val="none" w:sz="0" w:space="0" w:color="auto"/>
                                        <w:left w:val="none" w:sz="0" w:space="0" w:color="auto"/>
                                        <w:bottom w:val="none" w:sz="0" w:space="0" w:color="auto"/>
                                        <w:right w:val="none" w:sz="0" w:space="0" w:color="auto"/>
                                      </w:divBdr>
                                    </w:div>
                                    <w:div w:id="943146202">
                                      <w:marLeft w:val="0"/>
                                      <w:marRight w:val="0"/>
                                      <w:marTop w:val="0"/>
                                      <w:marBottom w:val="0"/>
                                      <w:divBdr>
                                        <w:top w:val="none" w:sz="0" w:space="0" w:color="auto"/>
                                        <w:left w:val="none" w:sz="0" w:space="0" w:color="auto"/>
                                        <w:bottom w:val="none" w:sz="0" w:space="0" w:color="auto"/>
                                        <w:right w:val="none" w:sz="0" w:space="0" w:color="auto"/>
                                      </w:divBdr>
                                    </w:div>
                                    <w:div w:id="1954706834">
                                      <w:marLeft w:val="0"/>
                                      <w:marRight w:val="0"/>
                                      <w:marTop w:val="0"/>
                                      <w:marBottom w:val="0"/>
                                      <w:divBdr>
                                        <w:top w:val="none" w:sz="0" w:space="0" w:color="auto"/>
                                        <w:left w:val="none" w:sz="0" w:space="0" w:color="auto"/>
                                        <w:bottom w:val="none" w:sz="0" w:space="0" w:color="auto"/>
                                        <w:right w:val="none" w:sz="0" w:space="0" w:color="auto"/>
                                      </w:divBdr>
                                    </w:div>
                                    <w:div w:id="2055107610">
                                      <w:marLeft w:val="0"/>
                                      <w:marRight w:val="0"/>
                                      <w:marTop w:val="0"/>
                                      <w:marBottom w:val="0"/>
                                      <w:divBdr>
                                        <w:top w:val="none" w:sz="0" w:space="0" w:color="auto"/>
                                        <w:left w:val="none" w:sz="0" w:space="0" w:color="auto"/>
                                        <w:bottom w:val="none" w:sz="0" w:space="0" w:color="auto"/>
                                        <w:right w:val="none" w:sz="0" w:space="0" w:color="auto"/>
                                      </w:divBdr>
                                    </w:div>
                                    <w:div w:id="594830241">
                                      <w:marLeft w:val="0"/>
                                      <w:marRight w:val="0"/>
                                      <w:marTop w:val="0"/>
                                      <w:marBottom w:val="0"/>
                                      <w:divBdr>
                                        <w:top w:val="none" w:sz="0" w:space="0" w:color="auto"/>
                                        <w:left w:val="none" w:sz="0" w:space="0" w:color="auto"/>
                                        <w:bottom w:val="none" w:sz="0" w:space="0" w:color="auto"/>
                                        <w:right w:val="none" w:sz="0" w:space="0" w:color="auto"/>
                                      </w:divBdr>
                                    </w:div>
                                    <w:div w:id="1214462787">
                                      <w:marLeft w:val="0"/>
                                      <w:marRight w:val="0"/>
                                      <w:marTop w:val="0"/>
                                      <w:marBottom w:val="0"/>
                                      <w:divBdr>
                                        <w:top w:val="none" w:sz="0" w:space="0" w:color="auto"/>
                                        <w:left w:val="none" w:sz="0" w:space="0" w:color="auto"/>
                                        <w:bottom w:val="none" w:sz="0" w:space="0" w:color="auto"/>
                                        <w:right w:val="none" w:sz="0" w:space="0" w:color="auto"/>
                                      </w:divBdr>
                                    </w:div>
                                    <w:div w:id="313336019">
                                      <w:marLeft w:val="0"/>
                                      <w:marRight w:val="0"/>
                                      <w:marTop w:val="0"/>
                                      <w:marBottom w:val="0"/>
                                      <w:divBdr>
                                        <w:top w:val="none" w:sz="0" w:space="0" w:color="auto"/>
                                        <w:left w:val="none" w:sz="0" w:space="0" w:color="auto"/>
                                        <w:bottom w:val="none" w:sz="0" w:space="0" w:color="auto"/>
                                        <w:right w:val="none" w:sz="0" w:space="0" w:color="auto"/>
                                      </w:divBdr>
                                    </w:div>
                                    <w:div w:id="1362244843">
                                      <w:marLeft w:val="0"/>
                                      <w:marRight w:val="0"/>
                                      <w:marTop w:val="0"/>
                                      <w:marBottom w:val="0"/>
                                      <w:divBdr>
                                        <w:top w:val="none" w:sz="0" w:space="0" w:color="auto"/>
                                        <w:left w:val="none" w:sz="0" w:space="0" w:color="auto"/>
                                        <w:bottom w:val="none" w:sz="0" w:space="0" w:color="auto"/>
                                        <w:right w:val="none" w:sz="0" w:space="0" w:color="auto"/>
                                      </w:divBdr>
                                    </w:div>
                                    <w:div w:id="658466978">
                                      <w:marLeft w:val="0"/>
                                      <w:marRight w:val="0"/>
                                      <w:marTop w:val="0"/>
                                      <w:marBottom w:val="0"/>
                                      <w:divBdr>
                                        <w:top w:val="none" w:sz="0" w:space="0" w:color="auto"/>
                                        <w:left w:val="none" w:sz="0" w:space="0" w:color="auto"/>
                                        <w:bottom w:val="none" w:sz="0" w:space="0" w:color="auto"/>
                                        <w:right w:val="none" w:sz="0" w:space="0" w:color="auto"/>
                                      </w:divBdr>
                                    </w:div>
                                    <w:div w:id="1020744908">
                                      <w:marLeft w:val="0"/>
                                      <w:marRight w:val="0"/>
                                      <w:marTop w:val="0"/>
                                      <w:marBottom w:val="0"/>
                                      <w:divBdr>
                                        <w:top w:val="none" w:sz="0" w:space="0" w:color="auto"/>
                                        <w:left w:val="none" w:sz="0" w:space="0" w:color="auto"/>
                                        <w:bottom w:val="none" w:sz="0" w:space="0" w:color="auto"/>
                                        <w:right w:val="none" w:sz="0" w:space="0" w:color="auto"/>
                                      </w:divBdr>
                                    </w:div>
                                    <w:div w:id="792094109">
                                      <w:marLeft w:val="0"/>
                                      <w:marRight w:val="0"/>
                                      <w:marTop w:val="0"/>
                                      <w:marBottom w:val="0"/>
                                      <w:divBdr>
                                        <w:top w:val="none" w:sz="0" w:space="0" w:color="auto"/>
                                        <w:left w:val="none" w:sz="0" w:space="0" w:color="auto"/>
                                        <w:bottom w:val="none" w:sz="0" w:space="0" w:color="auto"/>
                                        <w:right w:val="none" w:sz="0" w:space="0" w:color="auto"/>
                                      </w:divBdr>
                                    </w:div>
                                    <w:div w:id="1786077121">
                                      <w:marLeft w:val="0"/>
                                      <w:marRight w:val="0"/>
                                      <w:marTop w:val="0"/>
                                      <w:marBottom w:val="0"/>
                                      <w:divBdr>
                                        <w:top w:val="none" w:sz="0" w:space="0" w:color="auto"/>
                                        <w:left w:val="none" w:sz="0" w:space="0" w:color="auto"/>
                                        <w:bottom w:val="none" w:sz="0" w:space="0" w:color="auto"/>
                                        <w:right w:val="none" w:sz="0" w:space="0" w:color="auto"/>
                                      </w:divBdr>
                                      <w:divsChild>
                                        <w:div w:id="16396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14261">
          <w:marLeft w:val="0"/>
          <w:marRight w:val="0"/>
          <w:marTop w:val="0"/>
          <w:marBottom w:val="0"/>
          <w:divBdr>
            <w:top w:val="none" w:sz="0" w:space="0" w:color="auto"/>
            <w:left w:val="none" w:sz="0" w:space="0" w:color="auto"/>
            <w:bottom w:val="none" w:sz="0" w:space="0" w:color="auto"/>
            <w:right w:val="none" w:sz="0" w:space="0" w:color="auto"/>
          </w:divBdr>
          <w:divsChild>
            <w:div w:id="69885126">
              <w:marLeft w:val="0"/>
              <w:marRight w:val="0"/>
              <w:marTop w:val="0"/>
              <w:marBottom w:val="0"/>
              <w:divBdr>
                <w:top w:val="none" w:sz="0" w:space="0" w:color="auto"/>
                <w:left w:val="none" w:sz="0" w:space="0" w:color="auto"/>
                <w:bottom w:val="none" w:sz="0" w:space="0" w:color="auto"/>
                <w:right w:val="none" w:sz="0" w:space="0" w:color="auto"/>
              </w:divBdr>
              <w:divsChild>
                <w:div w:id="690835488">
                  <w:marLeft w:val="150"/>
                  <w:marRight w:val="150"/>
                  <w:marTop w:val="150"/>
                  <w:marBottom w:val="150"/>
                  <w:divBdr>
                    <w:top w:val="none" w:sz="0" w:space="0" w:color="auto"/>
                    <w:left w:val="none" w:sz="0" w:space="0" w:color="auto"/>
                    <w:bottom w:val="none" w:sz="0" w:space="0" w:color="auto"/>
                    <w:right w:val="none" w:sz="0" w:space="0" w:color="auto"/>
                  </w:divBdr>
                  <w:divsChild>
                    <w:div w:id="1445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1677">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08007934">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661736540">
      <w:bodyDiv w:val="1"/>
      <w:marLeft w:val="0"/>
      <w:marRight w:val="0"/>
      <w:marTop w:val="0"/>
      <w:marBottom w:val="0"/>
      <w:divBdr>
        <w:top w:val="none" w:sz="0" w:space="0" w:color="auto"/>
        <w:left w:val="none" w:sz="0" w:space="0" w:color="auto"/>
        <w:bottom w:val="none" w:sz="0" w:space="0" w:color="auto"/>
        <w:right w:val="none" w:sz="0" w:space="0" w:color="auto"/>
      </w:divBdr>
    </w:div>
    <w:div w:id="714626770">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64377006">
      <w:bodyDiv w:val="1"/>
      <w:marLeft w:val="0"/>
      <w:marRight w:val="0"/>
      <w:marTop w:val="0"/>
      <w:marBottom w:val="0"/>
      <w:divBdr>
        <w:top w:val="none" w:sz="0" w:space="0" w:color="auto"/>
        <w:left w:val="none" w:sz="0" w:space="0" w:color="auto"/>
        <w:bottom w:val="none" w:sz="0" w:space="0" w:color="auto"/>
        <w:right w:val="none" w:sz="0" w:space="0" w:color="auto"/>
      </w:divBdr>
      <w:divsChild>
        <w:div w:id="528298669">
          <w:marLeft w:val="0"/>
          <w:marRight w:val="0"/>
          <w:marTop w:val="0"/>
          <w:marBottom w:val="0"/>
          <w:divBdr>
            <w:top w:val="none" w:sz="0" w:space="0" w:color="auto"/>
            <w:left w:val="none" w:sz="0" w:space="0" w:color="auto"/>
            <w:bottom w:val="none" w:sz="0" w:space="0" w:color="auto"/>
            <w:right w:val="none" w:sz="0" w:space="0" w:color="auto"/>
          </w:divBdr>
        </w:div>
        <w:div w:id="959998524">
          <w:marLeft w:val="0"/>
          <w:marRight w:val="0"/>
          <w:marTop w:val="0"/>
          <w:marBottom w:val="0"/>
          <w:divBdr>
            <w:top w:val="none" w:sz="0" w:space="0" w:color="auto"/>
            <w:left w:val="none" w:sz="0" w:space="0" w:color="auto"/>
            <w:bottom w:val="none" w:sz="0" w:space="0" w:color="auto"/>
            <w:right w:val="none" w:sz="0" w:space="0" w:color="auto"/>
          </w:divBdr>
        </w:div>
      </w:divsChild>
    </w:div>
    <w:div w:id="77806053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25433044">
      <w:bodyDiv w:val="1"/>
      <w:marLeft w:val="0"/>
      <w:marRight w:val="0"/>
      <w:marTop w:val="0"/>
      <w:marBottom w:val="0"/>
      <w:divBdr>
        <w:top w:val="none" w:sz="0" w:space="0" w:color="auto"/>
        <w:left w:val="none" w:sz="0" w:space="0" w:color="auto"/>
        <w:bottom w:val="none" w:sz="0" w:space="0" w:color="auto"/>
        <w:right w:val="none" w:sz="0" w:space="0" w:color="auto"/>
      </w:divBdr>
      <w:divsChild>
        <w:div w:id="1359044442">
          <w:marLeft w:val="0"/>
          <w:marRight w:val="0"/>
          <w:marTop w:val="0"/>
          <w:marBottom w:val="0"/>
          <w:divBdr>
            <w:top w:val="none" w:sz="0" w:space="0" w:color="auto"/>
            <w:left w:val="none" w:sz="0" w:space="0" w:color="auto"/>
            <w:bottom w:val="none" w:sz="0" w:space="0" w:color="auto"/>
            <w:right w:val="none" w:sz="0" w:space="0" w:color="auto"/>
          </w:divBdr>
        </w:div>
        <w:div w:id="324826056">
          <w:marLeft w:val="0"/>
          <w:marRight w:val="0"/>
          <w:marTop w:val="0"/>
          <w:marBottom w:val="0"/>
          <w:divBdr>
            <w:top w:val="none" w:sz="0" w:space="0" w:color="auto"/>
            <w:left w:val="none" w:sz="0" w:space="0" w:color="auto"/>
            <w:bottom w:val="none" w:sz="0" w:space="0" w:color="auto"/>
            <w:right w:val="none" w:sz="0" w:space="0" w:color="auto"/>
          </w:divBdr>
        </w:div>
        <w:div w:id="1622490670">
          <w:marLeft w:val="0"/>
          <w:marRight w:val="0"/>
          <w:marTop w:val="0"/>
          <w:marBottom w:val="0"/>
          <w:divBdr>
            <w:top w:val="none" w:sz="0" w:space="0" w:color="auto"/>
            <w:left w:val="none" w:sz="0" w:space="0" w:color="auto"/>
            <w:bottom w:val="none" w:sz="0" w:space="0" w:color="auto"/>
            <w:right w:val="none" w:sz="0" w:space="0" w:color="auto"/>
          </w:divBdr>
        </w:div>
        <w:div w:id="188567936">
          <w:marLeft w:val="0"/>
          <w:marRight w:val="0"/>
          <w:marTop w:val="0"/>
          <w:marBottom w:val="0"/>
          <w:divBdr>
            <w:top w:val="none" w:sz="0" w:space="0" w:color="auto"/>
            <w:left w:val="none" w:sz="0" w:space="0" w:color="auto"/>
            <w:bottom w:val="none" w:sz="0" w:space="0" w:color="auto"/>
            <w:right w:val="none" w:sz="0" w:space="0" w:color="auto"/>
          </w:divBdr>
        </w:div>
        <w:div w:id="1091925898">
          <w:marLeft w:val="0"/>
          <w:marRight w:val="0"/>
          <w:marTop w:val="0"/>
          <w:marBottom w:val="0"/>
          <w:divBdr>
            <w:top w:val="none" w:sz="0" w:space="0" w:color="auto"/>
            <w:left w:val="none" w:sz="0" w:space="0" w:color="auto"/>
            <w:bottom w:val="none" w:sz="0" w:space="0" w:color="auto"/>
            <w:right w:val="none" w:sz="0" w:space="0" w:color="auto"/>
          </w:divBdr>
        </w:div>
        <w:div w:id="257519309">
          <w:marLeft w:val="0"/>
          <w:marRight w:val="0"/>
          <w:marTop w:val="0"/>
          <w:marBottom w:val="0"/>
          <w:divBdr>
            <w:top w:val="none" w:sz="0" w:space="0" w:color="auto"/>
            <w:left w:val="none" w:sz="0" w:space="0" w:color="auto"/>
            <w:bottom w:val="none" w:sz="0" w:space="0" w:color="auto"/>
            <w:right w:val="none" w:sz="0" w:space="0" w:color="auto"/>
          </w:divBdr>
        </w:div>
        <w:div w:id="1313603965">
          <w:marLeft w:val="0"/>
          <w:marRight w:val="0"/>
          <w:marTop w:val="0"/>
          <w:marBottom w:val="0"/>
          <w:divBdr>
            <w:top w:val="none" w:sz="0" w:space="0" w:color="auto"/>
            <w:left w:val="none" w:sz="0" w:space="0" w:color="auto"/>
            <w:bottom w:val="none" w:sz="0" w:space="0" w:color="auto"/>
            <w:right w:val="none" w:sz="0" w:space="0" w:color="auto"/>
          </w:divBdr>
        </w:div>
        <w:div w:id="255093515">
          <w:marLeft w:val="0"/>
          <w:marRight w:val="0"/>
          <w:marTop w:val="0"/>
          <w:marBottom w:val="0"/>
          <w:divBdr>
            <w:top w:val="none" w:sz="0" w:space="0" w:color="auto"/>
            <w:left w:val="none" w:sz="0" w:space="0" w:color="auto"/>
            <w:bottom w:val="none" w:sz="0" w:space="0" w:color="auto"/>
            <w:right w:val="none" w:sz="0" w:space="0" w:color="auto"/>
          </w:divBdr>
        </w:div>
        <w:div w:id="448822858">
          <w:marLeft w:val="0"/>
          <w:marRight w:val="0"/>
          <w:marTop w:val="0"/>
          <w:marBottom w:val="0"/>
          <w:divBdr>
            <w:top w:val="none" w:sz="0" w:space="0" w:color="auto"/>
            <w:left w:val="none" w:sz="0" w:space="0" w:color="auto"/>
            <w:bottom w:val="none" w:sz="0" w:space="0" w:color="auto"/>
            <w:right w:val="none" w:sz="0" w:space="0" w:color="auto"/>
          </w:divBdr>
        </w:div>
        <w:div w:id="214438646">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66621461">
          <w:marLeft w:val="0"/>
          <w:marRight w:val="0"/>
          <w:marTop w:val="0"/>
          <w:marBottom w:val="0"/>
          <w:divBdr>
            <w:top w:val="none" w:sz="0" w:space="0" w:color="auto"/>
            <w:left w:val="none" w:sz="0" w:space="0" w:color="auto"/>
            <w:bottom w:val="none" w:sz="0" w:space="0" w:color="auto"/>
            <w:right w:val="none" w:sz="0" w:space="0" w:color="auto"/>
          </w:divBdr>
        </w:div>
        <w:div w:id="1126389979">
          <w:marLeft w:val="0"/>
          <w:marRight w:val="0"/>
          <w:marTop w:val="0"/>
          <w:marBottom w:val="0"/>
          <w:divBdr>
            <w:top w:val="none" w:sz="0" w:space="0" w:color="auto"/>
            <w:left w:val="none" w:sz="0" w:space="0" w:color="auto"/>
            <w:bottom w:val="none" w:sz="0" w:space="0" w:color="auto"/>
            <w:right w:val="none" w:sz="0" w:space="0" w:color="auto"/>
          </w:divBdr>
        </w:div>
        <w:div w:id="1852407390">
          <w:marLeft w:val="0"/>
          <w:marRight w:val="0"/>
          <w:marTop w:val="0"/>
          <w:marBottom w:val="0"/>
          <w:divBdr>
            <w:top w:val="none" w:sz="0" w:space="0" w:color="auto"/>
            <w:left w:val="none" w:sz="0" w:space="0" w:color="auto"/>
            <w:bottom w:val="none" w:sz="0" w:space="0" w:color="auto"/>
            <w:right w:val="none" w:sz="0" w:space="0" w:color="auto"/>
          </w:divBdr>
        </w:div>
        <w:div w:id="1233782949">
          <w:marLeft w:val="0"/>
          <w:marRight w:val="0"/>
          <w:marTop w:val="0"/>
          <w:marBottom w:val="0"/>
          <w:divBdr>
            <w:top w:val="none" w:sz="0" w:space="0" w:color="auto"/>
            <w:left w:val="none" w:sz="0" w:space="0" w:color="auto"/>
            <w:bottom w:val="none" w:sz="0" w:space="0" w:color="auto"/>
            <w:right w:val="none" w:sz="0" w:space="0" w:color="auto"/>
          </w:divBdr>
        </w:div>
      </w:divsChild>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58812508">
      <w:bodyDiv w:val="1"/>
      <w:marLeft w:val="0"/>
      <w:marRight w:val="0"/>
      <w:marTop w:val="0"/>
      <w:marBottom w:val="0"/>
      <w:divBdr>
        <w:top w:val="none" w:sz="0" w:space="0" w:color="auto"/>
        <w:left w:val="none" w:sz="0" w:space="0" w:color="auto"/>
        <w:bottom w:val="none" w:sz="0" w:space="0" w:color="auto"/>
        <w:right w:val="none" w:sz="0" w:space="0" w:color="auto"/>
      </w:divBdr>
    </w:div>
    <w:div w:id="866793584">
      <w:bodyDiv w:val="1"/>
      <w:marLeft w:val="0"/>
      <w:marRight w:val="0"/>
      <w:marTop w:val="0"/>
      <w:marBottom w:val="0"/>
      <w:divBdr>
        <w:top w:val="none" w:sz="0" w:space="0" w:color="auto"/>
        <w:left w:val="none" w:sz="0" w:space="0" w:color="auto"/>
        <w:bottom w:val="none" w:sz="0" w:space="0" w:color="auto"/>
        <w:right w:val="none" w:sz="0" w:space="0" w:color="auto"/>
      </w:divBdr>
    </w:div>
    <w:div w:id="883177432">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988174207">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040546854">
      <w:bodyDiv w:val="1"/>
      <w:marLeft w:val="0"/>
      <w:marRight w:val="0"/>
      <w:marTop w:val="0"/>
      <w:marBottom w:val="0"/>
      <w:divBdr>
        <w:top w:val="none" w:sz="0" w:space="0" w:color="auto"/>
        <w:left w:val="none" w:sz="0" w:space="0" w:color="auto"/>
        <w:bottom w:val="none" w:sz="0" w:space="0" w:color="auto"/>
        <w:right w:val="none" w:sz="0" w:space="0" w:color="auto"/>
      </w:divBdr>
    </w:div>
    <w:div w:id="1093628508">
      <w:bodyDiv w:val="1"/>
      <w:marLeft w:val="0"/>
      <w:marRight w:val="0"/>
      <w:marTop w:val="0"/>
      <w:marBottom w:val="0"/>
      <w:divBdr>
        <w:top w:val="none" w:sz="0" w:space="0" w:color="auto"/>
        <w:left w:val="none" w:sz="0" w:space="0" w:color="auto"/>
        <w:bottom w:val="none" w:sz="0" w:space="0" w:color="auto"/>
        <w:right w:val="none" w:sz="0" w:space="0" w:color="auto"/>
      </w:divBdr>
    </w:div>
    <w:div w:id="1114983045">
      <w:bodyDiv w:val="1"/>
      <w:marLeft w:val="0"/>
      <w:marRight w:val="0"/>
      <w:marTop w:val="0"/>
      <w:marBottom w:val="0"/>
      <w:divBdr>
        <w:top w:val="none" w:sz="0" w:space="0" w:color="auto"/>
        <w:left w:val="none" w:sz="0" w:space="0" w:color="auto"/>
        <w:bottom w:val="none" w:sz="0" w:space="0" w:color="auto"/>
        <w:right w:val="none" w:sz="0" w:space="0" w:color="auto"/>
      </w:divBdr>
    </w:div>
    <w:div w:id="1127285422">
      <w:bodyDiv w:val="1"/>
      <w:marLeft w:val="0"/>
      <w:marRight w:val="0"/>
      <w:marTop w:val="0"/>
      <w:marBottom w:val="0"/>
      <w:divBdr>
        <w:top w:val="none" w:sz="0" w:space="0" w:color="auto"/>
        <w:left w:val="none" w:sz="0" w:space="0" w:color="auto"/>
        <w:bottom w:val="none" w:sz="0" w:space="0" w:color="auto"/>
        <w:right w:val="none" w:sz="0" w:space="0" w:color="auto"/>
      </w:divBdr>
      <w:divsChild>
        <w:div w:id="1267730749">
          <w:marLeft w:val="0"/>
          <w:marRight w:val="0"/>
          <w:marTop w:val="0"/>
          <w:marBottom w:val="0"/>
          <w:divBdr>
            <w:top w:val="none" w:sz="0" w:space="0" w:color="auto"/>
            <w:left w:val="none" w:sz="0" w:space="0" w:color="auto"/>
            <w:bottom w:val="none" w:sz="0" w:space="0" w:color="auto"/>
            <w:right w:val="none" w:sz="0" w:space="0" w:color="auto"/>
          </w:divBdr>
        </w:div>
        <w:div w:id="1635670413">
          <w:marLeft w:val="0"/>
          <w:marRight w:val="0"/>
          <w:marTop w:val="0"/>
          <w:marBottom w:val="0"/>
          <w:divBdr>
            <w:top w:val="none" w:sz="0" w:space="0" w:color="auto"/>
            <w:left w:val="none" w:sz="0" w:space="0" w:color="auto"/>
            <w:bottom w:val="none" w:sz="0" w:space="0" w:color="auto"/>
            <w:right w:val="none" w:sz="0" w:space="0" w:color="auto"/>
          </w:divBdr>
        </w:div>
        <w:div w:id="262032109">
          <w:marLeft w:val="0"/>
          <w:marRight w:val="0"/>
          <w:marTop w:val="0"/>
          <w:marBottom w:val="0"/>
          <w:divBdr>
            <w:top w:val="none" w:sz="0" w:space="0" w:color="auto"/>
            <w:left w:val="none" w:sz="0" w:space="0" w:color="auto"/>
            <w:bottom w:val="none" w:sz="0" w:space="0" w:color="auto"/>
            <w:right w:val="none" w:sz="0" w:space="0" w:color="auto"/>
          </w:divBdr>
        </w:div>
        <w:div w:id="1917982516">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363169211">
          <w:marLeft w:val="0"/>
          <w:marRight w:val="0"/>
          <w:marTop w:val="0"/>
          <w:marBottom w:val="0"/>
          <w:divBdr>
            <w:top w:val="none" w:sz="0" w:space="0" w:color="auto"/>
            <w:left w:val="none" w:sz="0" w:space="0" w:color="auto"/>
            <w:bottom w:val="none" w:sz="0" w:space="0" w:color="auto"/>
            <w:right w:val="none" w:sz="0" w:space="0" w:color="auto"/>
          </w:divBdr>
        </w:div>
        <w:div w:id="1460685377">
          <w:marLeft w:val="0"/>
          <w:marRight w:val="0"/>
          <w:marTop w:val="0"/>
          <w:marBottom w:val="0"/>
          <w:divBdr>
            <w:top w:val="none" w:sz="0" w:space="0" w:color="auto"/>
            <w:left w:val="none" w:sz="0" w:space="0" w:color="auto"/>
            <w:bottom w:val="none" w:sz="0" w:space="0" w:color="auto"/>
            <w:right w:val="none" w:sz="0" w:space="0" w:color="auto"/>
          </w:divBdr>
        </w:div>
        <w:div w:id="1107384242">
          <w:marLeft w:val="0"/>
          <w:marRight w:val="0"/>
          <w:marTop w:val="0"/>
          <w:marBottom w:val="0"/>
          <w:divBdr>
            <w:top w:val="none" w:sz="0" w:space="0" w:color="auto"/>
            <w:left w:val="none" w:sz="0" w:space="0" w:color="auto"/>
            <w:bottom w:val="none" w:sz="0" w:space="0" w:color="auto"/>
            <w:right w:val="none" w:sz="0" w:space="0" w:color="auto"/>
          </w:divBdr>
        </w:div>
        <w:div w:id="1460028622">
          <w:marLeft w:val="0"/>
          <w:marRight w:val="0"/>
          <w:marTop w:val="0"/>
          <w:marBottom w:val="0"/>
          <w:divBdr>
            <w:top w:val="none" w:sz="0" w:space="0" w:color="auto"/>
            <w:left w:val="none" w:sz="0" w:space="0" w:color="auto"/>
            <w:bottom w:val="none" w:sz="0" w:space="0" w:color="auto"/>
            <w:right w:val="none" w:sz="0" w:space="0" w:color="auto"/>
          </w:divBdr>
        </w:div>
        <w:div w:id="732119344">
          <w:marLeft w:val="0"/>
          <w:marRight w:val="0"/>
          <w:marTop w:val="0"/>
          <w:marBottom w:val="0"/>
          <w:divBdr>
            <w:top w:val="none" w:sz="0" w:space="0" w:color="auto"/>
            <w:left w:val="none" w:sz="0" w:space="0" w:color="auto"/>
            <w:bottom w:val="none" w:sz="0" w:space="0" w:color="auto"/>
            <w:right w:val="none" w:sz="0" w:space="0" w:color="auto"/>
          </w:divBdr>
        </w:div>
        <w:div w:id="1525169904">
          <w:marLeft w:val="0"/>
          <w:marRight w:val="0"/>
          <w:marTop w:val="0"/>
          <w:marBottom w:val="0"/>
          <w:divBdr>
            <w:top w:val="none" w:sz="0" w:space="0" w:color="auto"/>
            <w:left w:val="none" w:sz="0" w:space="0" w:color="auto"/>
            <w:bottom w:val="none" w:sz="0" w:space="0" w:color="auto"/>
            <w:right w:val="none" w:sz="0" w:space="0" w:color="auto"/>
          </w:divBdr>
        </w:div>
        <w:div w:id="697202222">
          <w:marLeft w:val="0"/>
          <w:marRight w:val="0"/>
          <w:marTop w:val="0"/>
          <w:marBottom w:val="0"/>
          <w:divBdr>
            <w:top w:val="none" w:sz="0" w:space="0" w:color="auto"/>
            <w:left w:val="none" w:sz="0" w:space="0" w:color="auto"/>
            <w:bottom w:val="none" w:sz="0" w:space="0" w:color="auto"/>
            <w:right w:val="none" w:sz="0" w:space="0" w:color="auto"/>
          </w:divBdr>
        </w:div>
        <w:div w:id="2011637476">
          <w:marLeft w:val="0"/>
          <w:marRight w:val="0"/>
          <w:marTop w:val="0"/>
          <w:marBottom w:val="0"/>
          <w:divBdr>
            <w:top w:val="none" w:sz="0" w:space="0" w:color="auto"/>
            <w:left w:val="none" w:sz="0" w:space="0" w:color="auto"/>
            <w:bottom w:val="none" w:sz="0" w:space="0" w:color="auto"/>
            <w:right w:val="none" w:sz="0" w:space="0" w:color="auto"/>
          </w:divBdr>
        </w:div>
        <w:div w:id="469596001">
          <w:marLeft w:val="0"/>
          <w:marRight w:val="0"/>
          <w:marTop w:val="0"/>
          <w:marBottom w:val="0"/>
          <w:divBdr>
            <w:top w:val="none" w:sz="0" w:space="0" w:color="auto"/>
            <w:left w:val="none" w:sz="0" w:space="0" w:color="auto"/>
            <w:bottom w:val="none" w:sz="0" w:space="0" w:color="auto"/>
            <w:right w:val="none" w:sz="0" w:space="0" w:color="auto"/>
          </w:divBdr>
        </w:div>
        <w:div w:id="248002792">
          <w:marLeft w:val="0"/>
          <w:marRight w:val="0"/>
          <w:marTop w:val="0"/>
          <w:marBottom w:val="0"/>
          <w:divBdr>
            <w:top w:val="none" w:sz="0" w:space="0" w:color="auto"/>
            <w:left w:val="none" w:sz="0" w:space="0" w:color="auto"/>
            <w:bottom w:val="none" w:sz="0" w:space="0" w:color="auto"/>
            <w:right w:val="none" w:sz="0" w:space="0" w:color="auto"/>
          </w:divBdr>
        </w:div>
      </w:divsChild>
    </w:div>
    <w:div w:id="1134256597">
      <w:bodyDiv w:val="1"/>
      <w:marLeft w:val="0"/>
      <w:marRight w:val="0"/>
      <w:marTop w:val="0"/>
      <w:marBottom w:val="0"/>
      <w:divBdr>
        <w:top w:val="none" w:sz="0" w:space="0" w:color="auto"/>
        <w:left w:val="none" w:sz="0" w:space="0" w:color="auto"/>
        <w:bottom w:val="none" w:sz="0" w:space="0" w:color="auto"/>
        <w:right w:val="none" w:sz="0" w:space="0" w:color="auto"/>
      </w:divBdr>
    </w:div>
    <w:div w:id="1148008780">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64393072">
      <w:bodyDiv w:val="1"/>
      <w:marLeft w:val="0"/>
      <w:marRight w:val="0"/>
      <w:marTop w:val="0"/>
      <w:marBottom w:val="0"/>
      <w:divBdr>
        <w:top w:val="none" w:sz="0" w:space="0" w:color="auto"/>
        <w:left w:val="none" w:sz="0" w:space="0" w:color="auto"/>
        <w:bottom w:val="none" w:sz="0" w:space="0" w:color="auto"/>
        <w:right w:val="none" w:sz="0" w:space="0" w:color="auto"/>
      </w:divBdr>
    </w:div>
    <w:div w:id="1167096396">
      <w:bodyDiv w:val="1"/>
      <w:marLeft w:val="0"/>
      <w:marRight w:val="0"/>
      <w:marTop w:val="0"/>
      <w:marBottom w:val="0"/>
      <w:divBdr>
        <w:top w:val="none" w:sz="0" w:space="0" w:color="auto"/>
        <w:left w:val="none" w:sz="0" w:space="0" w:color="auto"/>
        <w:bottom w:val="none" w:sz="0" w:space="0" w:color="auto"/>
        <w:right w:val="none" w:sz="0" w:space="0" w:color="auto"/>
      </w:divBdr>
    </w:div>
    <w:div w:id="1167788211">
      <w:bodyDiv w:val="1"/>
      <w:marLeft w:val="0"/>
      <w:marRight w:val="0"/>
      <w:marTop w:val="0"/>
      <w:marBottom w:val="0"/>
      <w:divBdr>
        <w:top w:val="none" w:sz="0" w:space="0" w:color="auto"/>
        <w:left w:val="none" w:sz="0" w:space="0" w:color="auto"/>
        <w:bottom w:val="none" w:sz="0" w:space="0" w:color="auto"/>
        <w:right w:val="none" w:sz="0" w:space="0" w:color="auto"/>
      </w:divBdr>
    </w:div>
    <w:div w:id="1168207064">
      <w:bodyDiv w:val="1"/>
      <w:marLeft w:val="0"/>
      <w:marRight w:val="0"/>
      <w:marTop w:val="0"/>
      <w:marBottom w:val="0"/>
      <w:divBdr>
        <w:top w:val="none" w:sz="0" w:space="0" w:color="auto"/>
        <w:left w:val="none" w:sz="0" w:space="0" w:color="auto"/>
        <w:bottom w:val="none" w:sz="0" w:space="0" w:color="auto"/>
        <w:right w:val="none" w:sz="0" w:space="0" w:color="auto"/>
      </w:divBdr>
      <w:divsChild>
        <w:div w:id="1953973790">
          <w:marLeft w:val="0"/>
          <w:marRight w:val="0"/>
          <w:marTop w:val="0"/>
          <w:marBottom w:val="0"/>
          <w:divBdr>
            <w:top w:val="none" w:sz="0" w:space="0" w:color="auto"/>
            <w:left w:val="none" w:sz="0" w:space="0" w:color="auto"/>
            <w:bottom w:val="none" w:sz="0" w:space="0" w:color="auto"/>
            <w:right w:val="none" w:sz="0" w:space="0" w:color="auto"/>
          </w:divBdr>
          <w:divsChild>
            <w:div w:id="1350066486">
              <w:marLeft w:val="0"/>
              <w:marRight w:val="0"/>
              <w:marTop w:val="0"/>
              <w:marBottom w:val="0"/>
              <w:divBdr>
                <w:top w:val="none" w:sz="0" w:space="0" w:color="auto"/>
                <w:left w:val="none" w:sz="0" w:space="0" w:color="auto"/>
                <w:bottom w:val="none" w:sz="0" w:space="0" w:color="auto"/>
                <w:right w:val="none" w:sz="0" w:space="0" w:color="auto"/>
              </w:divBdr>
            </w:div>
          </w:divsChild>
        </w:div>
        <w:div w:id="1683045165">
          <w:marLeft w:val="0"/>
          <w:marRight w:val="0"/>
          <w:marTop w:val="0"/>
          <w:marBottom w:val="0"/>
          <w:divBdr>
            <w:top w:val="none" w:sz="0" w:space="0" w:color="auto"/>
            <w:left w:val="none" w:sz="0" w:space="0" w:color="auto"/>
            <w:bottom w:val="none" w:sz="0" w:space="0" w:color="auto"/>
            <w:right w:val="none" w:sz="0" w:space="0" w:color="auto"/>
          </w:divBdr>
          <w:divsChild>
            <w:div w:id="2771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024">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39945617">
      <w:bodyDiv w:val="1"/>
      <w:marLeft w:val="0"/>
      <w:marRight w:val="0"/>
      <w:marTop w:val="0"/>
      <w:marBottom w:val="0"/>
      <w:divBdr>
        <w:top w:val="none" w:sz="0" w:space="0" w:color="auto"/>
        <w:left w:val="none" w:sz="0" w:space="0" w:color="auto"/>
        <w:bottom w:val="none" w:sz="0" w:space="0" w:color="auto"/>
        <w:right w:val="none" w:sz="0" w:space="0" w:color="auto"/>
      </w:divBdr>
    </w:div>
    <w:div w:id="1274169192">
      <w:bodyDiv w:val="1"/>
      <w:marLeft w:val="0"/>
      <w:marRight w:val="0"/>
      <w:marTop w:val="0"/>
      <w:marBottom w:val="0"/>
      <w:divBdr>
        <w:top w:val="none" w:sz="0" w:space="0" w:color="auto"/>
        <w:left w:val="none" w:sz="0" w:space="0" w:color="auto"/>
        <w:bottom w:val="none" w:sz="0" w:space="0" w:color="auto"/>
        <w:right w:val="none" w:sz="0" w:space="0" w:color="auto"/>
      </w:divBdr>
    </w:div>
    <w:div w:id="1281885754">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0004854">
      <w:bodyDiv w:val="1"/>
      <w:marLeft w:val="0"/>
      <w:marRight w:val="0"/>
      <w:marTop w:val="0"/>
      <w:marBottom w:val="0"/>
      <w:divBdr>
        <w:top w:val="none" w:sz="0" w:space="0" w:color="auto"/>
        <w:left w:val="none" w:sz="0" w:space="0" w:color="auto"/>
        <w:bottom w:val="none" w:sz="0" w:space="0" w:color="auto"/>
        <w:right w:val="none" w:sz="0" w:space="0" w:color="auto"/>
      </w:divBdr>
      <w:divsChild>
        <w:div w:id="2097238134">
          <w:marLeft w:val="0"/>
          <w:marRight w:val="0"/>
          <w:marTop w:val="0"/>
          <w:marBottom w:val="0"/>
          <w:divBdr>
            <w:top w:val="none" w:sz="0" w:space="0" w:color="auto"/>
            <w:left w:val="none" w:sz="0" w:space="0" w:color="auto"/>
            <w:bottom w:val="none" w:sz="0" w:space="0" w:color="auto"/>
            <w:right w:val="none" w:sz="0" w:space="0" w:color="auto"/>
          </w:divBdr>
        </w:div>
        <w:div w:id="1711101837">
          <w:marLeft w:val="0"/>
          <w:marRight w:val="0"/>
          <w:marTop w:val="0"/>
          <w:marBottom w:val="0"/>
          <w:divBdr>
            <w:top w:val="none" w:sz="0" w:space="0" w:color="auto"/>
            <w:left w:val="none" w:sz="0" w:space="0" w:color="auto"/>
            <w:bottom w:val="none" w:sz="0" w:space="0" w:color="auto"/>
            <w:right w:val="none" w:sz="0" w:space="0" w:color="auto"/>
          </w:divBdr>
        </w:div>
        <w:div w:id="1641809598">
          <w:marLeft w:val="0"/>
          <w:marRight w:val="0"/>
          <w:marTop w:val="0"/>
          <w:marBottom w:val="0"/>
          <w:divBdr>
            <w:top w:val="none" w:sz="0" w:space="0" w:color="auto"/>
            <w:left w:val="none" w:sz="0" w:space="0" w:color="auto"/>
            <w:bottom w:val="none" w:sz="0" w:space="0" w:color="auto"/>
            <w:right w:val="none" w:sz="0" w:space="0" w:color="auto"/>
          </w:divBdr>
        </w:div>
        <w:div w:id="1077215663">
          <w:marLeft w:val="0"/>
          <w:marRight w:val="0"/>
          <w:marTop w:val="0"/>
          <w:marBottom w:val="0"/>
          <w:divBdr>
            <w:top w:val="none" w:sz="0" w:space="0" w:color="auto"/>
            <w:left w:val="none" w:sz="0" w:space="0" w:color="auto"/>
            <w:bottom w:val="none" w:sz="0" w:space="0" w:color="auto"/>
            <w:right w:val="none" w:sz="0" w:space="0" w:color="auto"/>
          </w:divBdr>
        </w:div>
        <w:div w:id="341592129">
          <w:marLeft w:val="0"/>
          <w:marRight w:val="0"/>
          <w:marTop w:val="0"/>
          <w:marBottom w:val="0"/>
          <w:divBdr>
            <w:top w:val="none" w:sz="0" w:space="0" w:color="auto"/>
            <w:left w:val="none" w:sz="0" w:space="0" w:color="auto"/>
            <w:bottom w:val="none" w:sz="0" w:space="0" w:color="auto"/>
            <w:right w:val="none" w:sz="0" w:space="0" w:color="auto"/>
          </w:divBdr>
        </w:div>
        <w:div w:id="69038132">
          <w:marLeft w:val="0"/>
          <w:marRight w:val="0"/>
          <w:marTop w:val="0"/>
          <w:marBottom w:val="0"/>
          <w:divBdr>
            <w:top w:val="none" w:sz="0" w:space="0" w:color="auto"/>
            <w:left w:val="none" w:sz="0" w:space="0" w:color="auto"/>
            <w:bottom w:val="none" w:sz="0" w:space="0" w:color="auto"/>
            <w:right w:val="none" w:sz="0" w:space="0" w:color="auto"/>
          </w:divBdr>
        </w:div>
        <w:div w:id="558786381">
          <w:marLeft w:val="0"/>
          <w:marRight w:val="0"/>
          <w:marTop w:val="0"/>
          <w:marBottom w:val="0"/>
          <w:divBdr>
            <w:top w:val="none" w:sz="0" w:space="0" w:color="auto"/>
            <w:left w:val="none" w:sz="0" w:space="0" w:color="auto"/>
            <w:bottom w:val="none" w:sz="0" w:space="0" w:color="auto"/>
            <w:right w:val="none" w:sz="0" w:space="0" w:color="auto"/>
          </w:divBdr>
        </w:div>
        <w:div w:id="382486816">
          <w:marLeft w:val="0"/>
          <w:marRight w:val="0"/>
          <w:marTop w:val="0"/>
          <w:marBottom w:val="0"/>
          <w:divBdr>
            <w:top w:val="none" w:sz="0" w:space="0" w:color="auto"/>
            <w:left w:val="none" w:sz="0" w:space="0" w:color="auto"/>
            <w:bottom w:val="none" w:sz="0" w:space="0" w:color="auto"/>
            <w:right w:val="none" w:sz="0" w:space="0" w:color="auto"/>
          </w:divBdr>
        </w:div>
        <w:div w:id="1815367958">
          <w:marLeft w:val="0"/>
          <w:marRight w:val="0"/>
          <w:marTop w:val="0"/>
          <w:marBottom w:val="0"/>
          <w:divBdr>
            <w:top w:val="none" w:sz="0" w:space="0" w:color="auto"/>
            <w:left w:val="none" w:sz="0" w:space="0" w:color="auto"/>
            <w:bottom w:val="none" w:sz="0" w:space="0" w:color="auto"/>
            <w:right w:val="none" w:sz="0" w:space="0" w:color="auto"/>
          </w:divBdr>
        </w:div>
        <w:div w:id="1318192332">
          <w:marLeft w:val="0"/>
          <w:marRight w:val="0"/>
          <w:marTop w:val="0"/>
          <w:marBottom w:val="0"/>
          <w:divBdr>
            <w:top w:val="none" w:sz="0" w:space="0" w:color="auto"/>
            <w:left w:val="none" w:sz="0" w:space="0" w:color="auto"/>
            <w:bottom w:val="none" w:sz="0" w:space="0" w:color="auto"/>
            <w:right w:val="none" w:sz="0" w:space="0" w:color="auto"/>
          </w:divBdr>
        </w:div>
        <w:div w:id="202989065">
          <w:marLeft w:val="0"/>
          <w:marRight w:val="0"/>
          <w:marTop w:val="0"/>
          <w:marBottom w:val="0"/>
          <w:divBdr>
            <w:top w:val="none" w:sz="0" w:space="0" w:color="auto"/>
            <w:left w:val="none" w:sz="0" w:space="0" w:color="auto"/>
            <w:bottom w:val="none" w:sz="0" w:space="0" w:color="auto"/>
            <w:right w:val="none" w:sz="0" w:space="0" w:color="auto"/>
          </w:divBdr>
        </w:div>
        <w:div w:id="528030565">
          <w:marLeft w:val="0"/>
          <w:marRight w:val="0"/>
          <w:marTop w:val="0"/>
          <w:marBottom w:val="0"/>
          <w:divBdr>
            <w:top w:val="none" w:sz="0" w:space="0" w:color="auto"/>
            <w:left w:val="none" w:sz="0" w:space="0" w:color="auto"/>
            <w:bottom w:val="none" w:sz="0" w:space="0" w:color="auto"/>
            <w:right w:val="none" w:sz="0" w:space="0" w:color="auto"/>
          </w:divBdr>
        </w:div>
        <w:div w:id="1906211840">
          <w:marLeft w:val="0"/>
          <w:marRight w:val="0"/>
          <w:marTop w:val="0"/>
          <w:marBottom w:val="0"/>
          <w:divBdr>
            <w:top w:val="none" w:sz="0" w:space="0" w:color="auto"/>
            <w:left w:val="none" w:sz="0" w:space="0" w:color="auto"/>
            <w:bottom w:val="none" w:sz="0" w:space="0" w:color="auto"/>
            <w:right w:val="none" w:sz="0" w:space="0" w:color="auto"/>
          </w:divBdr>
        </w:div>
        <w:div w:id="938218901">
          <w:marLeft w:val="0"/>
          <w:marRight w:val="0"/>
          <w:marTop w:val="0"/>
          <w:marBottom w:val="0"/>
          <w:divBdr>
            <w:top w:val="none" w:sz="0" w:space="0" w:color="auto"/>
            <w:left w:val="none" w:sz="0" w:space="0" w:color="auto"/>
            <w:bottom w:val="none" w:sz="0" w:space="0" w:color="auto"/>
            <w:right w:val="none" w:sz="0" w:space="0" w:color="auto"/>
          </w:divBdr>
        </w:div>
        <w:div w:id="2109232510">
          <w:marLeft w:val="0"/>
          <w:marRight w:val="0"/>
          <w:marTop w:val="0"/>
          <w:marBottom w:val="0"/>
          <w:divBdr>
            <w:top w:val="none" w:sz="0" w:space="0" w:color="auto"/>
            <w:left w:val="none" w:sz="0" w:space="0" w:color="auto"/>
            <w:bottom w:val="none" w:sz="0" w:space="0" w:color="auto"/>
            <w:right w:val="none" w:sz="0" w:space="0" w:color="auto"/>
          </w:divBdr>
        </w:div>
        <w:div w:id="1558273703">
          <w:marLeft w:val="0"/>
          <w:marRight w:val="0"/>
          <w:marTop w:val="0"/>
          <w:marBottom w:val="0"/>
          <w:divBdr>
            <w:top w:val="none" w:sz="0" w:space="0" w:color="auto"/>
            <w:left w:val="none" w:sz="0" w:space="0" w:color="auto"/>
            <w:bottom w:val="none" w:sz="0" w:space="0" w:color="auto"/>
            <w:right w:val="none" w:sz="0" w:space="0" w:color="auto"/>
          </w:divBdr>
        </w:div>
        <w:div w:id="1251498663">
          <w:marLeft w:val="0"/>
          <w:marRight w:val="0"/>
          <w:marTop w:val="0"/>
          <w:marBottom w:val="0"/>
          <w:divBdr>
            <w:top w:val="none" w:sz="0" w:space="0" w:color="auto"/>
            <w:left w:val="none" w:sz="0" w:space="0" w:color="auto"/>
            <w:bottom w:val="none" w:sz="0" w:space="0" w:color="auto"/>
            <w:right w:val="none" w:sz="0" w:space="0" w:color="auto"/>
          </w:divBdr>
        </w:div>
      </w:divsChild>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391415546">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09842039">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45885903">
      <w:bodyDiv w:val="1"/>
      <w:marLeft w:val="0"/>
      <w:marRight w:val="0"/>
      <w:marTop w:val="0"/>
      <w:marBottom w:val="0"/>
      <w:divBdr>
        <w:top w:val="none" w:sz="0" w:space="0" w:color="auto"/>
        <w:left w:val="none" w:sz="0" w:space="0" w:color="auto"/>
        <w:bottom w:val="none" w:sz="0" w:space="0" w:color="auto"/>
        <w:right w:val="none" w:sz="0" w:space="0" w:color="auto"/>
      </w:divBdr>
    </w:div>
    <w:div w:id="1449928150">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497452373">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556310831">
      <w:bodyDiv w:val="1"/>
      <w:marLeft w:val="0"/>
      <w:marRight w:val="0"/>
      <w:marTop w:val="0"/>
      <w:marBottom w:val="0"/>
      <w:divBdr>
        <w:top w:val="none" w:sz="0" w:space="0" w:color="auto"/>
        <w:left w:val="none" w:sz="0" w:space="0" w:color="auto"/>
        <w:bottom w:val="none" w:sz="0" w:space="0" w:color="auto"/>
        <w:right w:val="none" w:sz="0" w:space="0" w:color="auto"/>
      </w:divBdr>
      <w:divsChild>
        <w:div w:id="1672023310">
          <w:marLeft w:val="0"/>
          <w:marRight w:val="0"/>
          <w:marTop w:val="0"/>
          <w:marBottom w:val="0"/>
          <w:divBdr>
            <w:top w:val="none" w:sz="0" w:space="0" w:color="auto"/>
            <w:left w:val="none" w:sz="0" w:space="0" w:color="auto"/>
            <w:bottom w:val="none" w:sz="0" w:space="0" w:color="auto"/>
            <w:right w:val="none" w:sz="0" w:space="0" w:color="auto"/>
          </w:divBdr>
        </w:div>
        <w:div w:id="1541434668">
          <w:marLeft w:val="0"/>
          <w:marRight w:val="0"/>
          <w:marTop w:val="0"/>
          <w:marBottom w:val="0"/>
          <w:divBdr>
            <w:top w:val="none" w:sz="0" w:space="0" w:color="auto"/>
            <w:left w:val="none" w:sz="0" w:space="0" w:color="auto"/>
            <w:bottom w:val="none" w:sz="0" w:space="0" w:color="auto"/>
            <w:right w:val="none" w:sz="0" w:space="0" w:color="auto"/>
          </w:divBdr>
        </w:div>
        <w:div w:id="1708752138">
          <w:marLeft w:val="0"/>
          <w:marRight w:val="0"/>
          <w:marTop w:val="0"/>
          <w:marBottom w:val="0"/>
          <w:divBdr>
            <w:top w:val="none" w:sz="0" w:space="0" w:color="auto"/>
            <w:left w:val="none" w:sz="0" w:space="0" w:color="auto"/>
            <w:bottom w:val="none" w:sz="0" w:space="0" w:color="auto"/>
            <w:right w:val="none" w:sz="0" w:space="0" w:color="auto"/>
          </w:divBdr>
        </w:div>
        <w:div w:id="141702436">
          <w:marLeft w:val="0"/>
          <w:marRight w:val="0"/>
          <w:marTop w:val="0"/>
          <w:marBottom w:val="0"/>
          <w:divBdr>
            <w:top w:val="none" w:sz="0" w:space="0" w:color="auto"/>
            <w:left w:val="none" w:sz="0" w:space="0" w:color="auto"/>
            <w:bottom w:val="none" w:sz="0" w:space="0" w:color="auto"/>
            <w:right w:val="none" w:sz="0" w:space="0" w:color="auto"/>
          </w:divBdr>
        </w:div>
        <w:div w:id="1066533291">
          <w:marLeft w:val="0"/>
          <w:marRight w:val="0"/>
          <w:marTop w:val="0"/>
          <w:marBottom w:val="0"/>
          <w:divBdr>
            <w:top w:val="none" w:sz="0" w:space="0" w:color="auto"/>
            <w:left w:val="none" w:sz="0" w:space="0" w:color="auto"/>
            <w:bottom w:val="none" w:sz="0" w:space="0" w:color="auto"/>
            <w:right w:val="none" w:sz="0" w:space="0" w:color="auto"/>
          </w:divBdr>
        </w:div>
        <w:div w:id="1976595367">
          <w:marLeft w:val="0"/>
          <w:marRight w:val="0"/>
          <w:marTop w:val="0"/>
          <w:marBottom w:val="0"/>
          <w:divBdr>
            <w:top w:val="none" w:sz="0" w:space="0" w:color="auto"/>
            <w:left w:val="none" w:sz="0" w:space="0" w:color="auto"/>
            <w:bottom w:val="none" w:sz="0" w:space="0" w:color="auto"/>
            <w:right w:val="none" w:sz="0" w:space="0" w:color="auto"/>
          </w:divBdr>
        </w:div>
        <w:div w:id="2755575">
          <w:marLeft w:val="0"/>
          <w:marRight w:val="0"/>
          <w:marTop w:val="0"/>
          <w:marBottom w:val="0"/>
          <w:divBdr>
            <w:top w:val="none" w:sz="0" w:space="0" w:color="auto"/>
            <w:left w:val="none" w:sz="0" w:space="0" w:color="auto"/>
            <w:bottom w:val="none" w:sz="0" w:space="0" w:color="auto"/>
            <w:right w:val="none" w:sz="0" w:space="0" w:color="auto"/>
          </w:divBdr>
        </w:div>
        <w:div w:id="13848473">
          <w:marLeft w:val="0"/>
          <w:marRight w:val="0"/>
          <w:marTop w:val="0"/>
          <w:marBottom w:val="0"/>
          <w:divBdr>
            <w:top w:val="none" w:sz="0" w:space="0" w:color="auto"/>
            <w:left w:val="none" w:sz="0" w:space="0" w:color="auto"/>
            <w:bottom w:val="none" w:sz="0" w:space="0" w:color="auto"/>
            <w:right w:val="none" w:sz="0" w:space="0" w:color="auto"/>
          </w:divBdr>
        </w:div>
        <w:div w:id="1233546081">
          <w:marLeft w:val="0"/>
          <w:marRight w:val="0"/>
          <w:marTop w:val="0"/>
          <w:marBottom w:val="0"/>
          <w:divBdr>
            <w:top w:val="none" w:sz="0" w:space="0" w:color="auto"/>
            <w:left w:val="none" w:sz="0" w:space="0" w:color="auto"/>
            <w:bottom w:val="none" w:sz="0" w:space="0" w:color="auto"/>
            <w:right w:val="none" w:sz="0" w:space="0" w:color="auto"/>
          </w:divBdr>
        </w:div>
        <w:div w:id="546063407">
          <w:marLeft w:val="0"/>
          <w:marRight w:val="0"/>
          <w:marTop w:val="0"/>
          <w:marBottom w:val="0"/>
          <w:divBdr>
            <w:top w:val="none" w:sz="0" w:space="0" w:color="auto"/>
            <w:left w:val="none" w:sz="0" w:space="0" w:color="auto"/>
            <w:bottom w:val="none" w:sz="0" w:space="0" w:color="auto"/>
            <w:right w:val="none" w:sz="0" w:space="0" w:color="auto"/>
          </w:divBdr>
        </w:div>
        <w:div w:id="1280838479">
          <w:marLeft w:val="0"/>
          <w:marRight w:val="0"/>
          <w:marTop w:val="0"/>
          <w:marBottom w:val="0"/>
          <w:divBdr>
            <w:top w:val="none" w:sz="0" w:space="0" w:color="auto"/>
            <w:left w:val="none" w:sz="0" w:space="0" w:color="auto"/>
            <w:bottom w:val="none" w:sz="0" w:space="0" w:color="auto"/>
            <w:right w:val="none" w:sz="0" w:space="0" w:color="auto"/>
          </w:divBdr>
        </w:div>
        <w:div w:id="1516191292">
          <w:marLeft w:val="0"/>
          <w:marRight w:val="0"/>
          <w:marTop w:val="0"/>
          <w:marBottom w:val="0"/>
          <w:divBdr>
            <w:top w:val="none" w:sz="0" w:space="0" w:color="auto"/>
            <w:left w:val="none" w:sz="0" w:space="0" w:color="auto"/>
            <w:bottom w:val="none" w:sz="0" w:space="0" w:color="auto"/>
            <w:right w:val="none" w:sz="0" w:space="0" w:color="auto"/>
          </w:divBdr>
        </w:div>
        <w:div w:id="739714077">
          <w:marLeft w:val="0"/>
          <w:marRight w:val="0"/>
          <w:marTop w:val="0"/>
          <w:marBottom w:val="0"/>
          <w:divBdr>
            <w:top w:val="none" w:sz="0" w:space="0" w:color="auto"/>
            <w:left w:val="none" w:sz="0" w:space="0" w:color="auto"/>
            <w:bottom w:val="none" w:sz="0" w:space="0" w:color="auto"/>
            <w:right w:val="none" w:sz="0" w:space="0" w:color="auto"/>
          </w:divBdr>
        </w:div>
        <w:div w:id="70741750">
          <w:marLeft w:val="0"/>
          <w:marRight w:val="0"/>
          <w:marTop w:val="0"/>
          <w:marBottom w:val="0"/>
          <w:divBdr>
            <w:top w:val="none" w:sz="0" w:space="0" w:color="auto"/>
            <w:left w:val="none" w:sz="0" w:space="0" w:color="auto"/>
            <w:bottom w:val="none" w:sz="0" w:space="0" w:color="auto"/>
            <w:right w:val="none" w:sz="0" w:space="0" w:color="auto"/>
          </w:divBdr>
        </w:div>
      </w:divsChild>
    </w:div>
    <w:div w:id="1589149416">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5653">
      <w:bodyDiv w:val="1"/>
      <w:marLeft w:val="0"/>
      <w:marRight w:val="0"/>
      <w:marTop w:val="0"/>
      <w:marBottom w:val="0"/>
      <w:divBdr>
        <w:top w:val="none" w:sz="0" w:space="0" w:color="auto"/>
        <w:left w:val="none" w:sz="0" w:space="0" w:color="auto"/>
        <w:bottom w:val="none" w:sz="0" w:space="0" w:color="auto"/>
        <w:right w:val="none" w:sz="0" w:space="0" w:color="auto"/>
      </w:divBdr>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699237246">
      <w:bodyDiv w:val="1"/>
      <w:marLeft w:val="0"/>
      <w:marRight w:val="0"/>
      <w:marTop w:val="0"/>
      <w:marBottom w:val="0"/>
      <w:divBdr>
        <w:top w:val="none" w:sz="0" w:space="0" w:color="auto"/>
        <w:left w:val="none" w:sz="0" w:space="0" w:color="auto"/>
        <w:bottom w:val="none" w:sz="0" w:space="0" w:color="auto"/>
        <w:right w:val="none" w:sz="0" w:space="0" w:color="auto"/>
      </w:divBdr>
    </w:div>
    <w:div w:id="1710452704">
      <w:bodyDiv w:val="1"/>
      <w:marLeft w:val="0"/>
      <w:marRight w:val="0"/>
      <w:marTop w:val="0"/>
      <w:marBottom w:val="0"/>
      <w:divBdr>
        <w:top w:val="none" w:sz="0" w:space="0" w:color="auto"/>
        <w:left w:val="none" w:sz="0" w:space="0" w:color="auto"/>
        <w:bottom w:val="none" w:sz="0" w:space="0" w:color="auto"/>
        <w:right w:val="none" w:sz="0" w:space="0" w:color="auto"/>
      </w:divBdr>
      <w:divsChild>
        <w:div w:id="619918602">
          <w:marLeft w:val="0"/>
          <w:marRight w:val="0"/>
          <w:marTop w:val="0"/>
          <w:marBottom w:val="0"/>
          <w:divBdr>
            <w:top w:val="none" w:sz="0" w:space="0" w:color="auto"/>
            <w:left w:val="none" w:sz="0" w:space="0" w:color="auto"/>
            <w:bottom w:val="none" w:sz="0" w:space="0" w:color="auto"/>
            <w:right w:val="none" w:sz="0" w:space="0" w:color="auto"/>
          </w:divBdr>
        </w:div>
        <w:div w:id="1324821845">
          <w:marLeft w:val="0"/>
          <w:marRight w:val="0"/>
          <w:marTop w:val="0"/>
          <w:marBottom w:val="0"/>
          <w:divBdr>
            <w:top w:val="none" w:sz="0" w:space="0" w:color="auto"/>
            <w:left w:val="none" w:sz="0" w:space="0" w:color="auto"/>
            <w:bottom w:val="none" w:sz="0" w:space="0" w:color="auto"/>
            <w:right w:val="none" w:sz="0" w:space="0" w:color="auto"/>
          </w:divBdr>
        </w:div>
        <w:div w:id="843008968">
          <w:marLeft w:val="0"/>
          <w:marRight w:val="0"/>
          <w:marTop w:val="0"/>
          <w:marBottom w:val="0"/>
          <w:divBdr>
            <w:top w:val="none" w:sz="0" w:space="0" w:color="auto"/>
            <w:left w:val="none" w:sz="0" w:space="0" w:color="auto"/>
            <w:bottom w:val="none" w:sz="0" w:space="0" w:color="auto"/>
            <w:right w:val="none" w:sz="0" w:space="0" w:color="auto"/>
          </w:divBdr>
        </w:div>
        <w:div w:id="1287586104">
          <w:marLeft w:val="0"/>
          <w:marRight w:val="0"/>
          <w:marTop w:val="0"/>
          <w:marBottom w:val="0"/>
          <w:divBdr>
            <w:top w:val="none" w:sz="0" w:space="0" w:color="auto"/>
            <w:left w:val="none" w:sz="0" w:space="0" w:color="auto"/>
            <w:bottom w:val="none" w:sz="0" w:space="0" w:color="auto"/>
            <w:right w:val="none" w:sz="0" w:space="0" w:color="auto"/>
          </w:divBdr>
        </w:div>
        <w:div w:id="1023702874">
          <w:marLeft w:val="0"/>
          <w:marRight w:val="0"/>
          <w:marTop w:val="0"/>
          <w:marBottom w:val="0"/>
          <w:divBdr>
            <w:top w:val="none" w:sz="0" w:space="0" w:color="auto"/>
            <w:left w:val="none" w:sz="0" w:space="0" w:color="auto"/>
            <w:bottom w:val="none" w:sz="0" w:space="0" w:color="auto"/>
            <w:right w:val="none" w:sz="0" w:space="0" w:color="auto"/>
          </w:divBdr>
        </w:div>
        <w:div w:id="1867861958">
          <w:marLeft w:val="0"/>
          <w:marRight w:val="0"/>
          <w:marTop w:val="0"/>
          <w:marBottom w:val="0"/>
          <w:divBdr>
            <w:top w:val="none" w:sz="0" w:space="0" w:color="auto"/>
            <w:left w:val="none" w:sz="0" w:space="0" w:color="auto"/>
            <w:bottom w:val="none" w:sz="0" w:space="0" w:color="auto"/>
            <w:right w:val="none" w:sz="0" w:space="0" w:color="auto"/>
          </w:divBdr>
        </w:div>
        <w:div w:id="2124837838">
          <w:marLeft w:val="0"/>
          <w:marRight w:val="0"/>
          <w:marTop w:val="0"/>
          <w:marBottom w:val="0"/>
          <w:divBdr>
            <w:top w:val="none" w:sz="0" w:space="0" w:color="auto"/>
            <w:left w:val="none" w:sz="0" w:space="0" w:color="auto"/>
            <w:bottom w:val="none" w:sz="0" w:space="0" w:color="auto"/>
            <w:right w:val="none" w:sz="0" w:space="0" w:color="auto"/>
          </w:divBdr>
        </w:div>
        <w:div w:id="1589659304">
          <w:marLeft w:val="0"/>
          <w:marRight w:val="0"/>
          <w:marTop w:val="0"/>
          <w:marBottom w:val="0"/>
          <w:divBdr>
            <w:top w:val="none" w:sz="0" w:space="0" w:color="auto"/>
            <w:left w:val="none" w:sz="0" w:space="0" w:color="auto"/>
            <w:bottom w:val="none" w:sz="0" w:space="0" w:color="auto"/>
            <w:right w:val="none" w:sz="0" w:space="0" w:color="auto"/>
          </w:divBdr>
        </w:div>
        <w:div w:id="1072116236">
          <w:marLeft w:val="0"/>
          <w:marRight w:val="0"/>
          <w:marTop w:val="0"/>
          <w:marBottom w:val="0"/>
          <w:divBdr>
            <w:top w:val="none" w:sz="0" w:space="0" w:color="auto"/>
            <w:left w:val="none" w:sz="0" w:space="0" w:color="auto"/>
            <w:bottom w:val="none" w:sz="0" w:space="0" w:color="auto"/>
            <w:right w:val="none" w:sz="0" w:space="0" w:color="auto"/>
          </w:divBdr>
        </w:div>
        <w:div w:id="512379368">
          <w:marLeft w:val="0"/>
          <w:marRight w:val="0"/>
          <w:marTop w:val="0"/>
          <w:marBottom w:val="0"/>
          <w:divBdr>
            <w:top w:val="none" w:sz="0" w:space="0" w:color="auto"/>
            <w:left w:val="none" w:sz="0" w:space="0" w:color="auto"/>
            <w:bottom w:val="none" w:sz="0" w:space="0" w:color="auto"/>
            <w:right w:val="none" w:sz="0" w:space="0" w:color="auto"/>
          </w:divBdr>
        </w:div>
        <w:div w:id="1660957733">
          <w:marLeft w:val="0"/>
          <w:marRight w:val="0"/>
          <w:marTop w:val="0"/>
          <w:marBottom w:val="0"/>
          <w:divBdr>
            <w:top w:val="none" w:sz="0" w:space="0" w:color="auto"/>
            <w:left w:val="none" w:sz="0" w:space="0" w:color="auto"/>
            <w:bottom w:val="none" w:sz="0" w:space="0" w:color="auto"/>
            <w:right w:val="none" w:sz="0" w:space="0" w:color="auto"/>
          </w:divBdr>
        </w:div>
        <w:div w:id="187838209">
          <w:marLeft w:val="0"/>
          <w:marRight w:val="0"/>
          <w:marTop w:val="0"/>
          <w:marBottom w:val="0"/>
          <w:divBdr>
            <w:top w:val="none" w:sz="0" w:space="0" w:color="auto"/>
            <w:left w:val="none" w:sz="0" w:space="0" w:color="auto"/>
            <w:bottom w:val="none" w:sz="0" w:space="0" w:color="auto"/>
            <w:right w:val="none" w:sz="0" w:space="0" w:color="auto"/>
          </w:divBdr>
        </w:div>
        <w:div w:id="1437677078">
          <w:marLeft w:val="0"/>
          <w:marRight w:val="0"/>
          <w:marTop w:val="0"/>
          <w:marBottom w:val="0"/>
          <w:divBdr>
            <w:top w:val="none" w:sz="0" w:space="0" w:color="auto"/>
            <w:left w:val="none" w:sz="0" w:space="0" w:color="auto"/>
            <w:bottom w:val="none" w:sz="0" w:space="0" w:color="auto"/>
            <w:right w:val="none" w:sz="0" w:space="0" w:color="auto"/>
          </w:divBdr>
        </w:div>
        <w:div w:id="2077438805">
          <w:marLeft w:val="0"/>
          <w:marRight w:val="0"/>
          <w:marTop w:val="0"/>
          <w:marBottom w:val="0"/>
          <w:divBdr>
            <w:top w:val="none" w:sz="0" w:space="0" w:color="auto"/>
            <w:left w:val="none" w:sz="0" w:space="0" w:color="auto"/>
            <w:bottom w:val="none" w:sz="0" w:space="0" w:color="auto"/>
            <w:right w:val="none" w:sz="0" w:space="0" w:color="auto"/>
          </w:divBdr>
        </w:div>
        <w:div w:id="1796752758">
          <w:marLeft w:val="0"/>
          <w:marRight w:val="0"/>
          <w:marTop w:val="0"/>
          <w:marBottom w:val="0"/>
          <w:divBdr>
            <w:top w:val="none" w:sz="0" w:space="0" w:color="auto"/>
            <w:left w:val="none" w:sz="0" w:space="0" w:color="auto"/>
            <w:bottom w:val="none" w:sz="0" w:space="0" w:color="auto"/>
            <w:right w:val="none" w:sz="0" w:space="0" w:color="auto"/>
          </w:divBdr>
        </w:div>
      </w:divsChild>
    </w:div>
    <w:div w:id="1734309449">
      <w:bodyDiv w:val="1"/>
      <w:marLeft w:val="0"/>
      <w:marRight w:val="0"/>
      <w:marTop w:val="0"/>
      <w:marBottom w:val="0"/>
      <w:divBdr>
        <w:top w:val="none" w:sz="0" w:space="0" w:color="auto"/>
        <w:left w:val="none" w:sz="0" w:space="0" w:color="auto"/>
        <w:bottom w:val="none" w:sz="0" w:space="0" w:color="auto"/>
        <w:right w:val="none" w:sz="0" w:space="0" w:color="auto"/>
      </w:divBdr>
      <w:divsChild>
        <w:div w:id="1278491894">
          <w:marLeft w:val="0"/>
          <w:marRight w:val="0"/>
          <w:marTop w:val="0"/>
          <w:marBottom w:val="0"/>
          <w:divBdr>
            <w:top w:val="none" w:sz="0" w:space="0" w:color="auto"/>
            <w:left w:val="none" w:sz="0" w:space="0" w:color="auto"/>
            <w:bottom w:val="none" w:sz="0" w:space="0" w:color="auto"/>
            <w:right w:val="none" w:sz="0" w:space="0" w:color="auto"/>
          </w:divBdr>
        </w:div>
        <w:div w:id="1428692463">
          <w:marLeft w:val="0"/>
          <w:marRight w:val="0"/>
          <w:marTop w:val="0"/>
          <w:marBottom w:val="0"/>
          <w:divBdr>
            <w:top w:val="none" w:sz="0" w:space="0" w:color="auto"/>
            <w:left w:val="none" w:sz="0" w:space="0" w:color="auto"/>
            <w:bottom w:val="none" w:sz="0" w:space="0" w:color="auto"/>
            <w:right w:val="none" w:sz="0" w:space="0" w:color="auto"/>
          </w:divBdr>
        </w:div>
        <w:div w:id="1563369688">
          <w:marLeft w:val="0"/>
          <w:marRight w:val="0"/>
          <w:marTop w:val="0"/>
          <w:marBottom w:val="0"/>
          <w:divBdr>
            <w:top w:val="none" w:sz="0" w:space="0" w:color="auto"/>
            <w:left w:val="none" w:sz="0" w:space="0" w:color="auto"/>
            <w:bottom w:val="none" w:sz="0" w:space="0" w:color="auto"/>
            <w:right w:val="none" w:sz="0" w:space="0" w:color="auto"/>
          </w:divBdr>
        </w:div>
        <w:div w:id="130561146">
          <w:marLeft w:val="0"/>
          <w:marRight w:val="0"/>
          <w:marTop w:val="0"/>
          <w:marBottom w:val="0"/>
          <w:divBdr>
            <w:top w:val="none" w:sz="0" w:space="0" w:color="auto"/>
            <w:left w:val="none" w:sz="0" w:space="0" w:color="auto"/>
            <w:bottom w:val="none" w:sz="0" w:space="0" w:color="auto"/>
            <w:right w:val="none" w:sz="0" w:space="0" w:color="auto"/>
          </w:divBdr>
        </w:div>
        <w:div w:id="1279870479">
          <w:marLeft w:val="0"/>
          <w:marRight w:val="0"/>
          <w:marTop w:val="0"/>
          <w:marBottom w:val="0"/>
          <w:divBdr>
            <w:top w:val="none" w:sz="0" w:space="0" w:color="auto"/>
            <w:left w:val="none" w:sz="0" w:space="0" w:color="auto"/>
            <w:bottom w:val="none" w:sz="0" w:space="0" w:color="auto"/>
            <w:right w:val="none" w:sz="0" w:space="0" w:color="auto"/>
          </w:divBdr>
        </w:div>
        <w:div w:id="1498812458">
          <w:marLeft w:val="0"/>
          <w:marRight w:val="0"/>
          <w:marTop w:val="0"/>
          <w:marBottom w:val="0"/>
          <w:divBdr>
            <w:top w:val="none" w:sz="0" w:space="0" w:color="auto"/>
            <w:left w:val="none" w:sz="0" w:space="0" w:color="auto"/>
            <w:bottom w:val="none" w:sz="0" w:space="0" w:color="auto"/>
            <w:right w:val="none" w:sz="0" w:space="0" w:color="auto"/>
          </w:divBdr>
        </w:div>
        <w:div w:id="965431536">
          <w:marLeft w:val="0"/>
          <w:marRight w:val="0"/>
          <w:marTop w:val="0"/>
          <w:marBottom w:val="0"/>
          <w:divBdr>
            <w:top w:val="none" w:sz="0" w:space="0" w:color="auto"/>
            <w:left w:val="none" w:sz="0" w:space="0" w:color="auto"/>
            <w:bottom w:val="none" w:sz="0" w:space="0" w:color="auto"/>
            <w:right w:val="none" w:sz="0" w:space="0" w:color="auto"/>
          </w:divBdr>
        </w:div>
        <w:div w:id="890731424">
          <w:marLeft w:val="0"/>
          <w:marRight w:val="0"/>
          <w:marTop w:val="0"/>
          <w:marBottom w:val="0"/>
          <w:divBdr>
            <w:top w:val="none" w:sz="0" w:space="0" w:color="auto"/>
            <w:left w:val="none" w:sz="0" w:space="0" w:color="auto"/>
            <w:bottom w:val="none" w:sz="0" w:space="0" w:color="auto"/>
            <w:right w:val="none" w:sz="0" w:space="0" w:color="auto"/>
          </w:divBdr>
        </w:div>
        <w:div w:id="1578133536">
          <w:marLeft w:val="0"/>
          <w:marRight w:val="0"/>
          <w:marTop w:val="0"/>
          <w:marBottom w:val="0"/>
          <w:divBdr>
            <w:top w:val="none" w:sz="0" w:space="0" w:color="auto"/>
            <w:left w:val="none" w:sz="0" w:space="0" w:color="auto"/>
            <w:bottom w:val="none" w:sz="0" w:space="0" w:color="auto"/>
            <w:right w:val="none" w:sz="0" w:space="0" w:color="auto"/>
          </w:divBdr>
        </w:div>
        <w:div w:id="786965665">
          <w:marLeft w:val="0"/>
          <w:marRight w:val="0"/>
          <w:marTop w:val="0"/>
          <w:marBottom w:val="0"/>
          <w:divBdr>
            <w:top w:val="none" w:sz="0" w:space="0" w:color="auto"/>
            <w:left w:val="none" w:sz="0" w:space="0" w:color="auto"/>
            <w:bottom w:val="none" w:sz="0" w:space="0" w:color="auto"/>
            <w:right w:val="none" w:sz="0" w:space="0" w:color="auto"/>
          </w:divBdr>
        </w:div>
        <w:div w:id="1151599475">
          <w:marLeft w:val="0"/>
          <w:marRight w:val="0"/>
          <w:marTop w:val="0"/>
          <w:marBottom w:val="0"/>
          <w:divBdr>
            <w:top w:val="none" w:sz="0" w:space="0" w:color="auto"/>
            <w:left w:val="none" w:sz="0" w:space="0" w:color="auto"/>
            <w:bottom w:val="none" w:sz="0" w:space="0" w:color="auto"/>
            <w:right w:val="none" w:sz="0" w:space="0" w:color="auto"/>
          </w:divBdr>
        </w:div>
        <w:div w:id="1223637172">
          <w:marLeft w:val="0"/>
          <w:marRight w:val="0"/>
          <w:marTop w:val="0"/>
          <w:marBottom w:val="0"/>
          <w:divBdr>
            <w:top w:val="none" w:sz="0" w:space="0" w:color="auto"/>
            <w:left w:val="none" w:sz="0" w:space="0" w:color="auto"/>
            <w:bottom w:val="none" w:sz="0" w:space="0" w:color="auto"/>
            <w:right w:val="none" w:sz="0" w:space="0" w:color="auto"/>
          </w:divBdr>
        </w:div>
        <w:div w:id="1887982240">
          <w:marLeft w:val="0"/>
          <w:marRight w:val="0"/>
          <w:marTop w:val="0"/>
          <w:marBottom w:val="0"/>
          <w:divBdr>
            <w:top w:val="none" w:sz="0" w:space="0" w:color="auto"/>
            <w:left w:val="none" w:sz="0" w:space="0" w:color="auto"/>
            <w:bottom w:val="none" w:sz="0" w:space="0" w:color="auto"/>
            <w:right w:val="none" w:sz="0" w:space="0" w:color="auto"/>
          </w:divBdr>
        </w:div>
        <w:div w:id="1373773852">
          <w:marLeft w:val="0"/>
          <w:marRight w:val="0"/>
          <w:marTop w:val="0"/>
          <w:marBottom w:val="0"/>
          <w:divBdr>
            <w:top w:val="none" w:sz="0" w:space="0" w:color="auto"/>
            <w:left w:val="none" w:sz="0" w:space="0" w:color="auto"/>
            <w:bottom w:val="none" w:sz="0" w:space="0" w:color="auto"/>
            <w:right w:val="none" w:sz="0" w:space="0" w:color="auto"/>
          </w:divBdr>
        </w:div>
        <w:div w:id="916942541">
          <w:marLeft w:val="0"/>
          <w:marRight w:val="0"/>
          <w:marTop w:val="0"/>
          <w:marBottom w:val="0"/>
          <w:divBdr>
            <w:top w:val="none" w:sz="0" w:space="0" w:color="auto"/>
            <w:left w:val="none" w:sz="0" w:space="0" w:color="auto"/>
            <w:bottom w:val="none" w:sz="0" w:space="0" w:color="auto"/>
            <w:right w:val="none" w:sz="0" w:space="0" w:color="auto"/>
          </w:divBdr>
        </w:div>
      </w:divsChild>
    </w:div>
    <w:div w:id="1734348186">
      <w:bodyDiv w:val="1"/>
      <w:marLeft w:val="0"/>
      <w:marRight w:val="0"/>
      <w:marTop w:val="0"/>
      <w:marBottom w:val="0"/>
      <w:divBdr>
        <w:top w:val="none" w:sz="0" w:space="0" w:color="auto"/>
        <w:left w:val="none" w:sz="0" w:space="0" w:color="auto"/>
        <w:bottom w:val="none" w:sz="0" w:space="0" w:color="auto"/>
        <w:right w:val="none" w:sz="0" w:space="0" w:color="auto"/>
      </w:divBdr>
    </w:div>
    <w:div w:id="1739596655">
      <w:bodyDiv w:val="1"/>
      <w:marLeft w:val="0"/>
      <w:marRight w:val="0"/>
      <w:marTop w:val="0"/>
      <w:marBottom w:val="0"/>
      <w:divBdr>
        <w:top w:val="none" w:sz="0" w:space="0" w:color="auto"/>
        <w:left w:val="none" w:sz="0" w:space="0" w:color="auto"/>
        <w:bottom w:val="none" w:sz="0" w:space="0" w:color="auto"/>
        <w:right w:val="none" w:sz="0" w:space="0" w:color="auto"/>
      </w:divBdr>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04614457">
      <w:bodyDiv w:val="1"/>
      <w:marLeft w:val="0"/>
      <w:marRight w:val="0"/>
      <w:marTop w:val="0"/>
      <w:marBottom w:val="0"/>
      <w:divBdr>
        <w:top w:val="none" w:sz="0" w:space="0" w:color="auto"/>
        <w:left w:val="none" w:sz="0" w:space="0" w:color="auto"/>
        <w:bottom w:val="none" w:sz="0" w:space="0" w:color="auto"/>
        <w:right w:val="none" w:sz="0" w:space="0" w:color="auto"/>
      </w:divBdr>
    </w:div>
    <w:div w:id="1817258609">
      <w:bodyDiv w:val="1"/>
      <w:marLeft w:val="0"/>
      <w:marRight w:val="0"/>
      <w:marTop w:val="0"/>
      <w:marBottom w:val="0"/>
      <w:divBdr>
        <w:top w:val="none" w:sz="0" w:space="0" w:color="auto"/>
        <w:left w:val="none" w:sz="0" w:space="0" w:color="auto"/>
        <w:bottom w:val="none" w:sz="0" w:space="0" w:color="auto"/>
        <w:right w:val="none" w:sz="0" w:space="0" w:color="auto"/>
      </w:divBdr>
    </w:div>
    <w:div w:id="1819876820">
      <w:bodyDiv w:val="1"/>
      <w:marLeft w:val="0"/>
      <w:marRight w:val="0"/>
      <w:marTop w:val="0"/>
      <w:marBottom w:val="0"/>
      <w:divBdr>
        <w:top w:val="none" w:sz="0" w:space="0" w:color="auto"/>
        <w:left w:val="none" w:sz="0" w:space="0" w:color="auto"/>
        <w:bottom w:val="none" w:sz="0" w:space="0" w:color="auto"/>
        <w:right w:val="none" w:sz="0" w:space="0" w:color="auto"/>
      </w:divBdr>
    </w:div>
    <w:div w:id="1825781691">
      <w:bodyDiv w:val="1"/>
      <w:marLeft w:val="0"/>
      <w:marRight w:val="0"/>
      <w:marTop w:val="0"/>
      <w:marBottom w:val="0"/>
      <w:divBdr>
        <w:top w:val="none" w:sz="0" w:space="0" w:color="auto"/>
        <w:left w:val="none" w:sz="0" w:space="0" w:color="auto"/>
        <w:bottom w:val="none" w:sz="0" w:space="0" w:color="auto"/>
        <w:right w:val="none" w:sz="0" w:space="0" w:color="auto"/>
      </w:divBdr>
      <w:divsChild>
        <w:div w:id="46998233">
          <w:marLeft w:val="0"/>
          <w:marRight w:val="0"/>
          <w:marTop w:val="0"/>
          <w:marBottom w:val="0"/>
          <w:divBdr>
            <w:top w:val="none" w:sz="0" w:space="0" w:color="auto"/>
            <w:left w:val="none" w:sz="0" w:space="0" w:color="auto"/>
            <w:bottom w:val="none" w:sz="0" w:space="0" w:color="auto"/>
            <w:right w:val="none" w:sz="0" w:space="0" w:color="auto"/>
          </w:divBdr>
          <w:divsChild>
            <w:div w:id="710571707">
              <w:marLeft w:val="0"/>
              <w:marRight w:val="0"/>
              <w:marTop w:val="0"/>
              <w:marBottom w:val="0"/>
              <w:divBdr>
                <w:top w:val="none" w:sz="0" w:space="0" w:color="auto"/>
                <w:left w:val="none" w:sz="0" w:space="0" w:color="auto"/>
                <w:bottom w:val="none" w:sz="0" w:space="0" w:color="auto"/>
                <w:right w:val="none" w:sz="0" w:space="0" w:color="auto"/>
              </w:divBdr>
              <w:divsChild>
                <w:div w:id="420029637">
                  <w:marLeft w:val="150"/>
                  <w:marRight w:val="150"/>
                  <w:marTop w:val="150"/>
                  <w:marBottom w:val="150"/>
                  <w:divBdr>
                    <w:top w:val="none" w:sz="0" w:space="0" w:color="auto"/>
                    <w:left w:val="none" w:sz="0" w:space="0" w:color="auto"/>
                    <w:bottom w:val="none" w:sz="0" w:space="0" w:color="auto"/>
                    <w:right w:val="none" w:sz="0" w:space="0" w:color="auto"/>
                  </w:divBdr>
                  <w:divsChild>
                    <w:div w:id="9937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4611">
          <w:marLeft w:val="0"/>
          <w:marRight w:val="0"/>
          <w:marTop w:val="0"/>
          <w:marBottom w:val="0"/>
          <w:divBdr>
            <w:top w:val="none" w:sz="0" w:space="0" w:color="auto"/>
            <w:left w:val="none" w:sz="0" w:space="0" w:color="auto"/>
            <w:bottom w:val="none" w:sz="0" w:space="0" w:color="auto"/>
            <w:right w:val="none" w:sz="0" w:space="0" w:color="auto"/>
          </w:divBdr>
        </w:div>
      </w:divsChild>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79658473">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887643243">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3153">
      <w:bodyDiv w:val="1"/>
      <w:marLeft w:val="0"/>
      <w:marRight w:val="0"/>
      <w:marTop w:val="0"/>
      <w:marBottom w:val="0"/>
      <w:divBdr>
        <w:top w:val="none" w:sz="0" w:space="0" w:color="auto"/>
        <w:left w:val="none" w:sz="0" w:space="0" w:color="auto"/>
        <w:bottom w:val="none" w:sz="0" w:space="0" w:color="auto"/>
        <w:right w:val="none" w:sz="0" w:space="0" w:color="auto"/>
      </w:divBdr>
    </w:div>
    <w:div w:id="1943878277">
      <w:bodyDiv w:val="1"/>
      <w:marLeft w:val="0"/>
      <w:marRight w:val="0"/>
      <w:marTop w:val="0"/>
      <w:marBottom w:val="0"/>
      <w:divBdr>
        <w:top w:val="none" w:sz="0" w:space="0" w:color="auto"/>
        <w:left w:val="none" w:sz="0" w:space="0" w:color="auto"/>
        <w:bottom w:val="none" w:sz="0" w:space="0" w:color="auto"/>
        <w:right w:val="none" w:sz="0" w:space="0" w:color="auto"/>
      </w:divBdr>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030376482">
      <w:bodyDiv w:val="1"/>
      <w:marLeft w:val="0"/>
      <w:marRight w:val="0"/>
      <w:marTop w:val="0"/>
      <w:marBottom w:val="0"/>
      <w:divBdr>
        <w:top w:val="none" w:sz="0" w:space="0" w:color="auto"/>
        <w:left w:val="none" w:sz="0" w:space="0" w:color="auto"/>
        <w:bottom w:val="none" w:sz="0" w:space="0" w:color="auto"/>
        <w:right w:val="none" w:sz="0" w:space="0" w:color="auto"/>
      </w:divBdr>
    </w:div>
    <w:div w:id="2050454550">
      <w:bodyDiv w:val="1"/>
      <w:marLeft w:val="0"/>
      <w:marRight w:val="0"/>
      <w:marTop w:val="0"/>
      <w:marBottom w:val="0"/>
      <w:divBdr>
        <w:top w:val="none" w:sz="0" w:space="0" w:color="auto"/>
        <w:left w:val="none" w:sz="0" w:space="0" w:color="auto"/>
        <w:bottom w:val="none" w:sz="0" w:space="0" w:color="auto"/>
        <w:right w:val="none" w:sz="0" w:space="0" w:color="auto"/>
      </w:divBdr>
    </w:div>
    <w:div w:id="2055235142">
      <w:bodyDiv w:val="1"/>
      <w:marLeft w:val="0"/>
      <w:marRight w:val="0"/>
      <w:marTop w:val="0"/>
      <w:marBottom w:val="0"/>
      <w:divBdr>
        <w:top w:val="none" w:sz="0" w:space="0" w:color="auto"/>
        <w:left w:val="none" w:sz="0" w:space="0" w:color="auto"/>
        <w:bottom w:val="none" w:sz="0" w:space="0" w:color="auto"/>
        <w:right w:val="none" w:sz="0" w:space="0" w:color="auto"/>
      </w:divBdr>
    </w:div>
    <w:div w:id="2099402929">
      <w:bodyDiv w:val="1"/>
      <w:marLeft w:val="0"/>
      <w:marRight w:val="0"/>
      <w:marTop w:val="0"/>
      <w:marBottom w:val="0"/>
      <w:divBdr>
        <w:top w:val="none" w:sz="0" w:space="0" w:color="auto"/>
        <w:left w:val="none" w:sz="0" w:space="0" w:color="auto"/>
        <w:bottom w:val="none" w:sz="0" w:space="0" w:color="auto"/>
        <w:right w:val="none" w:sz="0" w:space="0" w:color="auto"/>
      </w:divBdr>
    </w:div>
    <w:div w:id="2113357586">
      <w:bodyDiv w:val="1"/>
      <w:marLeft w:val="0"/>
      <w:marRight w:val="0"/>
      <w:marTop w:val="0"/>
      <w:marBottom w:val="0"/>
      <w:divBdr>
        <w:top w:val="none" w:sz="0" w:space="0" w:color="auto"/>
        <w:left w:val="none" w:sz="0" w:space="0" w:color="auto"/>
        <w:bottom w:val="none" w:sz="0" w:space="0" w:color="auto"/>
        <w:right w:val="none" w:sz="0" w:space="0" w:color="auto"/>
      </w:divBdr>
    </w:div>
    <w:div w:id="2116242696">
      <w:bodyDiv w:val="1"/>
      <w:marLeft w:val="0"/>
      <w:marRight w:val="0"/>
      <w:marTop w:val="0"/>
      <w:marBottom w:val="0"/>
      <w:divBdr>
        <w:top w:val="none" w:sz="0" w:space="0" w:color="auto"/>
        <w:left w:val="none" w:sz="0" w:space="0" w:color="auto"/>
        <w:bottom w:val="none" w:sz="0" w:space="0" w:color="auto"/>
        <w:right w:val="none" w:sz="0" w:space="0" w:color="auto"/>
      </w:divBdr>
    </w:div>
    <w:div w:id="2120417318">
      <w:bodyDiv w:val="1"/>
      <w:marLeft w:val="0"/>
      <w:marRight w:val="0"/>
      <w:marTop w:val="0"/>
      <w:marBottom w:val="0"/>
      <w:divBdr>
        <w:top w:val="none" w:sz="0" w:space="0" w:color="auto"/>
        <w:left w:val="none" w:sz="0" w:space="0" w:color="auto"/>
        <w:bottom w:val="none" w:sz="0" w:space="0" w:color="auto"/>
        <w:right w:val="none" w:sz="0" w:space="0" w:color="auto"/>
      </w:divBdr>
    </w:div>
    <w:div w:id="2127195380">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36043</Words>
  <Characters>205447</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3</cp:revision>
  <dcterms:created xsi:type="dcterms:W3CDTF">2025-04-13T11:59:00Z</dcterms:created>
  <dcterms:modified xsi:type="dcterms:W3CDTF">2025-04-30T09:12:00Z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id="kmOPVTU0"/&gt;&lt;style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