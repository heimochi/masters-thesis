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DA11" w14:textId="77777777" w:rsidR="000D1CCF" w:rsidRPr="00EA769C" w:rsidRDefault="000D1CCF" w:rsidP="00EA769C">
      <w:pPr>
        <w:rPr>
          <w:rFonts w:eastAsiaTheme="minorHAnsi"/>
        </w:rPr>
      </w:pPr>
    </w:p>
    <w:p w14:paraId="6AA88713" w14:textId="3AC6093E" w:rsidR="00427CEF" w:rsidRPr="00EA769C" w:rsidRDefault="00EA769C" w:rsidP="00195A4B">
      <w:pPr>
        <w:rPr>
          <w:rFonts w:eastAsiaTheme="minorHAnsi"/>
        </w:rPr>
      </w:pPr>
      <w:r w:rsidRPr="00EA769C">
        <w:rPr>
          <w:rFonts w:eastAsiaTheme="minorHAnsi"/>
        </w:rPr>
        <w:t xml:space="preserve">Title? </w:t>
      </w:r>
    </w:p>
    <w:p w14:paraId="59A3490A" w14:textId="1EE07B3E" w:rsidR="00427CEF" w:rsidRDefault="00427CEF">
      <w:pPr>
        <w:rPr>
          <w:rFonts w:asciiTheme="majorHAnsi" w:eastAsiaTheme="minorHAnsi" w:hAnsiTheme="majorHAnsi" w:cstheme="majorBidi"/>
          <w:color w:val="0F4761" w:themeColor="accent1" w:themeShade="BF"/>
          <w:sz w:val="40"/>
          <w:szCs w:val="40"/>
        </w:rPr>
      </w:pPr>
      <w:r>
        <w:rPr>
          <w:rFonts w:eastAsiaTheme="minorHAnsi"/>
        </w:rPr>
        <w:br w:type="page"/>
      </w:r>
    </w:p>
    <w:sdt>
      <w:sdtPr>
        <w:rPr>
          <w:rFonts w:ascii="Times New Roman" w:eastAsia="Times New Roman" w:hAnsi="Times New Roman" w:cs="Times New Roman"/>
          <w:b w:val="0"/>
          <w:bCs w:val="0"/>
          <w:color w:val="auto"/>
          <w:sz w:val="24"/>
          <w:szCs w:val="24"/>
        </w:rPr>
        <w:id w:val="2131512686"/>
        <w:docPartObj>
          <w:docPartGallery w:val="Table of Contents"/>
          <w:docPartUnique/>
        </w:docPartObj>
      </w:sdtPr>
      <w:sdtEndPr>
        <w:rPr>
          <w:noProof/>
        </w:rPr>
      </w:sdtEndPr>
      <w:sdtContent>
        <w:p w14:paraId="39555B83" w14:textId="262DA102" w:rsidR="00C464C2" w:rsidRPr="00541CA3" w:rsidRDefault="00C464C2">
          <w:pPr>
            <w:pStyle w:val="TOCHeading"/>
            <w:rPr>
              <w:rFonts w:ascii="Times New Roman" w:hAnsi="Times New Roman" w:cs="Times New Roman"/>
              <w:sz w:val="24"/>
              <w:szCs w:val="24"/>
            </w:rPr>
          </w:pPr>
          <w:r w:rsidRPr="00541CA3">
            <w:rPr>
              <w:rFonts w:ascii="Times New Roman" w:hAnsi="Times New Roman" w:cs="Times New Roman"/>
              <w:sz w:val="24"/>
              <w:szCs w:val="24"/>
            </w:rPr>
            <w:t>Table of Contents</w:t>
          </w:r>
        </w:p>
        <w:p w14:paraId="7BFFC5AA" w14:textId="4ED10413" w:rsidR="00654021" w:rsidRDefault="00ED3E68">
          <w:pPr>
            <w:pStyle w:val="TOC1"/>
            <w:tabs>
              <w:tab w:val="right" w:leader="dot" w:pos="9350"/>
            </w:tabs>
            <w:rPr>
              <w:rFonts w:eastAsiaTheme="minorEastAsia" w:cstheme="minorBidi"/>
              <w:b w:val="0"/>
              <w:bCs w:val="0"/>
              <w:caps w:val="0"/>
              <w:noProof/>
              <w:kern w:val="2"/>
              <w:sz w:val="24"/>
              <w:szCs w:val="24"/>
              <w14:ligatures w14:val="standardContextual"/>
            </w:rPr>
          </w:pPr>
          <w:r w:rsidRPr="00541CA3">
            <w:rPr>
              <w:rFonts w:ascii="Times New Roman" w:hAnsi="Times New Roman"/>
              <w:i/>
              <w:iCs/>
              <w:caps w:val="0"/>
            </w:rPr>
            <w:fldChar w:fldCharType="begin"/>
          </w:r>
          <w:r w:rsidRPr="00541CA3">
            <w:rPr>
              <w:rFonts w:ascii="Times New Roman" w:hAnsi="Times New Roman"/>
              <w:i/>
              <w:iCs/>
              <w:caps w:val="0"/>
            </w:rPr>
            <w:instrText xml:space="preserve"> TOC \o "1-5" \h \z \u </w:instrText>
          </w:r>
          <w:r w:rsidRPr="00541CA3">
            <w:rPr>
              <w:rFonts w:ascii="Times New Roman" w:hAnsi="Times New Roman"/>
              <w:i/>
              <w:iCs/>
              <w:caps w:val="0"/>
            </w:rPr>
            <w:fldChar w:fldCharType="separate"/>
          </w:r>
          <w:hyperlink w:anchor="_Toc192525368" w:history="1">
            <w:r w:rsidR="00654021" w:rsidRPr="001B08C1">
              <w:rPr>
                <w:rStyle w:val="Hyperlink"/>
                <w:rFonts w:eastAsiaTheme="minorHAnsi"/>
                <w:noProof/>
              </w:rPr>
              <w:t>Introduction</w:t>
            </w:r>
            <w:r w:rsidR="00654021">
              <w:rPr>
                <w:noProof/>
                <w:webHidden/>
              </w:rPr>
              <w:tab/>
            </w:r>
            <w:r w:rsidR="00654021">
              <w:rPr>
                <w:noProof/>
                <w:webHidden/>
              </w:rPr>
              <w:fldChar w:fldCharType="begin"/>
            </w:r>
            <w:r w:rsidR="00654021">
              <w:rPr>
                <w:noProof/>
                <w:webHidden/>
              </w:rPr>
              <w:instrText xml:space="preserve"> PAGEREF _Toc192525368 \h </w:instrText>
            </w:r>
            <w:r w:rsidR="00654021">
              <w:rPr>
                <w:noProof/>
                <w:webHidden/>
              </w:rPr>
            </w:r>
            <w:r w:rsidR="00654021">
              <w:rPr>
                <w:noProof/>
                <w:webHidden/>
              </w:rPr>
              <w:fldChar w:fldCharType="separate"/>
            </w:r>
            <w:r w:rsidR="00654021">
              <w:rPr>
                <w:noProof/>
                <w:webHidden/>
              </w:rPr>
              <w:t>3</w:t>
            </w:r>
            <w:r w:rsidR="00654021">
              <w:rPr>
                <w:noProof/>
                <w:webHidden/>
              </w:rPr>
              <w:fldChar w:fldCharType="end"/>
            </w:r>
          </w:hyperlink>
        </w:p>
        <w:p w14:paraId="1E4EFBFA" w14:textId="00C0A352"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69" w:history="1">
            <w:r w:rsidRPr="001B08C1">
              <w:rPr>
                <w:rStyle w:val="Hyperlink"/>
                <w:noProof/>
              </w:rPr>
              <w:t>Obsessive-Compulsive Disorder</w:t>
            </w:r>
            <w:r>
              <w:rPr>
                <w:noProof/>
                <w:webHidden/>
              </w:rPr>
              <w:tab/>
            </w:r>
            <w:r>
              <w:rPr>
                <w:noProof/>
                <w:webHidden/>
              </w:rPr>
              <w:fldChar w:fldCharType="begin"/>
            </w:r>
            <w:r>
              <w:rPr>
                <w:noProof/>
                <w:webHidden/>
              </w:rPr>
              <w:instrText xml:space="preserve"> PAGEREF _Toc192525369 \h </w:instrText>
            </w:r>
            <w:r>
              <w:rPr>
                <w:noProof/>
                <w:webHidden/>
              </w:rPr>
            </w:r>
            <w:r>
              <w:rPr>
                <w:noProof/>
                <w:webHidden/>
              </w:rPr>
              <w:fldChar w:fldCharType="separate"/>
            </w:r>
            <w:r>
              <w:rPr>
                <w:noProof/>
                <w:webHidden/>
              </w:rPr>
              <w:t>3</w:t>
            </w:r>
            <w:r>
              <w:rPr>
                <w:noProof/>
                <w:webHidden/>
              </w:rPr>
              <w:fldChar w:fldCharType="end"/>
            </w:r>
          </w:hyperlink>
        </w:p>
        <w:p w14:paraId="57256AFA" w14:textId="25D07B15"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70" w:history="1">
            <w:r w:rsidRPr="001B08C1">
              <w:rPr>
                <w:rStyle w:val="Hyperlink"/>
                <w:noProof/>
              </w:rPr>
              <w:t>Informant Discrepancies</w:t>
            </w:r>
            <w:r>
              <w:rPr>
                <w:noProof/>
                <w:webHidden/>
              </w:rPr>
              <w:tab/>
            </w:r>
            <w:r>
              <w:rPr>
                <w:noProof/>
                <w:webHidden/>
              </w:rPr>
              <w:fldChar w:fldCharType="begin"/>
            </w:r>
            <w:r>
              <w:rPr>
                <w:noProof/>
                <w:webHidden/>
              </w:rPr>
              <w:instrText xml:space="preserve"> PAGEREF _Toc192525370 \h </w:instrText>
            </w:r>
            <w:r>
              <w:rPr>
                <w:noProof/>
                <w:webHidden/>
              </w:rPr>
            </w:r>
            <w:r>
              <w:rPr>
                <w:noProof/>
                <w:webHidden/>
              </w:rPr>
              <w:fldChar w:fldCharType="separate"/>
            </w:r>
            <w:r>
              <w:rPr>
                <w:noProof/>
                <w:webHidden/>
              </w:rPr>
              <w:t>3</w:t>
            </w:r>
            <w:r>
              <w:rPr>
                <w:noProof/>
                <w:webHidden/>
              </w:rPr>
              <w:fldChar w:fldCharType="end"/>
            </w:r>
          </w:hyperlink>
        </w:p>
        <w:p w14:paraId="5185EBC2" w14:textId="48BF3BF7"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71" w:history="1">
            <w:r w:rsidRPr="001B08C1">
              <w:rPr>
                <w:rStyle w:val="Hyperlink"/>
                <w:noProof/>
              </w:rPr>
              <w:t>MRI</w:t>
            </w:r>
            <w:r>
              <w:rPr>
                <w:noProof/>
                <w:webHidden/>
              </w:rPr>
              <w:tab/>
            </w:r>
            <w:r>
              <w:rPr>
                <w:noProof/>
                <w:webHidden/>
              </w:rPr>
              <w:fldChar w:fldCharType="begin"/>
            </w:r>
            <w:r>
              <w:rPr>
                <w:noProof/>
                <w:webHidden/>
              </w:rPr>
              <w:instrText xml:space="preserve"> PAGEREF _Toc192525371 \h </w:instrText>
            </w:r>
            <w:r>
              <w:rPr>
                <w:noProof/>
                <w:webHidden/>
              </w:rPr>
            </w:r>
            <w:r>
              <w:rPr>
                <w:noProof/>
                <w:webHidden/>
              </w:rPr>
              <w:fldChar w:fldCharType="separate"/>
            </w:r>
            <w:r>
              <w:rPr>
                <w:noProof/>
                <w:webHidden/>
              </w:rPr>
              <w:t>5</w:t>
            </w:r>
            <w:r>
              <w:rPr>
                <w:noProof/>
                <w:webHidden/>
              </w:rPr>
              <w:fldChar w:fldCharType="end"/>
            </w:r>
          </w:hyperlink>
        </w:p>
        <w:p w14:paraId="19B263BF" w14:textId="5814C6EB" w:rsidR="00654021" w:rsidRDefault="00654021">
          <w:pPr>
            <w:pStyle w:val="TOC3"/>
            <w:tabs>
              <w:tab w:val="right" w:leader="dot" w:pos="9350"/>
            </w:tabs>
            <w:rPr>
              <w:rFonts w:eastAsiaTheme="minorEastAsia" w:cstheme="minorBidi"/>
              <w:i w:val="0"/>
              <w:iCs w:val="0"/>
              <w:noProof/>
              <w:kern w:val="2"/>
              <w:sz w:val="24"/>
              <w:szCs w:val="24"/>
              <w14:ligatures w14:val="standardContextual"/>
            </w:rPr>
          </w:pPr>
          <w:hyperlink w:anchor="_Toc192525372" w:history="1">
            <w:r w:rsidRPr="001B08C1">
              <w:rPr>
                <w:rStyle w:val="Hyperlink"/>
                <w:noProof/>
              </w:rPr>
              <w:t>Neurobiological Theories of OCD</w:t>
            </w:r>
            <w:r>
              <w:rPr>
                <w:noProof/>
                <w:webHidden/>
              </w:rPr>
              <w:tab/>
            </w:r>
            <w:r>
              <w:rPr>
                <w:noProof/>
                <w:webHidden/>
              </w:rPr>
              <w:fldChar w:fldCharType="begin"/>
            </w:r>
            <w:r>
              <w:rPr>
                <w:noProof/>
                <w:webHidden/>
              </w:rPr>
              <w:instrText xml:space="preserve"> PAGEREF _Toc192525372 \h </w:instrText>
            </w:r>
            <w:r>
              <w:rPr>
                <w:noProof/>
                <w:webHidden/>
              </w:rPr>
            </w:r>
            <w:r>
              <w:rPr>
                <w:noProof/>
                <w:webHidden/>
              </w:rPr>
              <w:fldChar w:fldCharType="separate"/>
            </w:r>
            <w:r>
              <w:rPr>
                <w:noProof/>
                <w:webHidden/>
              </w:rPr>
              <w:t>6</w:t>
            </w:r>
            <w:r>
              <w:rPr>
                <w:noProof/>
                <w:webHidden/>
              </w:rPr>
              <w:fldChar w:fldCharType="end"/>
            </w:r>
          </w:hyperlink>
        </w:p>
        <w:p w14:paraId="6BA949EF" w14:textId="09FE7E44"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73" w:history="1">
            <w:r w:rsidRPr="001B08C1">
              <w:rPr>
                <w:rStyle w:val="Hyperlink"/>
                <w:noProof/>
              </w:rPr>
              <w:t>Fronto-Limbic Circuit</w:t>
            </w:r>
            <w:r>
              <w:rPr>
                <w:noProof/>
                <w:webHidden/>
              </w:rPr>
              <w:tab/>
            </w:r>
            <w:r>
              <w:rPr>
                <w:noProof/>
                <w:webHidden/>
              </w:rPr>
              <w:fldChar w:fldCharType="begin"/>
            </w:r>
            <w:r>
              <w:rPr>
                <w:noProof/>
                <w:webHidden/>
              </w:rPr>
              <w:instrText xml:space="preserve"> PAGEREF _Toc192525373 \h </w:instrText>
            </w:r>
            <w:r>
              <w:rPr>
                <w:noProof/>
                <w:webHidden/>
              </w:rPr>
            </w:r>
            <w:r>
              <w:rPr>
                <w:noProof/>
                <w:webHidden/>
              </w:rPr>
              <w:fldChar w:fldCharType="separate"/>
            </w:r>
            <w:r>
              <w:rPr>
                <w:noProof/>
                <w:webHidden/>
              </w:rPr>
              <w:t>7</w:t>
            </w:r>
            <w:r>
              <w:rPr>
                <w:noProof/>
                <w:webHidden/>
              </w:rPr>
              <w:fldChar w:fldCharType="end"/>
            </w:r>
          </w:hyperlink>
        </w:p>
        <w:p w14:paraId="588654D4" w14:textId="5834B5E0"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74" w:history="1">
            <w:r w:rsidRPr="001B08C1">
              <w:rPr>
                <w:rStyle w:val="Hyperlink"/>
                <w:noProof/>
              </w:rPr>
              <w:t>Sensorimotor Circuit</w:t>
            </w:r>
            <w:r>
              <w:rPr>
                <w:noProof/>
                <w:webHidden/>
              </w:rPr>
              <w:tab/>
            </w:r>
            <w:r>
              <w:rPr>
                <w:noProof/>
                <w:webHidden/>
              </w:rPr>
              <w:fldChar w:fldCharType="begin"/>
            </w:r>
            <w:r>
              <w:rPr>
                <w:noProof/>
                <w:webHidden/>
              </w:rPr>
              <w:instrText xml:space="preserve"> PAGEREF _Toc192525374 \h </w:instrText>
            </w:r>
            <w:r>
              <w:rPr>
                <w:noProof/>
                <w:webHidden/>
              </w:rPr>
            </w:r>
            <w:r>
              <w:rPr>
                <w:noProof/>
                <w:webHidden/>
              </w:rPr>
              <w:fldChar w:fldCharType="separate"/>
            </w:r>
            <w:r>
              <w:rPr>
                <w:noProof/>
                <w:webHidden/>
              </w:rPr>
              <w:t>7</w:t>
            </w:r>
            <w:r>
              <w:rPr>
                <w:noProof/>
                <w:webHidden/>
              </w:rPr>
              <w:fldChar w:fldCharType="end"/>
            </w:r>
          </w:hyperlink>
        </w:p>
        <w:p w14:paraId="34711E5C" w14:textId="1E1F16D3"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75" w:history="1">
            <w:r w:rsidRPr="001B08C1">
              <w:rPr>
                <w:rStyle w:val="Hyperlink"/>
                <w:noProof/>
              </w:rPr>
              <w:t>Ventral Cognitive Circuit</w:t>
            </w:r>
            <w:r>
              <w:rPr>
                <w:noProof/>
                <w:webHidden/>
              </w:rPr>
              <w:tab/>
            </w:r>
            <w:r>
              <w:rPr>
                <w:noProof/>
                <w:webHidden/>
              </w:rPr>
              <w:fldChar w:fldCharType="begin"/>
            </w:r>
            <w:r>
              <w:rPr>
                <w:noProof/>
                <w:webHidden/>
              </w:rPr>
              <w:instrText xml:space="preserve"> PAGEREF _Toc192525375 \h </w:instrText>
            </w:r>
            <w:r>
              <w:rPr>
                <w:noProof/>
                <w:webHidden/>
              </w:rPr>
            </w:r>
            <w:r>
              <w:rPr>
                <w:noProof/>
                <w:webHidden/>
              </w:rPr>
              <w:fldChar w:fldCharType="separate"/>
            </w:r>
            <w:r>
              <w:rPr>
                <w:noProof/>
                <w:webHidden/>
              </w:rPr>
              <w:t>7</w:t>
            </w:r>
            <w:r>
              <w:rPr>
                <w:noProof/>
                <w:webHidden/>
              </w:rPr>
              <w:fldChar w:fldCharType="end"/>
            </w:r>
          </w:hyperlink>
        </w:p>
        <w:p w14:paraId="72A684FD" w14:textId="00A9757F"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76" w:history="1">
            <w:r w:rsidRPr="001B08C1">
              <w:rPr>
                <w:rStyle w:val="Hyperlink"/>
                <w:noProof/>
              </w:rPr>
              <w:t>Ventral Affective Circuit</w:t>
            </w:r>
            <w:r>
              <w:rPr>
                <w:noProof/>
                <w:webHidden/>
              </w:rPr>
              <w:tab/>
            </w:r>
            <w:r>
              <w:rPr>
                <w:noProof/>
                <w:webHidden/>
              </w:rPr>
              <w:fldChar w:fldCharType="begin"/>
            </w:r>
            <w:r>
              <w:rPr>
                <w:noProof/>
                <w:webHidden/>
              </w:rPr>
              <w:instrText xml:space="preserve"> PAGEREF _Toc192525376 \h </w:instrText>
            </w:r>
            <w:r>
              <w:rPr>
                <w:noProof/>
                <w:webHidden/>
              </w:rPr>
            </w:r>
            <w:r>
              <w:rPr>
                <w:noProof/>
                <w:webHidden/>
              </w:rPr>
              <w:fldChar w:fldCharType="separate"/>
            </w:r>
            <w:r>
              <w:rPr>
                <w:noProof/>
                <w:webHidden/>
              </w:rPr>
              <w:t>8</w:t>
            </w:r>
            <w:r>
              <w:rPr>
                <w:noProof/>
                <w:webHidden/>
              </w:rPr>
              <w:fldChar w:fldCharType="end"/>
            </w:r>
          </w:hyperlink>
        </w:p>
        <w:p w14:paraId="7948C861" w14:textId="09905C1E"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77" w:history="1">
            <w:r w:rsidRPr="001B08C1">
              <w:rPr>
                <w:rStyle w:val="Hyperlink"/>
                <w:noProof/>
              </w:rPr>
              <w:t>Dorsal Cognitive Circuit</w:t>
            </w:r>
            <w:r>
              <w:rPr>
                <w:noProof/>
                <w:webHidden/>
              </w:rPr>
              <w:tab/>
            </w:r>
            <w:r>
              <w:rPr>
                <w:noProof/>
                <w:webHidden/>
              </w:rPr>
              <w:fldChar w:fldCharType="begin"/>
            </w:r>
            <w:r>
              <w:rPr>
                <w:noProof/>
                <w:webHidden/>
              </w:rPr>
              <w:instrText xml:space="preserve"> PAGEREF _Toc192525377 \h </w:instrText>
            </w:r>
            <w:r>
              <w:rPr>
                <w:noProof/>
                <w:webHidden/>
              </w:rPr>
            </w:r>
            <w:r>
              <w:rPr>
                <w:noProof/>
                <w:webHidden/>
              </w:rPr>
              <w:fldChar w:fldCharType="separate"/>
            </w:r>
            <w:r>
              <w:rPr>
                <w:noProof/>
                <w:webHidden/>
              </w:rPr>
              <w:t>8</w:t>
            </w:r>
            <w:r>
              <w:rPr>
                <w:noProof/>
                <w:webHidden/>
              </w:rPr>
              <w:fldChar w:fldCharType="end"/>
            </w:r>
          </w:hyperlink>
        </w:p>
        <w:p w14:paraId="783C35C9" w14:textId="3AC9DA94" w:rsidR="00654021" w:rsidRDefault="00654021">
          <w:pPr>
            <w:pStyle w:val="TOC3"/>
            <w:tabs>
              <w:tab w:val="right" w:leader="dot" w:pos="9350"/>
            </w:tabs>
            <w:rPr>
              <w:rFonts w:eastAsiaTheme="minorEastAsia" w:cstheme="minorBidi"/>
              <w:i w:val="0"/>
              <w:iCs w:val="0"/>
              <w:noProof/>
              <w:kern w:val="2"/>
              <w:sz w:val="24"/>
              <w:szCs w:val="24"/>
              <w14:ligatures w14:val="standardContextual"/>
            </w:rPr>
          </w:pPr>
          <w:hyperlink w:anchor="_Toc192525378" w:history="1">
            <w:r w:rsidRPr="001B08C1">
              <w:rPr>
                <w:rStyle w:val="Hyperlink"/>
                <w:noProof/>
              </w:rPr>
              <w:t>Adolescent OCD</w:t>
            </w:r>
            <w:r>
              <w:rPr>
                <w:noProof/>
                <w:webHidden/>
              </w:rPr>
              <w:tab/>
            </w:r>
            <w:r>
              <w:rPr>
                <w:noProof/>
                <w:webHidden/>
              </w:rPr>
              <w:fldChar w:fldCharType="begin"/>
            </w:r>
            <w:r>
              <w:rPr>
                <w:noProof/>
                <w:webHidden/>
              </w:rPr>
              <w:instrText xml:space="preserve"> PAGEREF _Toc192525378 \h </w:instrText>
            </w:r>
            <w:r>
              <w:rPr>
                <w:noProof/>
                <w:webHidden/>
              </w:rPr>
            </w:r>
            <w:r>
              <w:rPr>
                <w:noProof/>
                <w:webHidden/>
              </w:rPr>
              <w:fldChar w:fldCharType="separate"/>
            </w:r>
            <w:r>
              <w:rPr>
                <w:noProof/>
                <w:webHidden/>
              </w:rPr>
              <w:t>8</w:t>
            </w:r>
            <w:r>
              <w:rPr>
                <w:noProof/>
                <w:webHidden/>
              </w:rPr>
              <w:fldChar w:fldCharType="end"/>
            </w:r>
          </w:hyperlink>
        </w:p>
        <w:p w14:paraId="38E8464C" w14:textId="5897B699"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79" w:history="1">
            <w:r w:rsidRPr="001B08C1">
              <w:rPr>
                <w:rStyle w:val="Hyperlink"/>
                <w:noProof/>
              </w:rPr>
              <w:t>Structural abnormalities</w:t>
            </w:r>
            <w:r>
              <w:rPr>
                <w:noProof/>
                <w:webHidden/>
              </w:rPr>
              <w:tab/>
            </w:r>
            <w:r>
              <w:rPr>
                <w:noProof/>
                <w:webHidden/>
              </w:rPr>
              <w:fldChar w:fldCharType="begin"/>
            </w:r>
            <w:r>
              <w:rPr>
                <w:noProof/>
                <w:webHidden/>
              </w:rPr>
              <w:instrText xml:space="preserve"> PAGEREF _Toc192525379 \h </w:instrText>
            </w:r>
            <w:r>
              <w:rPr>
                <w:noProof/>
                <w:webHidden/>
              </w:rPr>
            </w:r>
            <w:r>
              <w:rPr>
                <w:noProof/>
                <w:webHidden/>
              </w:rPr>
              <w:fldChar w:fldCharType="separate"/>
            </w:r>
            <w:r>
              <w:rPr>
                <w:noProof/>
                <w:webHidden/>
              </w:rPr>
              <w:t>8</w:t>
            </w:r>
            <w:r>
              <w:rPr>
                <w:noProof/>
                <w:webHidden/>
              </w:rPr>
              <w:fldChar w:fldCharType="end"/>
            </w:r>
          </w:hyperlink>
        </w:p>
        <w:p w14:paraId="41DDA933" w14:textId="0FE5C7B0"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80" w:history="1">
            <w:r w:rsidRPr="001B08C1">
              <w:rPr>
                <w:rStyle w:val="Hyperlink"/>
                <w:rFonts w:eastAsiaTheme="minorHAnsi"/>
                <w:noProof/>
              </w:rPr>
              <w:t>Machine Learning</w:t>
            </w:r>
            <w:r>
              <w:rPr>
                <w:noProof/>
                <w:webHidden/>
              </w:rPr>
              <w:tab/>
            </w:r>
            <w:r>
              <w:rPr>
                <w:noProof/>
                <w:webHidden/>
              </w:rPr>
              <w:fldChar w:fldCharType="begin"/>
            </w:r>
            <w:r>
              <w:rPr>
                <w:noProof/>
                <w:webHidden/>
              </w:rPr>
              <w:instrText xml:space="preserve"> PAGEREF _Toc192525380 \h </w:instrText>
            </w:r>
            <w:r>
              <w:rPr>
                <w:noProof/>
                <w:webHidden/>
              </w:rPr>
            </w:r>
            <w:r>
              <w:rPr>
                <w:noProof/>
                <w:webHidden/>
              </w:rPr>
              <w:fldChar w:fldCharType="separate"/>
            </w:r>
            <w:r>
              <w:rPr>
                <w:noProof/>
                <w:webHidden/>
              </w:rPr>
              <w:t>9</w:t>
            </w:r>
            <w:r>
              <w:rPr>
                <w:noProof/>
                <w:webHidden/>
              </w:rPr>
              <w:fldChar w:fldCharType="end"/>
            </w:r>
          </w:hyperlink>
        </w:p>
        <w:p w14:paraId="6FB0F054" w14:textId="33DB4C20" w:rsidR="00654021" w:rsidRDefault="00654021">
          <w:pPr>
            <w:pStyle w:val="TOC3"/>
            <w:tabs>
              <w:tab w:val="right" w:leader="dot" w:pos="9350"/>
            </w:tabs>
            <w:rPr>
              <w:rFonts w:eastAsiaTheme="minorEastAsia" w:cstheme="minorBidi"/>
              <w:i w:val="0"/>
              <w:iCs w:val="0"/>
              <w:noProof/>
              <w:kern w:val="2"/>
              <w:sz w:val="24"/>
              <w:szCs w:val="24"/>
              <w14:ligatures w14:val="standardContextual"/>
            </w:rPr>
          </w:pPr>
          <w:hyperlink w:anchor="_Toc192525381" w:history="1">
            <w:r w:rsidRPr="001B08C1">
              <w:rPr>
                <w:rStyle w:val="Hyperlink"/>
                <w:rFonts w:eastAsiaTheme="minorHAnsi"/>
                <w:noProof/>
              </w:rPr>
              <w:t>eXtreme Gradient Boosting</w:t>
            </w:r>
            <w:r>
              <w:rPr>
                <w:noProof/>
                <w:webHidden/>
              </w:rPr>
              <w:tab/>
            </w:r>
            <w:r>
              <w:rPr>
                <w:noProof/>
                <w:webHidden/>
              </w:rPr>
              <w:fldChar w:fldCharType="begin"/>
            </w:r>
            <w:r>
              <w:rPr>
                <w:noProof/>
                <w:webHidden/>
              </w:rPr>
              <w:instrText xml:space="preserve"> PAGEREF _Toc192525381 \h </w:instrText>
            </w:r>
            <w:r>
              <w:rPr>
                <w:noProof/>
                <w:webHidden/>
              </w:rPr>
            </w:r>
            <w:r>
              <w:rPr>
                <w:noProof/>
                <w:webHidden/>
              </w:rPr>
              <w:fldChar w:fldCharType="separate"/>
            </w:r>
            <w:r>
              <w:rPr>
                <w:noProof/>
                <w:webHidden/>
              </w:rPr>
              <w:t>10</w:t>
            </w:r>
            <w:r>
              <w:rPr>
                <w:noProof/>
                <w:webHidden/>
              </w:rPr>
              <w:fldChar w:fldCharType="end"/>
            </w:r>
          </w:hyperlink>
        </w:p>
        <w:p w14:paraId="7200A872" w14:textId="37E9BCEE"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82" w:history="1">
            <w:r w:rsidRPr="001B08C1">
              <w:rPr>
                <w:rStyle w:val="Hyperlink"/>
                <w:noProof/>
              </w:rPr>
              <w:t>The present study (?)</w:t>
            </w:r>
            <w:r>
              <w:rPr>
                <w:noProof/>
                <w:webHidden/>
              </w:rPr>
              <w:tab/>
            </w:r>
            <w:r>
              <w:rPr>
                <w:noProof/>
                <w:webHidden/>
              </w:rPr>
              <w:fldChar w:fldCharType="begin"/>
            </w:r>
            <w:r>
              <w:rPr>
                <w:noProof/>
                <w:webHidden/>
              </w:rPr>
              <w:instrText xml:space="preserve"> PAGEREF _Toc192525382 \h </w:instrText>
            </w:r>
            <w:r>
              <w:rPr>
                <w:noProof/>
                <w:webHidden/>
              </w:rPr>
            </w:r>
            <w:r>
              <w:rPr>
                <w:noProof/>
                <w:webHidden/>
              </w:rPr>
              <w:fldChar w:fldCharType="separate"/>
            </w:r>
            <w:r>
              <w:rPr>
                <w:noProof/>
                <w:webHidden/>
              </w:rPr>
              <w:t>11</w:t>
            </w:r>
            <w:r>
              <w:rPr>
                <w:noProof/>
                <w:webHidden/>
              </w:rPr>
              <w:fldChar w:fldCharType="end"/>
            </w:r>
          </w:hyperlink>
        </w:p>
        <w:p w14:paraId="1E4B06D7" w14:textId="638EF5D7" w:rsidR="00654021" w:rsidRDefault="00654021">
          <w:pPr>
            <w:pStyle w:val="TOC3"/>
            <w:tabs>
              <w:tab w:val="right" w:leader="dot" w:pos="9350"/>
            </w:tabs>
            <w:rPr>
              <w:rFonts w:eastAsiaTheme="minorEastAsia" w:cstheme="minorBidi"/>
              <w:i w:val="0"/>
              <w:iCs w:val="0"/>
              <w:noProof/>
              <w:kern w:val="2"/>
              <w:sz w:val="24"/>
              <w:szCs w:val="24"/>
              <w14:ligatures w14:val="standardContextual"/>
            </w:rPr>
          </w:pPr>
          <w:hyperlink w:anchor="_Toc192525383" w:history="1">
            <w:r w:rsidRPr="001B08C1">
              <w:rPr>
                <w:rStyle w:val="Hyperlink"/>
                <w:noProof/>
              </w:rPr>
              <w:t>Research question</w:t>
            </w:r>
            <w:r>
              <w:rPr>
                <w:noProof/>
                <w:webHidden/>
              </w:rPr>
              <w:tab/>
            </w:r>
            <w:r>
              <w:rPr>
                <w:noProof/>
                <w:webHidden/>
              </w:rPr>
              <w:fldChar w:fldCharType="begin"/>
            </w:r>
            <w:r>
              <w:rPr>
                <w:noProof/>
                <w:webHidden/>
              </w:rPr>
              <w:instrText xml:space="preserve"> PAGEREF _Toc192525383 \h </w:instrText>
            </w:r>
            <w:r>
              <w:rPr>
                <w:noProof/>
                <w:webHidden/>
              </w:rPr>
            </w:r>
            <w:r>
              <w:rPr>
                <w:noProof/>
                <w:webHidden/>
              </w:rPr>
              <w:fldChar w:fldCharType="separate"/>
            </w:r>
            <w:r>
              <w:rPr>
                <w:noProof/>
                <w:webHidden/>
              </w:rPr>
              <w:t>11</w:t>
            </w:r>
            <w:r>
              <w:rPr>
                <w:noProof/>
                <w:webHidden/>
              </w:rPr>
              <w:fldChar w:fldCharType="end"/>
            </w:r>
          </w:hyperlink>
        </w:p>
        <w:p w14:paraId="3F522F76" w14:textId="13979B6F" w:rsidR="00654021" w:rsidRDefault="00654021">
          <w:pPr>
            <w:pStyle w:val="TOC3"/>
            <w:tabs>
              <w:tab w:val="right" w:leader="dot" w:pos="9350"/>
            </w:tabs>
            <w:rPr>
              <w:rFonts w:eastAsiaTheme="minorEastAsia" w:cstheme="minorBidi"/>
              <w:i w:val="0"/>
              <w:iCs w:val="0"/>
              <w:noProof/>
              <w:kern w:val="2"/>
              <w:sz w:val="24"/>
              <w:szCs w:val="24"/>
              <w14:ligatures w14:val="standardContextual"/>
            </w:rPr>
          </w:pPr>
          <w:hyperlink w:anchor="_Toc192525384" w:history="1">
            <w:r w:rsidRPr="001B08C1">
              <w:rPr>
                <w:rStyle w:val="Hyperlink"/>
                <w:noProof/>
              </w:rPr>
              <w:t>Hypothesis</w:t>
            </w:r>
            <w:r>
              <w:rPr>
                <w:noProof/>
                <w:webHidden/>
              </w:rPr>
              <w:tab/>
            </w:r>
            <w:r>
              <w:rPr>
                <w:noProof/>
                <w:webHidden/>
              </w:rPr>
              <w:fldChar w:fldCharType="begin"/>
            </w:r>
            <w:r>
              <w:rPr>
                <w:noProof/>
                <w:webHidden/>
              </w:rPr>
              <w:instrText xml:space="preserve"> PAGEREF _Toc192525384 \h </w:instrText>
            </w:r>
            <w:r>
              <w:rPr>
                <w:noProof/>
                <w:webHidden/>
              </w:rPr>
            </w:r>
            <w:r>
              <w:rPr>
                <w:noProof/>
                <w:webHidden/>
              </w:rPr>
              <w:fldChar w:fldCharType="separate"/>
            </w:r>
            <w:r>
              <w:rPr>
                <w:noProof/>
                <w:webHidden/>
              </w:rPr>
              <w:t>11</w:t>
            </w:r>
            <w:r>
              <w:rPr>
                <w:noProof/>
                <w:webHidden/>
              </w:rPr>
              <w:fldChar w:fldCharType="end"/>
            </w:r>
          </w:hyperlink>
        </w:p>
        <w:p w14:paraId="4EF39509" w14:textId="2A22A471" w:rsidR="00654021" w:rsidRDefault="00654021">
          <w:pPr>
            <w:pStyle w:val="TOC1"/>
            <w:tabs>
              <w:tab w:val="right" w:leader="dot" w:pos="9350"/>
            </w:tabs>
            <w:rPr>
              <w:rFonts w:eastAsiaTheme="minorEastAsia" w:cstheme="minorBidi"/>
              <w:b w:val="0"/>
              <w:bCs w:val="0"/>
              <w:caps w:val="0"/>
              <w:noProof/>
              <w:kern w:val="2"/>
              <w:sz w:val="24"/>
              <w:szCs w:val="24"/>
              <w14:ligatures w14:val="standardContextual"/>
            </w:rPr>
          </w:pPr>
          <w:hyperlink w:anchor="_Toc192525385" w:history="1">
            <w:r w:rsidRPr="001B08C1">
              <w:rPr>
                <w:rStyle w:val="Hyperlink"/>
                <w:noProof/>
              </w:rPr>
              <w:t>Methods</w:t>
            </w:r>
            <w:r>
              <w:rPr>
                <w:noProof/>
                <w:webHidden/>
              </w:rPr>
              <w:tab/>
            </w:r>
            <w:r>
              <w:rPr>
                <w:noProof/>
                <w:webHidden/>
              </w:rPr>
              <w:fldChar w:fldCharType="begin"/>
            </w:r>
            <w:r>
              <w:rPr>
                <w:noProof/>
                <w:webHidden/>
              </w:rPr>
              <w:instrText xml:space="preserve"> PAGEREF _Toc192525385 \h </w:instrText>
            </w:r>
            <w:r>
              <w:rPr>
                <w:noProof/>
                <w:webHidden/>
              </w:rPr>
            </w:r>
            <w:r>
              <w:rPr>
                <w:noProof/>
                <w:webHidden/>
              </w:rPr>
              <w:fldChar w:fldCharType="separate"/>
            </w:r>
            <w:r>
              <w:rPr>
                <w:noProof/>
                <w:webHidden/>
              </w:rPr>
              <w:t>12</w:t>
            </w:r>
            <w:r>
              <w:rPr>
                <w:noProof/>
                <w:webHidden/>
              </w:rPr>
              <w:fldChar w:fldCharType="end"/>
            </w:r>
          </w:hyperlink>
        </w:p>
        <w:p w14:paraId="71A96BEF" w14:textId="2A6C72E1"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86" w:history="1">
            <w:r w:rsidRPr="001B08C1">
              <w:rPr>
                <w:rStyle w:val="Hyperlink"/>
                <w:noProof/>
              </w:rPr>
              <w:t>Data Source and Collection Procedures</w:t>
            </w:r>
            <w:r>
              <w:rPr>
                <w:noProof/>
                <w:webHidden/>
              </w:rPr>
              <w:tab/>
            </w:r>
            <w:r>
              <w:rPr>
                <w:noProof/>
                <w:webHidden/>
              </w:rPr>
              <w:fldChar w:fldCharType="begin"/>
            </w:r>
            <w:r>
              <w:rPr>
                <w:noProof/>
                <w:webHidden/>
              </w:rPr>
              <w:instrText xml:space="preserve"> PAGEREF _Toc192525386 \h </w:instrText>
            </w:r>
            <w:r>
              <w:rPr>
                <w:noProof/>
                <w:webHidden/>
              </w:rPr>
            </w:r>
            <w:r>
              <w:rPr>
                <w:noProof/>
                <w:webHidden/>
              </w:rPr>
              <w:fldChar w:fldCharType="separate"/>
            </w:r>
            <w:r>
              <w:rPr>
                <w:noProof/>
                <w:webHidden/>
              </w:rPr>
              <w:t>12</w:t>
            </w:r>
            <w:r>
              <w:rPr>
                <w:noProof/>
                <w:webHidden/>
              </w:rPr>
              <w:fldChar w:fldCharType="end"/>
            </w:r>
          </w:hyperlink>
        </w:p>
        <w:p w14:paraId="0B9E9EB9" w14:textId="3D3CC206"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87" w:history="1">
            <w:r w:rsidRPr="001B08C1">
              <w:rPr>
                <w:rStyle w:val="Hyperlink"/>
                <w:noProof/>
              </w:rPr>
              <w:t>Data acquisition</w:t>
            </w:r>
            <w:r>
              <w:rPr>
                <w:noProof/>
                <w:webHidden/>
              </w:rPr>
              <w:tab/>
            </w:r>
            <w:r>
              <w:rPr>
                <w:noProof/>
                <w:webHidden/>
              </w:rPr>
              <w:fldChar w:fldCharType="begin"/>
            </w:r>
            <w:r>
              <w:rPr>
                <w:noProof/>
                <w:webHidden/>
              </w:rPr>
              <w:instrText xml:space="preserve"> PAGEREF _Toc192525387 \h </w:instrText>
            </w:r>
            <w:r>
              <w:rPr>
                <w:noProof/>
                <w:webHidden/>
              </w:rPr>
            </w:r>
            <w:r>
              <w:rPr>
                <w:noProof/>
                <w:webHidden/>
              </w:rPr>
              <w:fldChar w:fldCharType="separate"/>
            </w:r>
            <w:r>
              <w:rPr>
                <w:noProof/>
                <w:webHidden/>
              </w:rPr>
              <w:t>12</w:t>
            </w:r>
            <w:r>
              <w:rPr>
                <w:noProof/>
                <w:webHidden/>
              </w:rPr>
              <w:fldChar w:fldCharType="end"/>
            </w:r>
          </w:hyperlink>
        </w:p>
        <w:p w14:paraId="5F3BCC16" w14:textId="4CB55082" w:rsidR="00654021" w:rsidRDefault="00654021">
          <w:pPr>
            <w:pStyle w:val="TOC3"/>
            <w:tabs>
              <w:tab w:val="right" w:leader="dot" w:pos="9350"/>
            </w:tabs>
            <w:rPr>
              <w:rFonts w:eastAsiaTheme="minorEastAsia" w:cstheme="minorBidi"/>
              <w:i w:val="0"/>
              <w:iCs w:val="0"/>
              <w:noProof/>
              <w:kern w:val="2"/>
              <w:sz w:val="24"/>
              <w:szCs w:val="24"/>
              <w14:ligatures w14:val="standardContextual"/>
            </w:rPr>
          </w:pPr>
          <w:hyperlink w:anchor="_Toc192525388" w:history="1">
            <w:r w:rsidRPr="001B08C1">
              <w:rPr>
                <w:rStyle w:val="Hyperlink"/>
                <w:noProof/>
              </w:rPr>
              <w:t>Questionaries</w:t>
            </w:r>
            <w:r>
              <w:rPr>
                <w:noProof/>
                <w:webHidden/>
              </w:rPr>
              <w:tab/>
            </w:r>
            <w:r>
              <w:rPr>
                <w:noProof/>
                <w:webHidden/>
              </w:rPr>
              <w:fldChar w:fldCharType="begin"/>
            </w:r>
            <w:r>
              <w:rPr>
                <w:noProof/>
                <w:webHidden/>
              </w:rPr>
              <w:instrText xml:space="preserve"> PAGEREF _Toc192525388 \h </w:instrText>
            </w:r>
            <w:r>
              <w:rPr>
                <w:noProof/>
                <w:webHidden/>
              </w:rPr>
            </w:r>
            <w:r>
              <w:rPr>
                <w:noProof/>
                <w:webHidden/>
              </w:rPr>
              <w:fldChar w:fldCharType="separate"/>
            </w:r>
            <w:r>
              <w:rPr>
                <w:noProof/>
                <w:webHidden/>
              </w:rPr>
              <w:t>12</w:t>
            </w:r>
            <w:r>
              <w:rPr>
                <w:noProof/>
                <w:webHidden/>
              </w:rPr>
              <w:fldChar w:fldCharType="end"/>
            </w:r>
          </w:hyperlink>
        </w:p>
        <w:p w14:paraId="141160A1" w14:textId="02C846C8"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89" w:history="1">
            <w:r w:rsidRPr="001B08C1">
              <w:rPr>
                <w:rStyle w:val="Hyperlink"/>
                <w:noProof/>
              </w:rPr>
              <w:t>Kiddie Affective</w:t>
            </w:r>
            <w:r>
              <w:rPr>
                <w:noProof/>
                <w:webHidden/>
              </w:rPr>
              <w:tab/>
            </w:r>
            <w:r>
              <w:rPr>
                <w:noProof/>
                <w:webHidden/>
              </w:rPr>
              <w:fldChar w:fldCharType="begin"/>
            </w:r>
            <w:r>
              <w:rPr>
                <w:noProof/>
                <w:webHidden/>
              </w:rPr>
              <w:instrText xml:space="preserve"> PAGEREF _Toc192525389 \h </w:instrText>
            </w:r>
            <w:r>
              <w:rPr>
                <w:noProof/>
                <w:webHidden/>
              </w:rPr>
            </w:r>
            <w:r>
              <w:rPr>
                <w:noProof/>
                <w:webHidden/>
              </w:rPr>
              <w:fldChar w:fldCharType="separate"/>
            </w:r>
            <w:r>
              <w:rPr>
                <w:noProof/>
                <w:webHidden/>
              </w:rPr>
              <w:t>12</w:t>
            </w:r>
            <w:r>
              <w:rPr>
                <w:noProof/>
                <w:webHidden/>
              </w:rPr>
              <w:fldChar w:fldCharType="end"/>
            </w:r>
          </w:hyperlink>
        </w:p>
        <w:p w14:paraId="79B4C4E5" w14:textId="3649B243"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90" w:history="1">
            <w:r w:rsidRPr="001B08C1">
              <w:rPr>
                <w:rStyle w:val="Hyperlink"/>
                <w:noProof/>
              </w:rPr>
              <w:t>Achenbach System and Empirically Based Assessment (ASEBA)</w:t>
            </w:r>
            <w:r>
              <w:rPr>
                <w:noProof/>
                <w:webHidden/>
              </w:rPr>
              <w:tab/>
            </w:r>
            <w:r>
              <w:rPr>
                <w:noProof/>
                <w:webHidden/>
              </w:rPr>
              <w:fldChar w:fldCharType="begin"/>
            </w:r>
            <w:r>
              <w:rPr>
                <w:noProof/>
                <w:webHidden/>
              </w:rPr>
              <w:instrText xml:space="preserve"> PAGEREF _Toc192525390 \h </w:instrText>
            </w:r>
            <w:r>
              <w:rPr>
                <w:noProof/>
                <w:webHidden/>
              </w:rPr>
            </w:r>
            <w:r>
              <w:rPr>
                <w:noProof/>
                <w:webHidden/>
              </w:rPr>
              <w:fldChar w:fldCharType="separate"/>
            </w:r>
            <w:r>
              <w:rPr>
                <w:noProof/>
                <w:webHidden/>
              </w:rPr>
              <w:t>12</w:t>
            </w:r>
            <w:r>
              <w:rPr>
                <w:noProof/>
                <w:webHidden/>
              </w:rPr>
              <w:fldChar w:fldCharType="end"/>
            </w:r>
          </w:hyperlink>
        </w:p>
        <w:p w14:paraId="26F27F2D" w14:textId="4AB1299F" w:rsidR="00654021" w:rsidRDefault="00654021">
          <w:pPr>
            <w:pStyle w:val="TOC4"/>
            <w:tabs>
              <w:tab w:val="right" w:leader="dot" w:pos="9350"/>
            </w:tabs>
            <w:rPr>
              <w:rFonts w:eastAsiaTheme="minorEastAsia" w:cstheme="minorBidi"/>
              <w:noProof/>
              <w:kern w:val="2"/>
              <w:sz w:val="24"/>
              <w:szCs w:val="24"/>
              <w14:ligatures w14:val="standardContextual"/>
            </w:rPr>
          </w:pPr>
          <w:hyperlink w:anchor="_Toc192525391" w:history="1">
            <w:r w:rsidRPr="001B08C1">
              <w:rPr>
                <w:rStyle w:val="Hyperlink"/>
                <w:noProof/>
                <w:color w:val="86B3C0" w:themeColor="hyperlink" w:themeTint="99"/>
              </w:rPr>
              <w:t>The Obsessive-Compulsive Symptom (OCS) Scale (?)</w:t>
            </w:r>
            <w:r>
              <w:rPr>
                <w:noProof/>
                <w:webHidden/>
              </w:rPr>
              <w:tab/>
            </w:r>
            <w:r>
              <w:rPr>
                <w:noProof/>
                <w:webHidden/>
              </w:rPr>
              <w:fldChar w:fldCharType="begin"/>
            </w:r>
            <w:r>
              <w:rPr>
                <w:noProof/>
                <w:webHidden/>
              </w:rPr>
              <w:instrText xml:space="preserve"> PAGEREF _Toc192525391 \h </w:instrText>
            </w:r>
            <w:r>
              <w:rPr>
                <w:noProof/>
                <w:webHidden/>
              </w:rPr>
            </w:r>
            <w:r>
              <w:rPr>
                <w:noProof/>
                <w:webHidden/>
              </w:rPr>
              <w:fldChar w:fldCharType="separate"/>
            </w:r>
            <w:r>
              <w:rPr>
                <w:noProof/>
                <w:webHidden/>
              </w:rPr>
              <w:t>13</w:t>
            </w:r>
            <w:r>
              <w:rPr>
                <w:noProof/>
                <w:webHidden/>
              </w:rPr>
              <w:fldChar w:fldCharType="end"/>
            </w:r>
          </w:hyperlink>
        </w:p>
        <w:p w14:paraId="4005B019" w14:textId="17C08BDD" w:rsidR="00654021" w:rsidRDefault="00654021">
          <w:pPr>
            <w:pStyle w:val="TOC3"/>
            <w:tabs>
              <w:tab w:val="right" w:leader="dot" w:pos="9350"/>
            </w:tabs>
            <w:rPr>
              <w:rFonts w:eastAsiaTheme="minorEastAsia" w:cstheme="minorBidi"/>
              <w:i w:val="0"/>
              <w:iCs w:val="0"/>
              <w:noProof/>
              <w:kern w:val="2"/>
              <w:sz w:val="24"/>
              <w:szCs w:val="24"/>
              <w14:ligatures w14:val="standardContextual"/>
            </w:rPr>
          </w:pPr>
          <w:hyperlink w:anchor="_Toc192525392" w:history="1">
            <w:r w:rsidRPr="001B08C1">
              <w:rPr>
                <w:rStyle w:val="Hyperlink"/>
                <w:noProof/>
              </w:rPr>
              <w:t>Structural MRI</w:t>
            </w:r>
            <w:r>
              <w:rPr>
                <w:noProof/>
                <w:webHidden/>
              </w:rPr>
              <w:tab/>
            </w:r>
            <w:r>
              <w:rPr>
                <w:noProof/>
                <w:webHidden/>
              </w:rPr>
              <w:fldChar w:fldCharType="begin"/>
            </w:r>
            <w:r>
              <w:rPr>
                <w:noProof/>
                <w:webHidden/>
              </w:rPr>
              <w:instrText xml:space="preserve"> PAGEREF _Toc192525392 \h </w:instrText>
            </w:r>
            <w:r>
              <w:rPr>
                <w:noProof/>
                <w:webHidden/>
              </w:rPr>
            </w:r>
            <w:r>
              <w:rPr>
                <w:noProof/>
                <w:webHidden/>
              </w:rPr>
              <w:fldChar w:fldCharType="separate"/>
            </w:r>
            <w:r>
              <w:rPr>
                <w:noProof/>
                <w:webHidden/>
              </w:rPr>
              <w:t>13</w:t>
            </w:r>
            <w:r>
              <w:rPr>
                <w:noProof/>
                <w:webHidden/>
              </w:rPr>
              <w:fldChar w:fldCharType="end"/>
            </w:r>
          </w:hyperlink>
        </w:p>
        <w:p w14:paraId="35418540" w14:textId="7D5E5A53"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93" w:history="1">
            <w:r w:rsidRPr="001B08C1">
              <w:rPr>
                <w:rStyle w:val="Hyperlink"/>
                <w:noProof/>
              </w:rPr>
              <w:t>Sample</w:t>
            </w:r>
            <w:r>
              <w:rPr>
                <w:noProof/>
                <w:webHidden/>
              </w:rPr>
              <w:tab/>
            </w:r>
            <w:r>
              <w:rPr>
                <w:noProof/>
                <w:webHidden/>
              </w:rPr>
              <w:fldChar w:fldCharType="begin"/>
            </w:r>
            <w:r>
              <w:rPr>
                <w:noProof/>
                <w:webHidden/>
              </w:rPr>
              <w:instrText xml:space="preserve"> PAGEREF _Toc192525393 \h </w:instrText>
            </w:r>
            <w:r>
              <w:rPr>
                <w:noProof/>
                <w:webHidden/>
              </w:rPr>
            </w:r>
            <w:r>
              <w:rPr>
                <w:noProof/>
                <w:webHidden/>
              </w:rPr>
              <w:fldChar w:fldCharType="separate"/>
            </w:r>
            <w:r>
              <w:rPr>
                <w:noProof/>
                <w:webHidden/>
              </w:rPr>
              <w:t>14</w:t>
            </w:r>
            <w:r>
              <w:rPr>
                <w:noProof/>
                <w:webHidden/>
              </w:rPr>
              <w:fldChar w:fldCharType="end"/>
            </w:r>
          </w:hyperlink>
        </w:p>
        <w:p w14:paraId="2DA1BDBF" w14:textId="21A0F2FF"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94" w:history="1">
            <w:r w:rsidRPr="001B08C1">
              <w:rPr>
                <w:rStyle w:val="Hyperlink"/>
                <w:noProof/>
              </w:rPr>
              <w:t>Statistical analyses/Preliminary analyses(?)</w:t>
            </w:r>
            <w:r>
              <w:rPr>
                <w:noProof/>
                <w:webHidden/>
              </w:rPr>
              <w:tab/>
            </w:r>
            <w:r>
              <w:rPr>
                <w:noProof/>
                <w:webHidden/>
              </w:rPr>
              <w:fldChar w:fldCharType="begin"/>
            </w:r>
            <w:r>
              <w:rPr>
                <w:noProof/>
                <w:webHidden/>
              </w:rPr>
              <w:instrText xml:space="preserve"> PAGEREF _Toc192525394 \h </w:instrText>
            </w:r>
            <w:r>
              <w:rPr>
                <w:noProof/>
                <w:webHidden/>
              </w:rPr>
            </w:r>
            <w:r>
              <w:rPr>
                <w:noProof/>
                <w:webHidden/>
              </w:rPr>
              <w:fldChar w:fldCharType="separate"/>
            </w:r>
            <w:r>
              <w:rPr>
                <w:noProof/>
                <w:webHidden/>
              </w:rPr>
              <w:t>14</w:t>
            </w:r>
            <w:r>
              <w:rPr>
                <w:noProof/>
                <w:webHidden/>
              </w:rPr>
              <w:fldChar w:fldCharType="end"/>
            </w:r>
          </w:hyperlink>
        </w:p>
        <w:p w14:paraId="30F90588" w14:textId="1DCF5FF9" w:rsidR="00654021" w:rsidRDefault="00654021">
          <w:pPr>
            <w:pStyle w:val="TOC2"/>
            <w:tabs>
              <w:tab w:val="right" w:leader="dot" w:pos="9350"/>
            </w:tabs>
            <w:rPr>
              <w:rFonts w:eastAsiaTheme="minorEastAsia" w:cstheme="minorBidi"/>
              <w:smallCaps w:val="0"/>
              <w:noProof/>
              <w:kern w:val="2"/>
              <w:sz w:val="24"/>
              <w:szCs w:val="24"/>
              <w14:ligatures w14:val="standardContextual"/>
            </w:rPr>
          </w:pPr>
          <w:hyperlink w:anchor="_Toc192525395" w:history="1">
            <w:r w:rsidRPr="001B08C1">
              <w:rPr>
                <w:rStyle w:val="Hyperlink"/>
                <w:noProof/>
              </w:rPr>
              <w:t>Modelling approach(?)</w:t>
            </w:r>
            <w:r>
              <w:rPr>
                <w:noProof/>
                <w:webHidden/>
              </w:rPr>
              <w:tab/>
            </w:r>
            <w:r>
              <w:rPr>
                <w:noProof/>
                <w:webHidden/>
              </w:rPr>
              <w:fldChar w:fldCharType="begin"/>
            </w:r>
            <w:r>
              <w:rPr>
                <w:noProof/>
                <w:webHidden/>
              </w:rPr>
              <w:instrText xml:space="preserve"> PAGEREF _Toc192525395 \h </w:instrText>
            </w:r>
            <w:r>
              <w:rPr>
                <w:noProof/>
                <w:webHidden/>
              </w:rPr>
            </w:r>
            <w:r>
              <w:rPr>
                <w:noProof/>
                <w:webHidden/>
              </w:rPr>
              <w:fldChar w:fldCharType="separate"/>
            </w:r>
            <w:r>
              <w:rPr>
                <w:noProof/>
                <w:webHidden/>
              </w:rPr>
              <w:t>14</w:t>
            </w:r>
            <w:r>
              <w:rPr>
                <w:noProof/>
                <w:webHidden/>
              </w:rPr>
              <w:fldChar w:fldCharType="end"/>
            </w:r>
          </w:hyperlink>
        </w:p>
        <w:p w14:paraId="5C55EE46" w14:textId="6812D90C" w:rsidR="00654021" w:rsidRDefault="00654021">
          <w:pPr>
            <w:pStyle w:val="TOC1"/>
            <w:tabs>
              <w:tab w:val="right" w:leader="dot" w:pos="9350"/>
            </w:tabs>
            <w:rPr>
              <w:rFonts w:eastAsiaTheme="minorEastAsia" w:cstheme="minorBidi"/>
              <w:b w:val="0"/>
              <w:bCs w:val="0"/>
              <w:caps w:val="0"/>
              <w:noProof/>
              <w:kern w:val="2"/>
              <w:sz w:val="24"/>
              <w:szCs w:val="24"/>
              <w14:ligatures w14:val="standardContextual"/>
            </w:rPr>
          </w:pPr>
          <w:hyperlink w:anchor="_Toc192525396" w:history="1">
            <w:r w:rsidRPr="001B08C1">
              <w:rPr>
                <w:rStyle w:val="Hyperlink"/>
                <w:noProof/>
              </w:rPr>
              <w:t>References</w:t>
            </w:r>
            <w:r>
              <w:rPr>
                <w:noProof/>
                <w:webHidden/>
              </w:rPr>
              <w:tab/>
            </w:r>
            <w:r>
              <w:rPr>
                <w:noProof/>
                <w:webHidden/>
              </w:rPr>
              <w:fldChar w:fldCharType="begin"/>
            </w:r>
            <w:r>
              <w:rPr>
                <w:noProof/>
                <w:webHidden/>
              </w:rPr>
              <w:instrText xml:space="preserve"> PAGEREF _Toc192525396 \h </w:instrText>
            </w:r>
            <w:r>
              <w:rPr>
                <w:noProof/>
                <w:webHidden/>
              </w:rPr>
            </w:r>
            <w:r>
              <w:rPr>
                <w:noProof/>
                <w:webHidden/>
              </w:rPr>
              <w:fldChar w:fldCharType="separate"/>
            </w:r>
            <w:r>
              <w:rPr>
                <w:noProof/>
                <w:webHidden/>
              </w:rPr>
              <w:t>15</w:t>
            </w:r>
            <w:r>
              <w:rPr>
                <w:noProof/>
                <w:webHidden/>
              </w:rPr>
              <w:fldChar w:fldCharType="end"/>
            </w:r>
          </w:hyperlink>
        </w:p>
        <w:p w14:paraId="1AA47D8B" w14:textId="67A2D249" w:rsidR="00C464C2" w:rsidRPr="00541CA3" w:rsidRDefault="00ED3E68">
          <w:r w:rsidRPr="00541CA3">
            <w:rPr>
              <w:i/>
              <w:iCs/>
              <w:caps/>
              <w:sz w:val="20"/>
              <w:szCs w:val="20"/>
            </w:rPr>
            <w:fldChar w:fldCharType="end"/>
          </w:r>
        </w:p>
      </w:sdtContent>
    </w:sdt>
    <w:p w14:paraId="621B61FD" w14:textId="77777777" w:rsidR="000D1CCF" w:rsidRPr="00541CA3" w:rsidRDefault="000D1CCF" w:rsidP="00E95E86">
      <w:pPr>
        <w:pStyle w:val="Heading1"/>
        <w:rPr>
          <w:rFonts w:ascii="Times New Roman" w:eastAsiaTheme="minorHAnsi" w:hAnsi="Times New Roman" w:cs="Times New Roman"/>
          <w:sz w:val="24"/>
          <w:szCs w:val="24"/>
        </w:rPr>
      </w:pPr>
    </w:p>
    <w:p w14:paraId="6F305928" w14:textId="77777777" w:rsidR="00C464C2" w:rsidRPr="00541CA3" w:rsidRDefault="00C464C2" w:rsidP="00C464C2">
      <w:pPr>
        <w:rPr>
          <w:rFonts w:eastAsiaTheme="minorHAnsi"/>
        </w:rPr>
      </w:pPr>
    </w:p>
    <w:p w14:paraId="27A20E27" w14:textId="77777777" w:rsidR="00C464C2" w:rsidRDefault="00C464C2" w:rsidP="00C464C2">
      <w:pPr>
        <w:rPr>
          <w:rFonts w:eastAsiaTheme="minorHAnsi"/>
        </w:rPr>
      </w:pPr>
    </w:p>
    <w:p w14:paraId="69A07FE0" w14:textId="77777777" w:rsidR="00C464C2" w:rsidRPr="00C464C2" w:rsidRDefault="00C464C2" w:rsidP="00C464C2">
      <w:pPr>
        <w:pStyle w:val="Style3"/>
      </w:pPr>
    </w:p>
    <w:p w14:paraId="1653696B" w14:textId="77777777" w:rsidR="000D1CCF" w:rsidRPr="000D1CCF" w:rsidRDefault="000D1CCF" w:rsidP="000D1CCF">
      <w:pPr>
        <w:rPr>
          <w:rFonts w:eastAsiaTheme="minorHAnsi"/>
        </w:rPr>
      </w:pPr>
    </w:p>
    <w:p w14:paraId="29DE72AB" w14:textId="77777777" w:rsidR="000D1CCF" w:rsidRPr="000D1CCF" w:rsidRDefault="000D1CCF" w:rsidP="000D1CCF">
      <w:pPr>
        <w:rPr>
          <w:rFonts w:eastAsiaTheme="minorHAnsi"/>
        </w:rPr>
      </w:pPr>
    </w:p>
    <w:p w14:paraId="22C83600" w14:textId="55E1E323" w:rsidR="000D1CCF" w:rsidRDefault="000D1CCF">
      <w:pPr>
        <w:rPr>
          <w:rFonts w:asciiTheme="majorHAnsi" w:eastAsiaTheme="minorHAnsi" w:hAnsiTheme="majorHAnsi" w:cstheme="majorBidi"/>
          <w:color w:val="0F4761" w:themeColor="accent1" w:themeShade="BF"/>
          <w:sz w:val="40"/>
          <w:szCs w:val="40"/>
        </w:rPr>
      </w:pPr>
    </w:p>
    <w:p w14:paraId="3F01B195" w14:textId="77777777" w:rsidR="000D1CCF" w:rsidRDefault="000D1CCF" w:rsidP="00E95E86">
      <w:pPr>
        <w:pStyle w:val="Heading1"/>
        <w:rPr>
          <w:rFonts w:eastAsiaTheme="minorHAnsi"/>
        </w:rPr>
      </w:pPr>
    </w:p>
    <w:p w14:paraId="6187B413" w14:textId="2F01A721" w:rsidR="00E95E86" w:rsidRPr="00201BF6" w:rsidRDefault="000D1CCF" w:rsidP="00201BF6">
      <w:pPr>
        <w:rPr>
          <w:rFonts w:asciiTheme="majorHAnsi" w:eastAsiaTheme="minorHAnsi" w:hAnsiTheme="majorHAnsi" w:cstheme="majorBidi"/>
          <w:color w:val="0F4761" w:themeColor="accent1" w:themeShade="BF"/>
          <w:sz w:val="40"/>
          <w:szCs w:val="40"/>
        </w:rPr>
      </w:pPr>
      <w:r>
        <w:rPr>
          <w:rFonts w:eastAsiaTheme="minorHAnsi"/>
        </w:rPr>
        <w:br w:type="page"/>
      </w:r>
    </w:p>
    <w:p w14:paraId="5CD1FE92" w14:textId="0B46DF3E" w:rsidR="000C7A52" w:rsidRDefault="00E95E86" w:rsidP="000C7A52">
      <w:pPr>
        <w:pStyle w:val="Style1"/>
      </w:pPr>
      <w:bookmarkStart w:id="0" w:name="_Toc191292069"/>
      <w:bookmarkStart w:id="1" w:name="_Toc192525368"/>
      <w:r w:rsidRPr="00201BF6">
        <w:rPr>
          <w:rFonts w:eastAsiaTheme="minorHAnsi"/>
        </w:rPr>
        <w:lastRenderedPageBreak/>
        <w:t>Introduction</w:t>
      </w:r>
      <w:bookmarkEnd w:id="0"/>
      <w:bookmarkEnd w:id="1"/>
    </w:p>
    <w:p w14:paraId="6ABAE586" w14:textId="77777777" w:rsidR="00F41E9F" w:rsidRDefault="00F41E9F" w:rsidP="00824E88">
      <w:pPr>
        <w:spacing w:line="360" w:lineRule="auto"/>
      </w:pPr>
    </w:p>
    <w:p w14:paraId="67661375" w14:textId="77777777" w:rsidR="00195A4B" w:rsidRPr="00207F5F" w:rsidRDefault="00195A4B" w:rsidP="00195A4B">
      <w:pPr>
        <w:pStyle w:val="Style2"/>
        <w:spacing w:line="360" w:lineRule="auto"/>
        <w:rPr>
          <w:rFonts w:cs="Times New Roman"/>
          <w:szCs w:val="24"/>
        </w:rPr>
      </w:pPr>
      <w:bookmarkStart w:id="2" w:name="_Toc192525369"/>
      <w:commentRangeStart w:id="3"/>
      <w:r w:rsidRPr="00207F5F">
        <w:rPr>
          <w:rFonts w:cs="Times New Roman"/>
          <w:szCs w:val="24"/>
        </w:rPr>
        <w:t>Obsessive-Compulsive Disorder</w:t>
      </w:r>
      <w:bookmarkEnd w:id="2"/>
      <w:commentRangeEnd w:id="3"/>
      <w:r w:rsidR="00A276A6">
        <w:rPr>
          <w:rStyle w:val="CommentReference"/>
          <w:rFonts w:eastAsia="Times New Roman" w:cs="Times New Roman"/>
          <w:b w:val="0"/>
          <w:color w:val="auto"/>
        </w:rPr>
        <w:commentReference w:id="3"/>
      </w:r>
    </w:p>
    <w:p w14:paraId="6D68C54D" w14:textId="43DDD849" w:rsidR="00195A4B" w:rsidRDefault="00422F2A" w:rsidP="00824E88">
      <w:pPr>
        <w:spacing w:line="360" w:lineRule="auto"/>
      </w:pPr>
      <w:ins w:id="4" w:author="Ina Drabløs" w:date="2025-03-05T13:25:00Z">
        <w:r>
          <w:t>Obsessive-compulsive disorder (</w:t>
        </w:r>
      </w:ins>
      <w:r w:rsidR="00195A4B" w:rsidRPr="00207F5F">
        <w:t>OCD</w:t>
      </w:r>
      <w:ins w:id="5" w:author="Ina Drabløs" w:date="2025-03-05T13:26:00Z">
        <w:r>
          <w:t>)</w:t>
        </w:r>
      </w:ins>
      <w:r w:rsidR="00195A4B" w:rsidRPr="00207F5F">
        <w:t xml:space="preserve"> is recognized as a prevalent and persistent neuropsychiatric condition, impacting an estimated 2% to 3% of individuals worldwide  </w:t>
      </w:r>
      <w:r w:rsidR="00195A4B" w:rsidRPr="00207F5F">
        <w:fldChar w:fldCharType="begin"/>
      </w:r>
      <w:r w:rsidR="00195A4B" w:rsidRPr="00207F5F">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rsidR="00195A4B" w:rsidRPr="00207F5F">
        <w:fldChar w:fldCharType="separate"/>
      </w:r>
      <w:r w:rsidR="00195A4B" w:rsidRPr="00207F5F">
        <w:rPr>
          <w:noProof/>
        </w:rPr>
        <w:t>(de Mathis et al., 2013)</w:t>
      </w:r>
      <w:r w:rsidR="00195A4B" w:rsidRPr="00207F5F">
        <w:fldChar w:fldCharType="end"/>
      </w:r>
      <w:r w:rsidR="00195A4B" w:rsidRPr="00207F5F">
        <w:t>.</w:t>
      </w:r>
      <w:r w:rsidR="00654021">
        <w:t xml:space="preserve"> </w:t>
      </w:r>
      <w:r w:rsidR="00195A4B" w:rsidRPr="00207F5F">
        <w:t xml:space="preserve">The disorder commonly arises in </w:t>
      </w:r>
      <w:commentRangeStart w:id="6"/>
      <w:r w:rsidR="00195A4B" w:rsidRPr="00207F5F">
        <w:t>early life</w:t>
      </w:r>
      <w:commentRangeEnd w:id="6"/>
      <w:r w:rsidR="00B111A0">
        <w:rPr>
          <w:rStyle w:val="CommentReference"/>
        </w:rPr>
        <w:commentReference w:id="6"/>
      </w:r>
      <w:r w:rsidR="00195A4B" w:rsidRPr="00207F5F">
        <w:t xml:space="preserve"> and is characterized by the presence of compulsions – ritualized behavioral or mental acts, and obsessions – intrusive and unwanted thoughts and worries </w:t>
      </w:r>
      <w:r w:rsidR="00195A4B" w:rsidRPr="00207F5F">
        <w:fldChar w:fldCharType="begin"/>
      </w:r>
      <w:r w:rsidR="00195A4B" w:rsidRPr="00207F5F">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00195A4B" w:rsidRPr="00207F5F">
        <w:fldChar w:fldCharType="separate"/>
      </w:r>
      <w:r w:rsidR="00195A4B" w:rsidRPr="00207F5F">
        <w:rPr>
          <w:noProof/>
        </w:rPr>
        <w:t>(Karno et al., 1988)</w:t>
      </w:r>
      <w:r w:rsidR="00195A4B" w:rsidRPr="00207F5F">
        <w:fldChar w:fldCharType="end"/>
      </w:r>
      <w:r w:rsidR="00195A4B" w:rsidRPr="00207F5F">
        <w:t>.</w:t>
      </w:r>
      <w:r w:rsidR="00654021">
        <w:t xml:space="preserve"> </w:t>
      </w:r>
      <w:r w:rsidR="00195A4B" w:rsidRPr="00207F5F">
        <w:t xml:space="preserve">OCD is unique among mental illnesses in that it exhibits both externalizing and internalizing symptoms </w:t>
      </w:r>
      <w:r w:rsidR="00195A4B" w:rsidRPr="00207F5F">
        <w:fldChar w:fldCharType="begin"/>
      </w:r>
      <w:r w:rsidR="00195A4B" w:rsidRPr="00207F5F">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00195A4B" w:rsidRPr="00207F5F">
        <w:fldChar w:fldCharType="separate"/>
      </w:r>
      <w:r w:rsidR="00195A4B" w:rsidRPr="00207F5F">
        <w:t>(Guzick et al., 2019)</w:t>
      </w:r>
      <w:r w:rsidR="00195A4B" w:rsidRPr="00207F5F">
        <w:fldChar w:fldCharType="end"/>
      </w:r>
      <w:r w:rsidR="00195A4B" w:rsidRPr="00207F5F">
        <w:t xml:space="preserve">. Externalizing features, like compulsivity and repetitive actions, are often outwardly disruptive and align with disorders such as attention-deficit/hyperactivity disorder (ADHD) and disruptive behavior disorders. In contrast, internalizing aspects, including anxiety, concerns, and obsessions, cause internal distress and align with conditions like depressive and anxiety disorders, often leading to avoidance or withdrawal </w:t>
      </w:r>
      <w:r w:rsidR="00195A4B" w:rsidRPr="00207F5F">
        <w:fldChar w:fldCharType="begin"/>
      </w:r>
      <w:r w:rsidR="003B224D">
        <w:instrText xml:space="preserve"> ADDIN ZOTERO_ITEM CSL_CITATION {"citationID":"0A5Q16su","properties":{"formattedCitation":"(T. M. Achenbach, 2001)","plainCitation":"(T. M. 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00195A4B" w:rsidRPr="00207F5F">
        <w:fldChar w:fldCharType="separate"/>
      </w:r>
      <w:r w:rsidR="003B224D">
        <w:rPr>
          <w:noProof/>
        </w:rPr>
        <w:t>(T. M. Achenbach, 2001)</w:t>
      </w:r>
      <w:r w:rsidR="00195A4B" w:rsidRPr="00207F5F">
        <w:fldChar w:fldCharType="end"/>
      </w:r>
      <w:r w:rsidR="00195A4B" w:rsidRPr="00207F5F">
        <w:t xml:space="preserve">. Understanding OCD within this dual framework enhances our grasp of its complexity and informs more effective therapeutic strategies. </w:t>
      </w:r>
      <w:r w:rsidR="00654021" w:rsidRPr="00654021">
        <w:t>This framework is therapeutically beneficial and supported by empirical research</w:t>
      </w:r>
      <w:r w:rsidR="00654021">
        <w:t xml:space="preserve"> </w:t>
      </w:r>
      <w:r w:rsidR="00195A4B" w:rsidRPr="00207F5F">
        <w:fldChar w:fldCharType="begin"/>
      </w:r>
      <w:r w:rsidR="00195A4B" w:rsidRPr="00207F5F">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00195A4B" w:rsidRPr="00207F5F">
        <w:fldChar w:fldCharType="separate"/>
      </w:r>
      <w:r w:rsidR="00195A4B" w:rsidRPr="00207F5F">
        <w:rPr>
          <w:noProof/>
        </w:rPr>
        <w:t>(Kessler et al., 2011; Slade &amp; Watson, 2006)</w:t>
      </w:r>
      <w:r w:rsidR="00195A4B" w:rsidRPr="00207F5F">
        <w:fldChar w:fldCharType="end"/>
      </w:r>
      <w:r w:rsidR="00195A4B" w:rsidRPr="00207F5F">
        <w:t>.</w:t>
      </w:r>
      <w:r w:rsidR="00195A4B" w:rsidRPr="007530AB">
        <w:t xml:space="preserve"> </w:t>
      </w:r>
    </w:p>
    <w:p w14:paraId="25681000" w14:textId="797E4FAE" w:rsidR="00FC3B32" w:rsidRPr="00FC3B32" w:rsidRDefault="00FC3B32" w:rsidP="00FC3B32">
      <w:pPr>
        <w:pStyle w:val="Style2"/>
        <w:spacing w:line="360" w:lineRule="auto"/>
        <w:rPr>
          <w:rFonts w:cs="Times New Roman"/>
          <w:szCs w:val="24"/>
        </w:rPr>
      </w:pPr>
      <w:bookmarkStart w:id="7" w:name="_Toc192525370"/>
      <w:r w:rsidRPr="00D337F8">
        <w:rPr>
          <w:rFonts w:cs="Times New Roman"/>
          <w:szCs w:val="24"/>
        </w:rPr>
        <w:t>Informant Discrepancies</w:t>
      </w:r>
      <w:bookmarkEnd w:id="7"/>
    </w:p>
    <w:p w14:paraId="42DC40AC" w14:textId="60CE9C93" w:rsidR="008E488F" w:rsidRDefault="00AF4ADF" w:rsidP="00AF4ADF">
      <w:pPr>
        <w:spacing w:line="360" w:lineRule="auto"/>
        <w:ind w:firstLine="720"/>
      </w:pPr>
      <w:r w:rsidRPr="00EA769C">
        <w:t xml:space="preserve">Traditionally, clinicians have depended on parents to </w:t>
      </w:r>
      <w:r>
        <w:t>provide</w:t>
      </w:r>
      <w:r w:rsidRPr="00EA769C">
        <w:t xml:space="preserve"> comprehensive information about how an illness and its treatment affect their children. </w:t>
      </w:r>
      <w:r w:rsidR="00654021" w:rsidRPr="00654021">
        <w:t>This reliance stems from the perception that children may not possess the cognitive and linguistic skills required to understand and respond to surveys accurately</w:t>
      </w:r>
      <w:r w:rsidR="002B0C5B">
        <w:t xml:space="preserve"> </w:t>
      </w:r>
      <w:r w:rsidR="002B0C5B" w:rsidRPr="002B0C5B">
        <w:rPr>
          <w:color w:val="8DD873" w:themeColor="accent6" w:themeTint="99"/>
        </w:rPr>
        <w:t>(ref)</w:t>
      </w:r>
      <w:r w:rsidR="00654021" w:rsidRPr="002B0C5B">
        <w:rPr>
          <w:color w:val="8DD873" w:themeColor="accent6" w:themeTint="99"/>
        </w:rPr>
        <w:t>.</w:t>
      </w:r>
      <w:r w:rsidR="002B0C5B">
        <w:rPr>
          <w:color w:val="8DD873" w:themeColor="accent6" w:themeTint="99"/>
        </w:rPr>
        <w:t xml:space="preserve"> </w:t>
      </w:r>
      <w:r>
        <w:t xml:space="preserve">Consider the </w:t>
      </w:r>
      <w:r w:rsidRPr="00AF4ADF">
        <w:t xml:space="preserve">case of Liam, </w:t>
      </w:r>
      <w:r w:rsidRPr="00AF4ADF">
        <w:rPr>
          <w:rFonts w:eastAsiaTheme="majorEastAsia"/>
        </w:rPr>
        <w:t>a</w:t>
      </w:r>
      <w:r w:rsidRPr="00AF4ADF">
        <w:t xml:space="preserve"> 12-year-old having battled severe OCD for several years.</w:t>
      </w:r>
      <w:r w:rsidRPr="00AF4ADF">
        <w:rPr>
          <w:rFonts w:eastAsiaTheme="majorEastAsia"/>
        </w:rPr>
        <w:t> </w:t>
      </w:r>
      <w:r w:rsidR="008E488F" w:rsidRPr="00AF4ADF">
        <w:t>After starting therapy, he was showing signs of improvement. According</w:t>
      </w:r>
      <w:r w:rsidR="008E488F" w:rsidRPr="008E488F">
        <w:t xml:space="preserve"> to Liam, he felt he was making excellent progress. He reduce</w:t>
      </w:r>
      <w:r w:rsidR="00654021">
        <w:t>d</w:t>
      </w:r>
      <w:r w:rsidR="008E488F" w:rsidRPr="008E488F">
        <w:t xml:space="preserve"> his handwashing rituals from every hour to three times a day and started joining some family meals. He was also beginning to meet his friends for short walks around the neighborhood.</w:t>
      </w:r>
      <w:r w:rsidR="00824E88">
        <w:t xml:space="preserve"> </w:t>
      </w:r>
      <w:r w:rsidR="008E488F" w:rsidRPr="008E488F">
        <w:t>However, his parents observed a different reality. While Liam had made some progress, he often became trapped in lengthy rituals that caused him significant distress. He had yet to return to school full</w:t>
      </w:r>
      <w:r w:rsidR="00654021">
        <w:t>-</w:t>
      </w:r>
      <w:r w:rsidR="008E488F" w:rsidRPr="008E488F">
        <w:t xml:space="preserve">time, attending only partial days if he went at all. Though he started venturing out with friends, it was only to familiar, controlled environments. His parents continued to monitor his progress closely, </w:t>
      </w:r>
      <w:r w:rsidR="008E488F" w:rsidRPr="008E488F">
        <w:lastRenderedPageBreak/>
        <w:t>supporting him in his journey while remaining aware of the continuous obstacles that his OCD presented.</w:t>
      </w:r>
    </w:p>
    <w:p w14:paraId="54684DB7" w14:textId="38BDB4DE" w:rsidR="00F41E9F" w:rsidRPr="00AF4ADF" w:rsidRDefault="00785FD6" w:rsidP="00AF4ADF">
      <w:pPr>
        <w:spacing w:line="360" w:lineRule="auto"/>
        <w:ind w:firstLine="720"/>
        <w:rPr>
          <w:color w:val="4C94D8" w:themeColor="text2" w:themeTint="80"/>
        </w:rPr>
      </w:pPr>
      <w:r w:rsidRPr="00EA769C">
        <w:t>Th</w:t>
      </w:r>
      <w:r w:rsidR="008B2CDF" w:rsidRPr="00EA769C">
        <w:t>is</w:t>
      </w:r>
      <w:r w:rsidRPr="00EA769C">
        <w:t xml:space="preserve"> </w:t>
      </w:r>
      <w:r w:rsidR="00C10752" w:rsidRPr="00EA769C">
        <w:t>vignette</w:t>
      </w:r>
      <w:r w:rsidRPr="00EA769C">
        <w:t xml:space="preserve"> demonstrates the</w:t>
      </w:r>
      <w:r w:rsidR="00C679D3" w:rsidRPr="00EA769C">
        <w:t xml:space="preserve"> importance of recognizing that the</w:t>
      </w:r>
      <w:r w:rsidRPr="00EA769C">
        <w:t xml:space="preserve"> child's perspective is distinct but equally valid</w:t>
      </w:r>
      <w:r w:rsidR="00AF4ADF">
        <w:t xml:space="preserve">. </w:t>
      </w:r>
      <w:r w:rsidR="00EA769C" w:rsidRPr="00EA769C">
        <w:t xml:space="preserve">However, the insights provided by Liam can differ significantly from those of his mother, highlighting </w:t>
      </w:r>
      <w:r w:rsidR="00EA769C" w:rsidRPr="00AF4ADF">
        <w:t>the potential discrepancies in information regardless of whether the goal is clinical assessment or research</w:t>
      </w:r>
      <w:commentRangeStart w:id="8"/>
      <w:r w:rsidR="00EA769C" w:rsidRPr="00AF4ADF">
        <w:t>.</w:t>
      </w:r>
      <w:r w:rsidR="00AF4ADF" w:rsidRPr="00AF4ADF">
        <w:t xml:space="preserve"> </w:t>
      </w:r>
      <w:r w:rsidR="00FC3B32">
        <w:rPr>
          <w:rFonts w:eastAsiaTheme="majorEastAsia"/>
          <w:color w:val="000000" w:themeColor="text1"/>
        </w:rPr>
        <w:t>M</w:t>
      </w:r>
      <w:r w:rsidR="001D002C" w:rsidRPr="005C3E0F">
        <w:rPr>
          <w:rFonts w:eastAsiaTheme="majorEastAsia"/>
          <w:color w:val="000000" w:themeColor="text1"/>
        </w:rPr>
        <w:t xml:space="preserve">ental health </w:t>
      </w:r>
      <w:r w:rsidR="00981F6A">
        <w:rPr>
          <w:rFonts w:eastAsiaTheme="majorEastAsia"/>
          <w:color w:val="000000" w:themeColor="text1"/>
        </w:rPr>
        <w:t>problems</w:t>
      </w:r>
      <w:r w:rsidR="001D002C" w:rsidRPr="005C3E0F">
        <w:rPr>
          <w:rFonts w:eastAsiaTheme="majorEastAsia"/>
          <w:color w:val="000000" w:themeColor="text1"/>
        </w:rPr>
        <w:t xml:space="preserve"> can vary across different contexts </w:t>
      </w:r>
      <w:r w:rsidR="001D002C">
        <w:rPr>
          <w:rFonts w:eastAsiaTheme="majorEastAsia"/>
          <w:color w:val="000000" w:themeColor="text1"/>
        </w:rPr>
        <w:fldChar w:fldCharType="begin"/>
      </w:r>
      <w:r w:rsidR="001D002C">
        <w:rPr>
          <w:rFonts w:eastAsiaTheme="majorEastAsia"/>
          <w:color w:val="000000" w:themeColor="text1"/>
        </w:rPr>
        <w:instrText xml:space="preserve"> ADDIN ZOTERO_ITEM CSL_CITATION {"citationID":"7u7bP7Cm","properties":{"formattedCitation":"(Bauducco et al., 2024; Beesdo et al., 2009)","plainCitation":"(Bauducco et al., 2024; Beesdo et al., 2009)","noteIndex":0},"citationItems":[{"id":2929,"uris":["http://zotero.org/users/13126831/items/R69J2BK2"],"itemData":{"id":2929,"type":"article-journal","abstract":"The COVID-19 pandemic has seen a rise in anxiety and depression among adolescents. This study aimed to investigate the longitudinal associations between sleep and mental health among a large sample of Australian adolescents and examine whether ...","container-title":"Scientific Reports","DOI":"10.1038/s41598-024-60974-y","language":"en","note":"PMID: 38730014","page":"10764","source":"pmc.ncbi.nlm.nih.gov","title":"Adolescents’ trajectories of depression and anxiety symptoms prior to and during the COVID-19 pandemic and their association with healthy sleep patterns","volume":"14","author":[{"family":"Bauducco","given":"Serena"},{"family":"Gardner","given":"Lauren A."},{"family":"Smout","given":"Scarlett"},{"family":"Champion","given":"Katrina E."},{"family":"Chapman","given":"Cath"},{"family":"Gamble","given":"Amanda"},{"family":"Teesson","given":"Maree"},{"family":"Gradisar","given":"Michael"},{"family":"Newton","given":"Nicola C."}],"issued":{"date-parts":[["2024",5,10]]}}},{"id":2932,"uris":["http://zotero.org/users/13126831/items/QVU33WQI"],"itemData":{"id":2932,"type":"article-journal","abstract":"This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1D002C">
        <w:rPr>
          <w:rFonts w:eastAsiaTheme="majorEastAsia"/>
          <w:color w:val="000000" w:themeColor="text1"/>
        </w:rPr>
        <w:fldChar w:fldCharType="separate"/>
      </w:r>
      <w:r w:rsidR="001D002C">
        <w:rPr>
          <w:rFonts w:eastAsiaTheme="majorEastAsia"/>
          <w:noProof/>
          <w:color w:val="000000" w:themeColor="text1"/>
        </w:rPr>
        <w:t>(Bauducco et al., 2024; Beesdo et al., 2009)</w:t>
      </w:r>
      <w:r w:rsidR="001D002C">
        <w:rPr>
          <w:rFonts w:eastAsiaTheme="majorEastAsia"/>
          <w:color w:val="000000" w:themeColor="text1"/>
        </w:rPr>
        <w:fldChar w:fldCharType="end"/>
      </w:r>
      <w:r w:rsidR="001D002C">
        <w:rPr>
          <w:rFonts w:eastAsiaTheme="majorEastAsia"/>
          <w:color w:val="000000" w:themeColor="text1"/>
        </w:rPr>
        <w:t>.</w:t>
      </w:r>
      <w:r w:rsidR="001D002C" w:rsidRPr="008157C2">
        <w:rPr>
          <w:rFonts w:eastAsiaTheme="majorEastAsia"/>
          <w:color w:val="000000" w:themeColor="text1"/>
        </w:rPr>
        <w:t xml:space="preserve"> </w:t>
      </w:r>
      <w:r w:rsidR="00631EE4" w:rsidRPr="005C3E0F">
        <w:rPr>
          <w:rFonts w:eastAsiaTheme="majorEastAsia"/>
          <w:color w:val="000000" w:themeColor="text1"/>
        </w:rPr>
        <w:t xml:space="preserve">Children and adolescents may exhibit mental health concerns in </w:t>
      </w:r>
      <w:r w:rsidR="00DF551A">
        <w:rPr>
          <w:rFonts w:eastAsiaTheme="majorEastAsia"/>
          <w:color w:val="000000" w:themeColor="text1"/>
        </w:rPr>
        <w:t xml:space="preserve">specific </w:t>
      </w:r>
      <w:r w:rsidR="00631EE4" w:rsidRPr="005C3E0F">
        <w:rPr>
          <w:rFonts w:eastAsiaTheme="majorEastAsia"/>
          <w:color w:val="000000" w:themeColor="text1"/>
        </w:rPr>
        <w:t xml:space="preserve">environments, such as at home or school, </w:t>
      </w:r>
      <w:r w:rsidR="00427CEF">
        <w:rPr>
          <w:rFonts w:eastAsiaTheme="majorEastAsia"/>
          <w:color w:val="000000" w:themeColor="text1"/>
        </w:rPr>
        <w:t xml:space="preserve">while appearing unaffected in </w:t>
      </w:r>
      <w:r w:rsidR="00631EE4" w:rsidRPr="00AF4ADF">
        <w:rPr>
          <w:rFonts w:eastAsiaTheme="majorEastAsia"/>
          <w:color w:val="000000" w:themeColor="text1"/>
        </w:rPr>
        <w:t xml:space="preserve">others, like during peer interactions. These contextual variations are evident across various domains, including conduct problems, attention, hyperactivity, and anxiety </w:t>
      </w:r>
      <w:r w:rsidR="00631EE4" w:rsidRPr="00AF4ADF">
        <w:rPr>
          <w:rFonts w:eastAsiaTheme="majorEastAsia"/>
          <w:color w:val="000000" w:themeColor="text1"/>
        </w:rPr>
        <w:fldChar w:fldCharType="begin"/>
      </w:r>
      <w:r w:rsidR="00517FA8" w:rsidRPr="00AF4ADF">
        <w:rPr>
          <w:rFonts w:eastAsiaTheme="majorEastAsia"/>
          <w:color w:val="000000" w:themeColor="text1"/>
        </w:rPr>
        <w:instrText xml:space="preserve"> ADDIN ZOTERO_ITEM CSL_CITATION {"citationID":"EhYLfTMO","properties":{"formattedCitation":"(Beesdo et al., 2009)","plainCitation":"(Beesdo et al., 2009)","noteIndex":0},"citationItems":[{"id":2932,"uris":["http://zotero.org/users/13126831/items/QVU33WQI"],"itemData":{"id":2932,"type":"article-journal","abstract":"This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631EE4" w:rsidRPr="00AF4ADF">
        <w:rPr>
          <w:rFonts w:eastAsiaTheme="majorEastAsia"/>
          <w:color w:val="000000" w:themeColor="text1"/>
        </w:rPr>
        <w:fldChar w:fldCharType="separate"/>
      </w:r>
      <w:r w:rsidR="00517FA8" w:rsidRPr="00AF4ADF">
        <w:rPr>
          <w:color w:val="000000"/>
        </w:rPr>
        <w:t>(Beesdo et al., 2009)</w:t>
      </w:r>
      <w:r w:rsidR="00631EE4" w:rsidRPr="00AF4ADF">
        <w:rPr>
          <w:rFonts w:eastAsiaTheme="majorEastAsia"/>
          <w:color w:val="000000" w:themeColor="text1"/>
        </w:rPr>
        <w:fldChar w:fldCharType="end"/>
      </w:r>
      <w:r w:rsidR="00631EE4" w:rsidRPr="00AF4ADF">
        <w:rPr>
          <w:rFonts w:eastAsiaTheme="majorEastAsia"/>
          <w:color w:val="000000" w:themeColor="text1"/>
        </w:rPr>
        <w:t xml:space="preserve">. </w:t>
      </w:r>
      <w:r w:rsidR="00266014" w:rsidRPr="00AF4ADF">
        <w:t>This divergence</w:t>
      </w:r>
      <w:r w:rsidR="00266014" w:rsidRPr="00266014">
        <w:t xml:space="preserve"> in perspectives introduce</w:t>
      </w:r>
      <w:r w:rsidR="00531F27">
        <w:t>s</w:t>
      </w:r>
      <w:r w:rsidR="00266014" w:rsidRPr="00266014">
        <w:t xml:space="preserve"> complexities in clinical practice, research, and theory regarding child psychiatry and psychopathology</w:t>
      </w:r>
      <w:r w:rsidR="00AF4ADF">
        <w:t xml:space="preserve"> </w:t>
      </w:r>
      <w:r w:rsidR="00D337F8">
        <w:fldChar w:fldCharType="begin"/>
      </w:r>
      <w:r w:rsidR="0031455B">
        <w:instrText xml:space="preserve"> ADDIN ZOTERO_ITEM CSL_CITATION {"citationID":"dGyfXwPr","properties":{"formattedCitation":"(Chen et al., 2017; Salbach-Andrae et al., 2009)","plainCitation":"(Chen et al., 2017; Salbach-Andrae et al., 2009)","noteIndex":0},"citationItems":[{"id":3405,"uris":["http://zotero.org/users/13126831/items/ZM8T8T6R"],"itemData":{"id":3405,"type":"article-journal","abstract":"The majority of studies on parent-child discrepancies in the assessment of adolescent emotional and behavioral problems have been conducted in Western countries. It is believed that parent-adolescent agreement would be higher in societies with a strong culture of familism. We examined whether parent-adolescent discrepancies in the rating of adolescent emotional and behavioral problems are related to parental and family factors in Taiwan. Participants included 1,421 child-parent pairs of 7th-grade students from 12 middle schools in Northern Taiwan and their parents. We calculated Pearson’s correlation coefficients to assess the relationship between parental (Child Behavior Checklist, CBCL) and adolescent (Youth Self Report, YSR) report of emotional/behavioral problem syndromes. Regression models were used to assess parent-adolescent differences in relation to parental psychopathology and family factors. We found that parent-adolescent agreement was moderate (r = 0.37). Adolescents reported higher symptom scores than their parents (Mean Total Problem Score: CBCL: 20.79, YSR: 33.14). Parental psychopathology was related to higher parental ratings and better informant agreement. Parents with higher socioeconomic status (SES) tended to report lower scores for adolescent problem syndromes, resulting in higher levels of disagreement. Greater maternal care was related to higher parent-adolescent agreement. Based on our study findings, we conclude that familism values do not seem to improve parent-child agreement in the assessment of adolescent problem syndromes. The finding that higher SES was related to increased discrepancies speaks to the need to explore the culture-specific mechanisms giving rise to informant discrepancies.","container-title":"PLOS ONE","DOI":"10.1371/journal.pone.0178863","ISSN":"1932-6203","issue":"6","journalAbbreviation":"PLOS ONE","language":"en","note":"publisher: Public Library of Science","page":"e0178863","source":"PLoS Journals","title":"Parent-child discrepancies in the report of adolescent emotional and behavioral problems in Taiwan","volume":"12","author":[{"family":"Chen","given":"Ying-Yeh"},{"family":"Ho","given":"Suk-Yin"},{"family":"Lee","given":"Pei-Chen"},{"family":"Wu","given":"Chia-Kai"},{"family":"Gau","given":"Susan Shur-Fen"}],"issued":{"date-parts":[["2017",6,23]]}}},{"id":3407,"uris":["http://zotero.org/users/13126831/items/WDMNWV8H"],"itemData":{"id":3407,"type":"article-journal","abstract":"ObjectiveThe purpose of this study was to investigate the degree of agreement among parents, teachers and adolescents with respect to the Child Behavior Checklist (CBCL), the Teacher's Report Form (TRF), and the Youth Self Report (YSR). In addition we evaluated the suitability of these three forms (CBCL, TRF and YSR) in terms of their contribution to understanding internalizing and externalizing disorders in youths being referred to a child and adolescent unit of a psychiatric care facility.MethodsA total of 611 patients aged 11–18 years (mean age 13.0, SD 1.6) were assessed using the CBCL, the TRF and the YSR.ResultsIntraclass coefficients (ICC) showed low to moderate agreement among informants. Furthermore, the level of agreement was generally less among patients suffering from internalizing disorders than for young patients who displayed externalizing disorders. Logistic regression revealed that the TRF internalizing syndrome scale, the CBCL internalizing syndrome scale and gender were relevant prognostic factors for the occurrence of internalizing disorders in youth. The YSR internalizing syndrome scale, on the other hand, was not a relevant factor among adolescents of a clinical target population. Likewise, only the TRF externalizing syndrome scale, the CBCL externalizing syndrome scale and gender were relevant prognostic factors for the occurrence of externalizing disorders in youth.ConclusionsParticularly the CBCL and TRF are useful instruments in assessing internalizing and externalizing disorders in adolescents referred to a mental health setting.","container-title":"European Psychiatry","DOI":"10.1016/j.eurpsy.2008.07.008","ISSN":"0924-9338, 1778-3585","issue":"5","language":"en","page":"345-351","source":"Cambridge University Press","title":"Patterns of agreement among parent, teacher and youth ratings in a referred sample","volume":"24","author":[{"family":"Salbach-Andrae","given":"Harriet"},{"family":"Lenz","given":"Klaus"},{"family":"Lehmkuhl","given":"Ulrike"}],"issued":{"date-parts":[["2009",6]]}}}],"schema":"https://github.com/citation-style-language/schema/raw/master/csl-citation.json"} </w:instrText>
      </w:r>
      <w:r w:rsidR="00D337F8">
        <w:fldChar w:fldCharType="separate"/>
      </w:r>
      <w:r w:rsidR="0031455B">
        <w:rPr>
          <w:noProof/>
        </w:rPr>
        <w:t>(Chen et al., 2017; Salbach-Andrae et al., 2009)</w:t>
      </w:r>
      <w:r w:rsidR="00D337F8">
        <w:fldChar w:fldCharType="end"/>
      </w:r>
      <w:r w:rsidR="00D337F8">
        <w:t>.</w:t>
      </w:r>
      <w:r w:rsidR="00D337F8" w:rsidRPr="00D337F8">
        <w:t xml:space="preserve"> These differences have been thoroughly examined and will be covered in more detail </w:t>
      </w:r>
      <w:r w:rsidR="00D337F8" w:rsidRPr="00D337F8">
        <w:rPr>
          <w:color w:val="000000" w:themeColor="text1"/>
        </w:rPr>
        <w:t>below</w:t>
      </w:r>
      <w:commentRangeEnd w:id="8"/>
      <w:r w:rsidR="0058440E">
        <w:rPr>
          <w:rStyle w:val="CommentReference"/>
        </w:rPr>
        <w:commentReference w:id="8"/>
      </w:r>
      <w:r w:rsidR="00D337F8" w:rsidRPr="00D337F8">
        <w:rPr>
          <w:color w:val="000000" w:themeColor="text1"/>
        </w:rPr>
        <w:t xml:space="preserve">. </w:t>
      </w:r>
      <w:r w:rsidR="00266014">
        <w:rPr>
          <w:color w:val="000000" w:themeColor="text1"/>
        </w:rPr>
        <w:t xml:space="preserve">Furthermore, </w:t>
      </w:r>
      <w:r w:rsidR="00266014" w:rsidRPr="00266014">
        <w:t>while the use of multiple informants in mental health assessment is thought to enhance our understanding of the psychological functioning of children, particularly in the infant population, we are still in the process of discovering how to effectively utilize this wealth of information</w:t>
      </w:r>
      <w:r w:rsidR="00266014">
        <w:t xml:space="preserve"> </w:t>
      </w:r>
      <w:r w:rsidR="00D337F8">
        <w:fldChar w:fldCharType="begin"/>
      </w:r>
      <w:r w:rsidR="00D337F8">
        <w:instrText xml:space="preserve"> ADDIN ZOTERO_ITEM CSL_CITATION {"citationID":"4XNJjwun","properties":{"formattedCitation":"(Reyes,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00D337F8">
        <w:fldChar w:fldCharType="separate"/>
      </w:r>
      <w:r w:rsidR="00D337F8">
        <w:rPr>
          <w:noProof/>
        </w:rPr>
        <w:t>(Reyes, 2013)</w:t>
      </w:r>
      <w:r w:rsidR="00D337F8">
        <w:fldChar w:fldCharType="end"/>
      </w:r>
      <w:r w:rsidR="00D337F8" w:rsidRPr="00D337F8">
        <w:t xml:space="preserve">. </w:t>
      </w:r>
    </w:p>
    <w:p w14:paraId="26459ADF" w14:textId="38189F8D" w:rsidR="00546AF5" w:rsidRPr="00C679D3" w:rsidRDefault="00C679D3" w:rsidP="00FC3B32">
      <w:pPr>
        <w:spacing w:line="360" w:lineRule="auto"/>
        <w:ind w:firstLine="720"/>
      </w:pPr>
      <w:r w:rsidRPr="00C679D3">
        <w:t xml:space="preserve">The issue of informant </w:t>
      </w:r>
      <w:r w:rsidR="00AF0A1D">
        <w:t>discrepancies</w:t>
      </w:r>
      <w:r w:rsidRPr="00C679D3">
        <w:t xml:space="preserve"> is particularly pertinent when interpreting study findings in the field of developmental psychopathology. A significant portion of the evidence </w:t>
      </w:r>
      <w:r w:rsidRPr="00AF4ADF">
        <w:t>about</w:t>
      </w:r>
      <w:r w:rsidR="003E1D02" w:rsidRPr="00AF4ADF">
        <w:t xml:space="preserve"> prevalence rates of psychological disorders, classification of diagnosis, </w:t>
      </w:r>
      <w:r w:rsidR="00DF551A">
        <w:t xml:space="preserve">and </w:t>
      </w:r>
      <w:r w:rsidR="003E1D02" w:rsidRPr="00AF4ADF">
        <w:t>effectiveness</w:t>
      </w:r>
      <w:r w:rsidR="003E1D02" w:rsidRPr="00487738">
        <w:t xml:space="preserve"> of interventions</w:t>
      </w:r>
      <w:r w:rsidRPr="00487738">
        <w:t xml:space="preserve"> for children is derived from reports by multiple informants </w:t>
      </w:r>
      <w:r w:rsidR="003C4857" w:rsidRPr="00487738">
        <w:fldChar w:fldCharType="begin"/>
      </w:r>
      <w:r w:rsidR="003C4857" w:rsidRPr="00487738">
        <w:instrText xml:space="preserve"> ADDIN ZOTERO_ITEM CSL_CITATION {"citationID":"60VKoYuA","properties":{"formattedCitation":"(Weisz et al., 2005)","plainCitation":"(Weisz et al., 2005)","noteIndex":0},"citationItems":[{"id":3411,"uris":["http://zotero.org/users/13126831/items/PLS5GXV4"],"itemData":{"id":3411,"type":"article-journal","abstract":"Over the past four decades, researchers have produced extensive evidence on psychotherapy for youth mental health problems and disorders. The evidence often has been evaluated through narrative reviews and through meta-analyses assessing the magnitude of treatment effects, but methodological analysis addressing the character and quality of the evidence base itself is an important complement, needed to place treatment effects in perspective and to suggest directions for future research. We carried out such an analysis, focusing on all the methodologically acceptable published randomized trials our search identified involving treatment of anxiety, depression, ADHD and related conditions, and conduct-related problems and disorders. The 236 studies tested 383 treatments and included 427 treatment-control comparisons, spanning the years 1962 through 2002. The analysis revealed considerable breadth, diversity, and rigor in the measurement approaches used to assess participant characteristics and treatment outcomes. However, reporting on important sample characteristics (e.g., ethnicity) showed major gaps, and more than half the studies failed to use well-standardized procedures to ensure appropriate sample selection. Because sample sizes left most studies underpowered, and procedures to enhance treatment fidelity were generally weak, many of the treatments investigated may not have received fair tests. Studies were particularly weak in clinical representativeness of their samples, therapists, and settings, suggesting a need for increased emphasis on external validity in youth treatment research.","container-title":"Annual Review of Psychology","DOI":"10.1146/annurev.psych.55.090902.141449","ISSN":"0066-4308, 1545-2085","issue":"Volume 56, 2005","language":"en","note":"publisher: Annual Reviews","page":"337-363","source":"www.annualreviews.org","title":"Youth Psychotherapy Outcome Research: A Review and Critique of the Evidence Base","title-short":"Youth Psychotherapy Outcome Research","volume":"56","author":[{"family":"Weisz","given":"John R."},{"family":"Doss","given":"Amanda Jensen"},{"family":"Hawley","given":"Kristin M."}],"issued":{"date-parts":[["2005",2,1]]}}}],"schema":"https://github.com/citation-style-language/schema/raw/master/csl-citation.json"} </w:instrText>
      </w:r>
      <w:r w:rsidR="003C4857" w:rsidRPr="00487738">
        <w:fldChar w:fldCharType="separate"/>
      </w:r>
      <w:r w:rsidR="003C4857" w:rsidRPr="00487738">
        <w:t>(Weisz et al., 2005)</w:t>
      </w:r>
      <w:r w:rsidR="003C4857" w:rsidRPr="00487738">
        <w:fldChar w:fldCharType="end"/>
      </w:r>
      <w:r w:rsidRPr="00487738">
        <w:t>.</w:t>
      </w:r>
      <w:r w:rsidR="00487738" w:rsidRPr="00487738">
        <w:t xml:space="preserve"> For instance, depending on whether parent or teacher assessments are used to categorize the child's problem or if both are taken into account at the same time, the prevalence rates of conduct and oppositional defiant disorders in community samples </w:t>
      </w:r>
      <w:commentRangeStart w:id="9"/>
      <w:r w:rsidR="00487738" w:rsidRPr="00487738">
        <w:t xml:space="preserve">vary from 1.6% to 10.2%  </w:t>
      </w:r>
      <w:r w:rsidR="00487738" w:rsidRPr="00487738">
        <w:fldChar w:fldCharType="begin"/>
      </w:r>
      <w:r w:rsidR="00487738" w:rsidRPr="00487738">
        <w:instrText xml:space="preserve"> ADDIN ZOTERO_ITEM CSL_CITATION {"citationID":"S4DiNx2Y","properties":{"formattedCitation":"(Offord et al., 1996)","plainCitation":"(Offord et al., 1996)","noteIndex":0},"citationItems":[{"id":3699,"uris":["http://zotero.org/users/13126831/items/5GVA3MHY"],"itemData":{"id":3699,"type":"article-journal","abstract":"Objective\nTo examine the consequences for measurement of child psychiatric disorder (conduct and oppositional disorders) of not integrating the data on the same individual from different informants compared with integrating the information from parents and teachers, using three different strategies.\nMethod\nData for the study came from problem checklist assessments done by parents and teachers of children aged 6 to 16 years (N = 1,134) selected with known probability from a general population sample and from structured interviews obtained in a stratified random subsample (n = 251).\nResults\nAs expected, parent-teacher agreement was low. The pattern of associated features of disorder was found to vary markedly in parent-identified compared with teacher-identified disorder. Furthermore, combining informants had the disadvantage of masking the distinctive patterns of associated features noted in informant-specific disorders. Finally, by treating disorder as informant-specific, the internal properties of the measure are not generally inferior to those obtained by combining informants in various ways.\nConclusion\nChild psychiatric disorders should be conceptualized as informant-specific phenomena.","container-title":"Journal of the American Academy of Child &amp; Adolescent Psychiatry","DOI":"10.1097/00004583-199608000-00019","ISSN":"0890-8567","issue":"8","journalAbbreviation":"Journal of the American Academy of Child &amp; Adolescent Psychiatry","page":"1078-1085","source":"ScienceDirect","title":"Integrating Assessment Data from Multiple Informants","volume":"35","author":[{"family":"Offord","given":"DAVID R."},{"family":"Boyle","given":"MICHAEL H."},{"family":"Racine","given":"YVONNE"},{"family":"Szatmari","given":"PETER"},{"family":"Fleming","given":"JAN E."},{"family":"Sanford","given":"MARK"},{"family":"Lipman","given":"ELLEN L."}],"issued":{"date-parts":[["1996",8,1]]}}}],"schema":"https://github.com/citation-style-language/schema/raw/master/csl-citation.json"} </w:instrText>
      </w:r>
      <w:r w:rsidR="00487738" w:rsidRPr="00487738">
        <w:fldChar w:fldCharType="separate"/>
      </w:r>
      <w:r w:rsidR="00487738" w:rsidRPr="00487738">
        <w:t>(Offord et al., 1996)</w:t>
      </w:r>
      <w:r w:rsidR="00487738" w:rsidRPr="00487738">
        <w:fldChar w:fldCharType="end"/>
      </w:r>
      <w:r w:rsidR="003E1D02" w:rsidRPr="00487738">
        <w:t>. Furthermore,</w:t>
      </w:r>
      <w:r w:rsidRPr="00D337F8">
        <w:rPr>
          <w:color w:val="000000"/>
        </w:rPr>
        <w:t xml:space="preserve"> depending on the informant, it is typical to find inconsistent results from controlled studies evaluating psychological therapies </w:t>
      </w:r>
      <w:commentRangeEnd w:id="9"/>
      <w:r w:rsidR="00E21C0D">
        <w:rPr>
          <w:rStyle w:val="CommentReference"/>
        </w:rPr>
        <w:commentReference w:id="9"/>
      </w:r>
      <w:r w:rsidR="00AF0A1D">
        <w:rPr>
          <w:color w:val="000000"/>
        </w:rPr>
        <w:fldChar w:fldCharType="begin"/>
      </w:r>
      <w:r w:rsidR="00AF0A1D">
        <w:rPr>
          <w:color w:val="000000"/>
        </w:rPr>
        <w:instrText xml:space="preserve"> ADDIN ZOTERO_ITEM CSL_CITATION {"citationID":"LdWnweKJ","properties":{"formattedCitation":"(De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sidR="00AF0A1D">
        <w:rPr>
          <w:color w:val="000000"/>
        </w:rPr>
        <w:fldChar w:fldCharType="separate"/>
      </w:r>
      <w:r w:rsidR="00AF0A1D">
        <w:rPr>
          <w:noProof/>
          <w:color w:val="000000"/>
        </w:rPr>
        <w:t>(De Los Reyes &amp; Kazdin, 2005)</w:t>
      </w:r>
      <w:r w:rsidR="00AF0A1D">
        <w:rPr>
          <w:color w:val="000000"/>
        </w:rPr>
        <w:fldChar w:fldCharType="end"/>
      </w:r>
      <w:r w:rsidRPr="00D337F8">
        <w:rPr>
          <w:color w:val="000000"/>
        </w:rPr>
        <w:t>.</w:t>
      </w:r>
      <w:r>
        <w:rPr>
          <w:color w:val="000000"/>
        </w:rPr>
        <w:t xml:space="preserve"> </w:t>
      </w:r>
      <w:r w:rsidRPr="00C679D3">
        <w:t>Understanding these discrepancies is crucial for accurately assessing intervention outcomes and advancing research in developmental psychopathology</w:t>
      </w:r>
      <w:r w:rsidR="00AF0A1D">
        <w:t>.</w:t>
      </w:r>
      <w:r w:rsidR="00AF0A1D" w:rsidRPr="00C679D3">
        <w:t xml:space="preserve"> </w:t>
      </w:r>
    </w:p>
    <w:p w14:paraId="2A15BFDD" w14:textId="77777777" w:rsidR="00195A4B" w:rsidRDefault="00A0729C" w:rsidP="00531F27">
      <w:pPr>
        <w:spacing w:line="360" w:lineRule="auto"/>
        <w:ind w:firstLine="720"/>
      </w:pPr>
      <w:commentRangeStart w:id="10"/>
      <w:r w:rsidRPr="00A0729C">
        <w:t xml:space="preserve">The phenomenon of </w:t>
      </w:r>
      <w:r>
        <w:t xml:space="preserve">informant discrepancy </w:t>
      </w:r>
      <w:r w:rsidRPr="00A0729C">
        <w:t xml:space="preserve">has been recognized for nearly 70 years, dating back to </w:t>
      </w:r>
      <w:proofErr w:type="spellStart"/>
      <w:r w:rsidRPr="00A0729C">
        <w:t>Lapouse</w:t>
      </w:r>
      <w:proofErr w:type="spellEnd"/>
      <w:r w:rsidRPr="00A0729C">
        <w:t xml:space="preserve"> and Monk's work in 1958. Achenbach, McConaughy, and Howell (1987) conducted a seminal analysis of 119 studies investigating these informant inconsistencies. Their </w:t>
      </w:r>
      <w:r w:rsidRPr="00A0729C">
        <w:lastRenderedPageBreak/>
        <w:t xml:space="preserve">key findings included: (a) reports of the same behavior by different informants generally show low to moderate </w:t>
      </w:r>
      <w:r w:rsidR="003E1D02">
        <w:t>agreement</w:t>
      </w:r>
      <w:r w:rsidRPr="00A0729C">
        <w:t xml:space="preserve">; (b) </w:t>
      </w:r>
      <w:r w:rsidR="008B2CDF" w:rsidRPr="00AF0A1D">
        <w:t>the reports of two informants observing children in the same setting are more similar than those of two informants observing children in different settings</w:t>
      </w:r>
      <w:r w:rsidRPr="00A0729C">
        <w:t xml:space="preserve">; (c) there is greater agreement between informants' reports for younger children compared to older ones; and (d) reports of externalizing behaviors like aggression show higher consistency than those of internalizing behaviors such as anxiety. They concluded by stating, "Different informants are needed for different situations. . . there is no royal road or preeminent gold standard for phenomena that are inevitably affected by assessment procedures and other situational variables" (p. 227–228). </w:t>
      </w:r>
      <w:commentRangeEnd w:id="10"/>
      <w:r w:rsidR="00E21C0D">
        <w:rPr>
          <w:rStyle w:val="CommentReference"/>
        </w:rPr>
        <w:commentReference w:id="10"/>
      </w:r>
    </w:p>
    <w:p w14:paraId="36C4891F" w14:textId="187866EA" w:rsidR="00195A4B" w:rsidRPr="00195A4B" w:rsidRDefault="00A0729C" w:rsidP="00195A4B">
      <w:pPr>
        <w:spacing w:line="360" w:lineRule="auto"/>
        <w:ind w:firstLine="720"/>
        <w:rPr>
          <w:rFonts w:eastAsiaTheme="majorEastAsia"/>
          <w:color w:val="000000" w:themeColor="text1"/>
        </w:rPr>
      </w:pPr>
      <w:r w:rsidRPr="00A0729C">
        <w:t>Consequently, the primary objectives of the informant discrepancies research summarized by Achenbach et al. (1987) were to outline the extent of informant discrepancies, identify the informant pairs (e.g., parent and child, teacher and parent) with the greatest discrepancies, and pinpoint the behavioral domains where these discrepancies were most pronounced.</w:t>
      </w:r>
      <w:r w:rsidR="00195A4B" w:rsidRPr="00195A4B">
        <w:rPr>
          <w:rFonts w:eastAsiaTheme="majorEastAsia"/>
          <w:color w:val="000000" w:themeColor="text1"/>
        </w:rPr>
        <w:t xml:space="preserve"> </w:t>
      </w:r>
      <w:r w:rsidR="00195A4B">
        <w:rPr>
          <w:rFonts w:eastAsiaTheme="majorEastAsia"/>
          <w:color w:val="000000" w:themeColor="text1"/>
        </w:rPr>
        <w:t>A prominent finding</w:t>
      </w:r>
      <w:r w:rsidR="00195A4B" w:rsidRPr="00207F5F">
        <w:rPr>
          <w:rFonts w:eastAsiaTheme="majorEastAsia"/>
          <w:color w:val="000000" w:themeColor="text1"/>
        </w:rPr>
        <w:t xml:space="preserve"> indicate</w:t>
      </w:r>
      <w:r w:rsidR="00195A4B">
        <w:rPr>
          <w:rFonts w:eastAsiaTheme="majorEastAsia"/>
          <w:color w:val="000000" w:themeColor="text1"/>
        </w:rPr>
        <w:t>d</w:t>
      </w:r>
      <w:r w:rsidR="00195A4B" w:rsidRPr="00207F5F">
        <w:rPr>
          <w:rFonts w:eastAsiaTheme="majorEastAsia"/>
          <w:color w:val="000000" w:themeColor="text1"/>
        </w:rPr>
        <w:t xml:space="preserve"> discrepancies and varying accuracy in symptom reporting, with no clear consensus. </w:t>
      </w:r>
    </w:p>
    <w:p w14:paraId="104FD4F9" w14:textId="718BF424" w:rsidR="00195A4B" w:rsidRPr="00FC3B32" w:rsidRDefault="00195A4B" w:rsidP="00FC3B32">
      <w:pPr>
        <w:spacing w:line="360" w:lineRule="auto"/>
      </w:pPr>
      <w:r w:rsidRPr="00FC3B32">
        <w:t xml:space="preserve">Agreement as a test of validity for multiple informant </w:t>
      </w:r>
      <w:r w:rsidR="007623ED" w:rsidRPr="00FC3B32">
        <w:rPr>
          <w:color w:val="8DD873" w:themeColor="accent6" w:themeTint="99"/>
        </w:rPr>
        <w:t>(</w:t>
      </w:r>
      <w:r w:rsidR="007509D8" w:rsidRPr="00FC3B32">
        <w:rPr>
          <w:color w:val="8DD873" w:themeColor="accent6" w:themeTint="99"/>
        </w:rPr>
        <w:t>?</w:t>
      </w:r>
      <w:r w:rsidR="007623ED" w:rsidRPr="00FC3B32">
        <w:rPr>
          <w:color w:val="8DD873" w:themeColor="accent6" w:themeTint="99"/>
        </w:rPr>
        <w:t>)</w:t>
      </w:r>
      <w:r w:rsidR="00FC3B32" w:rsidRPr="00FC3B32">
        <w:rPr>
          <w:color w:val="8DD873" w:themeColor="accent6" w:themeTint="99"/>
        </w:rPr>
        <w:t xml:space="preserve"> </w:t>
      </w:r>
      <w:r w:rsidRPr="00FC3B32">
        <w:rPr>
          <w:rFonts w:eastAsiaTheme="majorEastAsia"/>
          <w:color w:val="8DD873" w:themeColor="accent6" w:themeTint="99"/>
        </w:rPr>
        <w:t xml:space="preserve">Child </w:t>
      </w:r>
      <w:r w:rsidRPr="00207F5F">
        <w:rPr>
          <w:rFonts w:eastAsiaTheme="majorEastAsia"/>
          <w:color w:val="000000" w:themeColor="text1"/>
        </w:rPr>
        <w:t xml:space="preserve">reports internalized symptoms more accurately, while parents tend to be more precise in identifying externalized </w:t>
      </w:r>
      <w:r w:rsidR="00FC3B32">
        <w:rPr>
          <w:rFonts w:eastAsiaTheme="majorEastAsia"/>
          <w:color w:val="000000" w:themeColor="text1"/>
        </w:rPr>
        <w:t xml:space="preserve">symptoms </w:t>
      </w:r>
      <w:r w:rsidRPr="00207F5F">
        <w:rPr>
          <w:rFonts w:eastAsiaTheme="majorEastAsia"/>
          <w:color w:val="000000" w:themeColor="text1"/>
        </w:rPr>
        <w:fldChar w:fldCharType="begin"/>
      </w:r>
      <w:r>
        <w:rPr>
          <w:rFonts w:eastAsiaTheme="majorEastAsia"/>
          <w:color w:val="000000" w:themeColor="text1"/>
        </w:rPr>
        <w:instrText xml:space="preserve"> ADDIN ZOTERO_ITEM CSL_CITATION {"citationID":"MqZ4nD9Q","properties":{"formattedCitation":"(Silverman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Pr="00207F5F">
        <w:rPr>
          <w:rFonts w:eastAsiaTheme="majorEastAsia"/>
          <w:color w:val="000000" w:themeColor="text1"/>
        </w:rPr>
        <w:fldChar w:fldCharType="separate"/>
      </w:r>
      <w:r w:rsidRPr="00207F5F">
        <w:rPr>
          <w:rFonts w:eastAsiaTheme="majorEastAsia"/>
          <w:noProof/>
          <w:color w:val="000000" w:themeColor="text1"/>
        </w:rPr>
        <w:t>(Silverman &amp; Eisen, 1992)</w:t>
      </w:r>
      <w:r w:rsidRPr="00207F5F">
        <w:rPr>
          <w:rFonts w:eastAsiaTheme="majorEastAsia"/>
          <w:color w:val="000000" w:themeColor="text1"/>
        </w:rPr>
        <w:fldChar w:fldCharType="end"/>
      </w:r>
      <w:r w:rsidRPr="00207F5F">
        <w:rPr>
          <w:rFonts w:eastAsiaTheme="majorEastAsia"/>
          <w:color w:val="000000" w:themeColor="text1"/>
        </w:rPr>
        <w:t>.</w:t>
      </w:r>
      <w:r>
        <w:rPr>
          <w:rFonts w:eastAsiaTheme="majorEastAsia"/>
          <w:color w:val="000000" w:themeColor="text1"/>
        </w:rPr>
        <w:t xml:space="preserve"> </w:t>
      </w:r>
    </w:p>
    <w:p w14:paraId="7337E493" w14:textId="055198DE" w:rsidR="00055355" w:rsidRPr="00195A4B" w:rsidRDefault="00EE7217" w:rsidP="00195A4B">
      <w:pPr>
        <w:pStyle w:val="Style2"/>
        <w:spacing w:line="360" w:lineRule="auto"/>
        <w:rPr>
          <w:rFonts w:cs="Times New Roman"/>
          <w:szCs w:val="24"/>
        </w:rPr>
      </w:pPr>
      <w:bookmarkStart w:id="11" w:name="_Toc192525371"/>
      <w:commentRangeStart w:id="12"/>
      <w:r w:rsidRPr="00207F5F">
        <w:rPr>
          <w:rFonts w:cs="Times New Roman"/>
          <w:szCs w:val="24"/>
        </w:rPr>
        <w:t>MRI</w:t>
      </w:r>
      <w:bookmarkEnd w:id="11"/>
      <w:commentRangeEnd w:id="12"/>
      <w:r w:rsidR="0013016E">
        <w:rPr>
          <w:rStyle w:val="CommentReference"/>
          <w:rFonts w:eastAsia="Times New Roman" w:cs="Times New Roman"/>
          <w:b w:val="0"/>
          <w:color w:val="auto"/>
        </w:rPr>
        <w:commentReference w:id="12"/>
      </w:r>
    </w:p>
    <w:p w14:paraId="1B1A2735" w14:textId="078BD780" w:rsidR="003279D7" w:rsidRDefault="00E21C0D" w:rsidP="00CD2BE5">
      <w:pPr>
        <w:spacing w:line="360" w:lineRule="auto"/>
        <w:rPr>
          <w:color w:val="156082" w:themeColor="accent1"/>
        </w:rPr>
      </w:pPr>
      <w:r>
        <w:t>A</w:t>
      </w:r>
      <w:r w:rsidR="00CD2BE5" w:rsidRPr="00CD2BE5">
        <w:t xml:space="preserve">dvances in neuroimaging, particularly </w:t>
      </w:r>
      <w:r>
        <w:t xml:space="preserve">magnetic resonance imaging </w:t>
      </w:r>
      <w:r w:rsidR="003279D7">
        <w:t>(</w:t>
      </w:r>
      <w:r w:rsidR="00CD2BE5" w:rsidRPr="00CD2BE5">
        <w:t>MRI</w:t>
      </w:r>
      <w:r>
        <w:t>)</w:t>
      </w:r>
      <w:r w:rsidR="00CD2BE5" w:rsidRPr="00CD2BE5">
        <w:t>, have elucidated the brain's role in OCD, pointing to abnormalities within the cortico-</w:t>
      </w:r>
      <w:proofErr w:type="spellStart"/>
      <w:r w:rsidR="00CD2BE5" w:rsidRPr="00CD2BE5">
        <w:t>striato</w:t>
      </w:r>
      <w:proofErr w:type="spellEnd"/>
      <w:r w:rsidR="00CD2BE5" w:rsidRPr="00CD2BE5">
        <w:t>-</w:t>
      </w:r>
      <w:proofErr w:type="spellStart"/>
      <w:r w:rsidR="00CD2BE5" w:rsidRPr="00CD2BE5">
        <w:t>thalamo</w:t>
      </w:r>
      <w:proofErr w:type="spellEnd"/>
      <w:r w:rsidR="00CD2BE5" w:rsidRPr="00CD2BE5">
        <w:t xml:space="preserve">-cortical </w:t>
      </w:r>
      <w:r w:rsidR="00CF1159">
        <w:t>(CSTC)</w:t>
      </w:r>
      <w:r w:rsidR="00CF1159" w:rsidRPr="00CD2BE5">
        <w:t xml:space="preserve"> </w:t>
      </w:r>
      <w:r w:rsidR="00CD2BE5" w:rsidRPr="00CD2BE5">
        <w:t>circuit</w:t>
      </w:r>
      <w:r w:rsidR="00CF1159">
        <w:t xml:space="preserve"> </w:t>
      </w:r>
      <w:r w:rsidR="00CD2BE5" w:rsidRPr="00CD2BE5">
        <w:t xml:space="preserve">and other key regions </w:t>
      </w:r>
      <w:r w:rsidR="00CD2BE5" w:rsidRPr="00CD2BE5">
        <w:fldChar w:fldCharType="begin"/>
      </w:r>
      <w:r w:rsidR="00CD2BE5" w:rsidRPr="00CD2BE5">
        <w:instrText xml:space="preserve"> ADDIN ZOTERO_ITEM CSL_CITATION {"citationID":"Rs4x5EB5","properties":{"formattedCitation":"(de Wit et al., 2014; Hu et al., 2017; Pic\\uc0\\u243{}-P\\uc0\\u233{}rez et al., 2020)","plainCitation":"(de Wit et al., 2014; Hu et al., 2017; Picó-Pérez et al., 2020)","noteIndex":0},"citationItems":[{"id":3627,"uris":["http://zotero.org/users/13126831/items/23HQ9347"],"itemData":{"id":3627,"type":"article-journal","abstract":"Objective\n\nResults from structural neuroimaging studies of obsessive-compulsive disorder (OCD) have been only partially consistent. The authors sought to assess regional gray and white matter volume differences between large samples of OCD patients and healthy comparison subjects and their relation with demographic and clinical variables.\nMethod\n\nA multicenter voxel-based morphometry mega-analysis was performed on 1.5-T structural T1-weighted MRI scans derived from the International OCD Brain Imaging Consortium. Regional gray and white matter brain volumes were compared between 412 adult OCD patients and 368 healthy subjects.\nResults\n\nRelative to healthy comparison subjects, OCD patients had significantly smaller volumes of frontal gray and white matter bilaterally, including the dorsomedial prefrontal cortex, the anterior cingulate cortex, and the inferior frontal gyrus extending to the anterior insula. Patients also showed greater cerebellar gray matter volume bilaterally compared with healthy subjects. Group differences in frontal gray and white matter volume were significant after correction for multiple comparisons. Additionally, group-by-age interactions were observed in the putamen, insula, and orbitofrontal cortex (indicating relative preservation of volume in patients compared with healthy subjects with increasing age) and in the temporal cortex bilaterally (indicating a relative loss of volume in patients compared with healthy subjects with increasing age).\nConclusions\n\nThese findings partially support the prevailing fronto-striatal models of OCD and offer additional insights into the neuroanatomy of the disorder that were not apparent from previous smaller studies. The group-by-age interaction effects in orbitofrontal-striatal and (para)limbic brain regions may be the result of altered neuroplasticity associated with chronic compulsive behaviors, anxiety, or compensatory processes related to cognitive dysfunction.","container-title":"American Journal of Psychiatry","DOI":"10.1176/appi.ajp.2013.13040574","ISSN":"0002-953X","issue":"3","journalAbbreviation":"AJP","note":"publisher: American Psychiatric Publishing","page":"340-349","source":"psychiatryonline-org.ezproxy.uio.no (Atypon)","title":"Multicenter Voxel-Based Morphometry Mega-Analysis of Structural Brain Scans in Obsessive-Compulsive Disorder","volume":"171","author":[{"family":"Wit","given":"Stella J.","non-dropping-particle":"de"},{"family":"Alonso","given":"Pino"},{"family":"Schweren","given":"Lizanne"},{"family":"Mataix-Cols","given":"David"},{"family":"Lochner","given":"Christine"},{"family":"Menchón","given":"José M."},{"family":"Stein","given":"Dan J."},{"family":"Fouche","given":"Jean-Paul"},{"family":"Soriano-Mas","given":"Carles"},{"family":"Sato","given":"Joao R."},{"family":"Hoexter","given":"Marcelo Q."},{"family":"Denys","given":"Damiaan"},{"family":"Nakamae","given":"Takashi"},{"family":"Nishida","given":"Seiji"},{"family":"Kwon","given":"Jun Soo"},{"family":"Jang","given":"Joon Hwan"},{"family":"Busatto","given":"Geraldo F."},{"family":"Cardoner","given":"Narcís"},{"family":"Cath","given":"Danielle C."},{"family":"Fukui","given":"Kenji"},{"family":"Jung","given":"Wi Hoon"},{"family":"Kim","given":"Sung Nyun"},{"family":"Miguel","given":"Euripides C."},{"family":"Narumoto","given":"Jin"},{"family":"Phillips","given":"Mary L."},{"family":"Pujol","given":"Jesus"},{"family":"Remijnse","given":"Peter L."},{"family":"Sakai","given":"Yuki"},{"family":"Shin","given":"Na Young"},{"family":"Yamada","given":"Kei"},{"family":"Veltman","given":"Dick J."},{"family":"Heuvel","given":"Odile A.","non-dropping-particle":"van den"}],"issued":{"date-parts":[["2014",3]]}}},{"id":3559,"uris":["http://zotero.org/users/13126831/items/T2G6KUDB"],"itemData":{"id":3559,"type":"article-journal","abstract":"Obsessive-compulsive disorder (OCD) is a disabling illness with onset generally in childhood. OCD-youths differ from OCD-adults with regard to gender distribution, comorbidity patterns and treatment options. However, little is known about the neural correlate differences underpin those two populations. The current meta-analysis summarizes voxel based morphometry findings to elucidate whether differences of neural correlates exist between these two populations. Both OCD-youths and OCD-adults demonstrated greater striatal volume and smaller prefrontal grey matter volume (GMV). However, smaller GMV in left visual cortex was observed in OCD-youths only, while smaller GMV in anterior cingulate gyrus and greater GMV in cerebellum were demonstrated only in OCD-adults. Meta-regression showed greater GMV in left putamen was most prominent in samples with higher percentages of medicated OCD-adults. Our findings confirmed the most consistent GMV alterations in OCD were in prefrontal-striatal circuitry. Besides, other regions may involve at different developmental stages including deficits of visual cortex in OCD-youths and abnormalities of limbic-cerebellar circuit in OCD-adults. Medication effect may be more pronounced in the striatum, especially the putamen.","container-title":"Neuroscience &amp; Biobehavioral Reviews","DOI":"10.1016/j.neubiorev.2017.04.012","ISSN":"0149-7634","journalAbbreviation":"Neuroscience &amp; Biobehavioral Reviews","page":"91-103","source":"ScienceDirect","title":"Meta-analytic investigations of common and distinct grey matter alterations in youths and adults with obsessive-compulsive disorder","volume":"78","author":[{"family":"Hu","given":"Xinyu"},{"family":"Du","given":"Mingying"},{"family":"Chen","given":"Lizhou"},{"family":"Li","given":"Lei"},{"family":"Zhou","given":"Ming"},{"family":"Zhang","given":"Lianqing"},{"family":"Liu","given":"Qi"},{"family":"Lu","given":"Lu"},{"family":"Mreedha","given":"Kunal"},{"family":"Huang","given":"Xiaoqi"},{"family":"Gong","given":"Qiyong"}],"issued":{"date-parts":[["2017",7,1]]}}},{"id":3629,"uris":["http://zotero.org/users/13126831/items/8FMEHLDW"],"itemData":{"id":3629,"type":"article-journal","abstract":"Neuroimaging research has shown that patients with obsessive-compulsive disorder (OCD) may present brain structural and functional alterations, but the results across imaging modalities and task paradigms are difficult to reconcile. Are the same brain systems that are structurally different in OCD patients also involved in executive function and emotional processing? To answer this, we conducted separate meta-analyses of voxel-based morphometry studies, executive function functional magnetic resonance imaging (fMRI) studies, and emotional processing fMRI studies. Next, with a multimodal approach (conjunction analysis), we identified the common alterations across meta-analyses. Patients presented increased gray matter volume and hyperactivation in the putamen, but the putamen subregions affected differed depending on the psychological pr</w:instrText>
      </w:r>
      <w:r w:rsidR="00CD2BE5" w:rsidRPr="002E6E2B">
        <w:rPr>
          <w:lang w:val="nb-NO"/>
        </w:rPr>
        <w:instrText xml:space="preserve">ocess. Left posterior/dorsal putamen showed hyperactivation during executive processing tasks, while predominantly right anterior/ventral putamen showed hyperactivation during emotional processing tasks. Interestingly, age was significantly associated with increased right putamen volume. Finally, the left dorsolateral prefrontal cortex was hyperactive in both functional domains. Our findings highlight task-specific correlates of brain structure and function in OCD and help integrate a growing literature.","container-title":"Neuroscience &amp; Biobehavioral Reviews","DOI":"10.1016/j.neubiorev.2020.01.033","ISSN":"0149-7634","journalAbbreviation":"Neuroscience &amp; Biobehavioral Reviews","page":"83-94","source":"ScienceDirect","title":"Modality-specific overlaps in brain structure and function in obsessive-compulsive disorder: Multimodal meta-analysis of case-control MRI studies","title-short":"Modality-specific overlaps in brain structure and function in obsessive-compulsive disorder","volume":"112","author":[{"family":"Picó-Pérez","given":"Maria"},{"family":"Moreira","given":"Pedro Silva"},{"family":"Melo Ferreira","given":"Vanessa","non-dropping-particle":"de"},{"family":"Radua","given":"Joaquim"},{"family":"Mataix-Cols","given":"David"},{"family":"Sousa","given":"Nuno"},{"family":"Soriano-Mas","given":"Carles"},{"family":"Morgado","given":"Pedro"}],"issued":{"date-parts":[["2020",5,1]]}}}],"schema":"https://github.com/citation-style-language/schema/raw/master/csl-citation.json"} </w:instrText>
      </w:r>
      <w:r w:rsidR="00CD2BE5" w:rsidRPr="00CD2BE5">
        <w:fldChar w:fldCharType="separate"/>
      </w:r>
      <w:r w:rsidR="00CD2BE5" w:rsidRPr="002E6E2B">
        <w:rPr>
          <w:lang w:val="nb-NO"/>
        </w:rPr>
        <w:t>(de Wit et al., 2014; Hu et al., 2017; Picó-Pérez et al., 2020)</w:t>
      </w:r>
      <w:r w:rsidR="00CD2BE5" w:rsidRPr="00CD2BE5">
        <w:fldChar w:fldCharType="end"/>
      </w:r>
      <w:r w:rsidR="00CD2BE5" w:rsidRPr="002E6E2B">
        <w:rPr>
          <w:lang w:val="nb-NO"/>
        </w:rPr>
        <w:t>.</w:t>
      </w:r>
      <w:r w:rsidR="00CD2BE5" w:rsidRPr="00CD2BE5">
        <w:rPr>
          <w:lang w:val="nb-NO"/>
        </w:rPr>
        <w:t xml:space="preserve"> </w:t>
      </w:r>
      <w:r w:rsidR="00CD2BE5" w:rsidRPr="00CD2BE5">
        <w:t xml:space="preserve">Such findings suggest that neuroimaging biomarkers hold promise for </w:t>
      </w:r>
      <w:r w:rsidR="00CD2BE5" w:rsidRPr="007519F6">
        <w:rPr>
          <w:color w:val="000000" w:themeColor="text1"/>
        </w:rPr>
        <w:t xml:space="preserve">enhancing diagnostic accuracy and understanding the neurobiological underpinnings of OCD. </w:t>
      </w:r>
    </w:p>
    <w:p w14:paraId="2E38A526" w14:textId="078BD780" w:rsidR="000E5EBF" w:rsidRPr="003279D7" w:rsidRDefault="000E5EBF" w:rsidP="000E5EBF">
      <w:pPr>
        <w:pStyle w:val="Style3"/>
      </w:pPr>
      <w:bookmarkStart w:id="13" w:name="_Toc192525372"/>
      <w:r>
        <w:lastRenderedPageBreak/>
        <w:t>Neurobiological Theori</w:t>
      </w:r>
      <w:r w:rsidR="004F6F8B">
        <w:t>e</w:t>
      </w:r>
      <w:r>
        <w:t>s of OCD</w:t>
      </w:r>
      <w:bookmarkEnd w:id="13"/>
    </w:p>
    <w:p w14:paraId="50B5E908" w14:textId="737F6C03" w:rsidR="00DE53A5" w:rsidRDefault="009550FB" w:rsidP="000E5EBF">
      <w:commentRangeStart w:id="14"/>
      <w:r>
        <w:rPr>
          <w:noProof/>
        </w:rPr>
        <w:drawing>
          <wp:inline distT="0" distB="0" distL="0" distR="0" wp14:anchorId="7A5F9CDB" wp14:editId="144F2E07">
            <wp:extent cx="5943600" cy="4653915"/>
            <wp:effectExtent l="0" t="0" r="0" b="0"/>
            <wp:docPr id="956311040" name="Picture 1" descr="A diagram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11040" name="Picture 1" descr="A diagram of a brai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3915"/>
                    </a:xfrm>
                    <a:prstGeom prst="rect">
                      <a:avLst/>
                    </a:prstGeom>
                  </pic:spPr>
                </pic:pic>
              </a:graphicData>
            </a:graphic>
          </wp:inline>
        </w:drawing>
      </w:r>
      <w:commentRangeEnd w:id="14"/>
      <w:r w:rsidR="00114589">
        <w:rPr>
          <w:rStyle w:val="CommentReference"/>
        </w:rPr>
        <w:commentReference w:id="14"/>
      </w:r>
    </w:p>
    <w:p w14:paraId="530897AB" w14:textId="22FEBD15" w:rsidR="00CF1159" w:rsidRDefault="00CF1159" w:rsidP="009550FB">
      <w:pPr>
        <w:spacing w:line="360" w:lineRule="auto"/>
      </w:pPr>
      <w:r w:rsidRPr="008B4445">
        <w:t>OCD is a clinically and etiologically highly heterogeneous disorder with multiple</w:t>
      </w:r>
      <w:r>
        <w:t xml:space="preserve"> </w:t>
      </w:r>
      <w:r w:rsidRPr="008B4445">
        <w:t>overlapping symptom dimensions</w:t>
      </w:r>
      <w:r>
        <w:t xml:space="preserve"> </w:t>
      </w:r>
      <w:r>
        <w:fldChar w:fldCharType="begin"/>
      </w:r>
      <w:r>
        <w:instrText xml:space="preserve"> ADDIN ZOTERO_ITEM CSL_CITATION {"citationID":"mYvt4PCk","properties":{"formattedCitation":"(Bragdon &amp; Coles, 2017)","plainCitation":"(Bragdon &amp; Coles, 2017)","noteIndex":0},"citationItems":[{"id":3880,"uris":["http://zotero.org/users/13126831/items/GZYY3HZ8"],"itemData":{"id":3880,"type":"article-journal","abstract":"Obsessive-compulsive disorder (OCD) is a heterogeneous illness and evidence suggests that different clinical characteristics may relate to varying treatment outcomes. This study was designed to identify subgroups based on core motivational domains in a clinical sample of individuals with OCD, and to compare groups on clinical characteristics. Cluster analyses identified four subgroups including groups with relatively high or low levels of both harm avoidance (HA) and incompleteness (INC) motivations. A subgroup was identified that demonstrated a \"traditional profile\" marked by high motivation to avoid harm, and elevated levels of beliefs about responsibility/overestimation of threat. The model also contained a subgroup characterized by high incompleteness, low motivation to avoid harm, and higher levels of perfectionistic beliefs and intolerance of uncertainty. Findings reemphasize that current cognitive and behavioral models of OCD may be enhanced by integrating incompleteness/NJREs.","container-title":"Journal of Anxiety Disorders","DOI":"10.1016/j.janxdis.2016.12.002","ISSN":"1873-7897","journalAbbreviation":"J Anxiety Disord","language":"eng","note":"PMID: 27960103","page":"64-71","source":"PubMed","title":"Examining heterogeneity of obsessive-compulsive disorder: Evidence for subgroups based on motivations","title-short":"Examining heterogeneity of obsessive-compulsive disorder","volume":"45","author":[{"family":"Bragdon","given":"Laura B."},{"family":"Coles","given":"Meredith E."}],"issued":{"date-parts":[["2017",1]]}}}],"schema":"https://github.com/citation-style-language/schema/raw/master/csl-citation.json"} </w:instrText>
      </w:r>
      <w:r>
        <w:fldChar w:fldCharType="separate"/>
      </w:r>
      <w:r>
        <w:rPr>
          <w:noProof/>
        </w:rPr>
        <w:t>(Bragdon &amp; Coles, 2017)</w:t>
      </w:r>
      <w:r>
        <w:fldChar w:fldCharType="end"/>
      </w:r>
      <w:r>
        <w:t xml:space="preserve">. </w:t>
      </w:r>
      <w:r w:rsidRPr="008B4445">
        <w:t>These symptoms are mediated by partially distinct neural systems</w:t>
      </w:r>
      <w:r>
        <w:t xml:space="preserve"> </w:t>
      </w:r>
      <w:r>
        <w:fldChar w:fldCharType="begin"/>
      </w:r>
      <w:r>
        <w:instrText xml:space="preserve"> ADDIN ZOTERO_ITEM CSL_CITATION {"citationID":"TCp7CHeP","properties":{"formattedCitation":"(van den Heuvel et al., 2009)","plainCitation":"(van den Heuvel et al., 2009)","noteIndex":0},"citationItems":[{"id":3882,"uris":["http://zotero.org/users/13126831/items/ENZ39LLN"],"itemData":{"id":3882,"type":"article-journal","abstract":"Obsessive-compulsive disorder (OCD) is a clinically heterogeneous disorder characterized by multiple, temporally stable symptom dimensions. Preliminary functional neuroimaging studies suggest that these symptom dimensions may have distinct neural substrates. Whole-brain voxel-based morphometry was used to examine the common and distinct neuroanatomical (structural) substrates of the major symptom dimensions of OCD. First, we compared 55 medication-free patients with OCD and 50 age-matched healthy control subjects. Multiple regression analyses were then used to examine the relationship between global and regional grey matter (GM) and white matter (WM) volumes and symptom dimension scores within the patient group. OCD patients showed decreased GM volume in left lateral orbitofrontal (BA47), left inferior frontal (BA44/45), left dorsolateral prefrontal (BA9) and right medial prefrontal (BA10) cortices and decreased bilateral prefrontal WM volume. Scores on the 'symmetry/ordering' dimension were negatively correlated with 'global' GM and WM volumes. Scores on the 'contamination/washing' dimension were negatively correlated with 'regional' GM volume in bilateral caudate nucleus and WM volume in right parietal region. Scores on the 'harm/checking' dimension were negatively correlated with regional GM and WM volume in bilateral temporal lobes. Scores on the 'symmetry/ordering' dimension were negatively correlated with regional GM volume in right motor cortex, left insula and left parietal cortex and positively correlated with bilateral temporal GM and WM volume. The results remained significant after controlling for age, sex, educational level, overall illness severity, global WM and GM volumes and excluding patients with comorbid depression. The reported symptom dimension-specific GM and WM alterations support the hypothesis that OCD is an etiologically heterogeneous disorder, with both overlapping and distinct neural correlates across symptom dimensions. These results have clear implications for the current neuroanatomical model of OCD and call for a substantial revision of such model which takes into account the heterogeneity of the disorder.","container-title":"Brain: A Journal of Neurology","DOI":"10.1093/brain/awn267","ISSN":"1460-2156","issue":"Pt 4","journalAbbreviation":"Brain","language":"eng","note":"PMID: 18952675","page":"853-868","source":"PubMed","title":"The major symptom dimensions of obsessive-compulsive disorder are mediated by partially distinct neural systems","volume":"132","author":[{"family":"Heuvel","given":"Odile A.","non-dropping-particle":"van den"},{"family":"Remijnse","given":"Peter L."},{"family":"Mataix-Cols","given":"David"},{"family":"Vrenken","given":"Hugo"},{"family":"Groenewegen","given":"Henk J."},{"family":"Uylings","given":"Harry B. M."},{"family":"Balkom","given":"Anton J. L. M.","non-dropping-particle":"van"},{"family":"Veltman","given":"Dick J."}],"issued":{"date-parts":[["2009",4]]}}}],"schema":"https://github.com/citation-style-language/schema/raw/master/csl-citation.json"} </w:instrText>
      </w:r>
      <w:r>
        <w:fldChar w:fldCharType="separate"/>
      </w:r>
      <w:r>
        <w:rPr>
          <w:noProof/>
        </w:rPr>
        <w:t>(van den Heuvel et al., 2009)</w:t>
      </w:r>
      <w:r>
        <w:fldChar w:fldCharType="end"/>
      </w:r>
      <w:r>
        <w:t xml:space="preserve">. </w:t>
      </w:r>
      <w:r w:rsidR="00DE53A5" w:rsidRPr="00841CE0">
        <w:t xml:space="preserve">The </w:t>
      </w:r>
      <w:r>
        <w:t>CSTC</w:t>
      </w:r>
      <w:r w:rsidR="00DE53A5" w:rsidRPr="00841CE0">
        <w:t xml:space="preserve"> model is the most widely accepted explanation for the neurobiological underpinnings of </w:t>
      </w:r>
      <w:r w:rsidR="00DE53A5">
        <w:t xml:space="preserve">OCD </w:t>
      </w:r>
      <w:r w:rsidR="00DE53A5">
        <w:fldChar w:fldCharType="begin"/>
      </w:r>
      <w:r w:rsidR="00DE53A5">
        <w:instrText xml:space="preserve"> ADDIN ZOTERO_ITEM CSL_CITATION {"citationID":"uEV4Y2Gl","properties":{"formattedCitation":"(Graybiel &amp; Rauch, 2000; van den Heuvel et al., 2016)","plainCitation":"(Graybiel &amp; Rauch, 2000; van den Heuvel et al., 2016)","noteIndex":0},"citationItems":[{"id":3803,"uris":["http://zotero.org/users/13126831/items/DRRQ9SNF"],"itemData":{"id":3803,"type":"article-journal","container-title":"Neuron","DOI":"10.1016/S0896-6273(00)00113-6","ISSN":"0896-6273","issue":"2","journalAbbreviation":"Neuron","language":"English","note":"publisher: Elsevier\nPMID: 11144344","page":"343-347","source":"www.cell.com","title":"Toward a Neurobiology of Obsessive-Compulsive Disorder","volume":"28","author":[{"family":"Graybiel","given":"Ann M."},{"family":"Rauch","given":"Scott L."}],"issued":{"date-parts":[["2000",11,1]]}}},{"id":3800,"uris":["http://zotero.org/users/13126831/items/W3BLZDW9"],"itemData":{"id":3800,"type":"article-journal","abstract":"Compulsivity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DE53A5">
        <w:fldChar w:fldCharType="separate"/>
      </w:r>
      <w:r w:rsidR="00DE53A5">
        <w:rPr>
          <w:noProof/>
        </w:rPr>
        <w:t>(Graybiel &amp; Rauch, 2000; van den Heuvel et al., 2016)</w:t>
      </w:r>
      <w:r w:rsidR="00DE53A5">
        <w:fldChar w:fldCharType="end"/>
      </w:r>
      <w:r w:rsidR="00DE53A5">
        <w:t xml:space="preserve">. </w:t>
      </w:r>
      <w:r w:rsidR="00DE53A5" w:rsidRPr="00DE53A5">
        <w:t>The CTSC model describes how loops between the cortex, striatum, thalamus, and back to the cortex regulate thought patterns and behaviors</w:t>
      </w:r>
      <w:r w:rsidR="00DE53A5">
        <w:t xml:space="preserve"> </w:t>
      </w:r>
      <w:r w:rsidR="00DE53A5">
        <w:fldChar w:fldCharType="begin"/>
      </w:r>
      <w:r w:rsidR="00DE53A5">
        <w:instrText xml:space="preserve"> ADDIN ZOTERO_ITEM CSL_CITATION {"citationID":"S6K2a66Y","properties":{"formattedCitation":"(Brennan &amp; Rauch, 2017)","plainCitation":"(Brennan &amp; Rauch, 2017)","noteIndex":0},"citationItems":[{"id":3877,"uris":["http://zotero.org/users/13126831/items/4RLVMTN9"],"itemData":{"id":3877,"type":"chapter","abstract":"Studies using functional neuroimaging have played a critical role in the current understanding of the neurobiology of obsessive-compulsive disorder (OCD). Early studies using positron emission tomography (PET) identified a core cortico-striatal-thalamo-cortical circuit that is dysfunctional in OCD. Subsequent studies using behavioral paradigms in conjunction with functional magnetic resonance imaging (fMRI) have provided additional information about the neural substrates underlying specific psychological processes relevant to OCD. More recently, studies utilizing resting state fMRI have identified abnormal functional connectivity within intrinsic brain networks including the default mode and frontoparietal networks in OCD patients. Although these studies, as a whole, clearly substantiate the model of cortico-striatal-thalamo-cortical circuit dysfunction in OCD and support the continued investigation of neuromodulatory treatments targeting these brain regions, there is also growing evidence that brain regions outside this core circuit, particularly frontoparietal regions involved in cognitive control processes, may also play a significant role in the pathophysiology of OCD.","container-title":"Obsessive-compulsive Disorder: Phenomenology, Pathophysiology, and Treatment","ISBN":"978-0-19-022816-3","note":"DOI: 10.1093/med/9780190228163.003.0021","page":"0","publisher":"Oxford University Press","source":"Silverchair","title":"Functional Neuroimaging Studies in Obsessive-Compulsive Disorder: Overview and Synthesis","title-short":"Functional Neuroimaging Studies in Obsessive-Compulsive Disorder","URL":"https://doi.org/10.1093/med/9780190228163.003.0021","author":[{"family":"Brennan","given":"Brian P."},{"family":"Rauch","given":"Scott L."}],"editor":[{"family":"Pittenger","given":"Christopher"},{"family":"Pittenger","given":"Christopher"}],"accessed":{"date-parts":[["2025",3,6]]},"issued":{"date-parts":[["2017",9,1]]}}}],"schema":"https://github.com/citation-style-language/schema/raw/master/csl-citation.json"} </w:instrText>
      </w:r>
      <w:r w:rsidR="00DE53A5">
        <w:fldChar w:fldCharType="separate"/>
      </w:r>
      <w:r w:rsidR="00DE53A5">
        <w:rPr>
          <w:noProof/>
        </w:rPr>
        <w:t>(Brennan &amp; Rauch, 2017)</w:t>
      </w:r>
      <w:r w:rsidR="00DE53A5">
        <w:fldChar w:fldCharType="end"/>
      </w:r>
      <w:r w:rsidR="00DE53A5" w:rsidRPr="008D24F5">
        <w:t>.</w:t>
      </w:r>
      <w:r w:rsidR="00DE53A5" w:rsidRPr="00DE53A5">
        <w:t xml:space="preserve"> </w:t>
      </w:r>
      <w:r>
        <w:t xml:space="preserve">The neurocircuit-based model of OCD builds upon the traditional CSTC model by incorporating additional brain circuits that contribute to the diverse symptom profiles of the disorder </w:t>
      </w:r>
      <w:r>
        <w:fldChar w:fldCharType="begin"/>
      </w:r>
      <w:r>
        <w:instrText xml:space="preserve"> ADDIN ZOTERO_ITEM CSL_CITATION {"citationID":"JlSEbwYJ","properties":{"formattedCitation":"(Shephard et al., 2021)","plainCitation":"(Shephard et al., 2021)","noteIndex":0},"citationItems":[{"id":3773,"uris":["http://zotero.org/users/13126831/items/4ZQSFPMA"],"itemData":{"id":3773,"type":"article-journal","abstract":"An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C."}],"issued":{"date-parts":[["2021"]]}}}],"schema":"https://github.com/citation-style-language/schema/raw/master/csl-citation.json"} </w:instrText>
      </w:r>
      <w:r>
        <w:fldChar w:fldCharType="separate"/>
      </w:r>
      <w:r>
        <w:rPr>
          <w:noProof/>
        </w:rPr>
        <w:t>(Shephard et al., 2021)</w:t>
      </w:r>
      <w:r>
        <w:fldChar w:fldCharType="end"/>
      </w:r>
      <w:r w:rsidRPr="00DE53A5">
        <w:t xml:space="preserve">. </w:t>
      </w:r>
      <w:r>
        <w:t xml:space="preserve"> While the CSTC model primarily explains compulsions as failures in </w:t>
      </w:r>
      <w:commentRangeStart w:id="15"/>
      <w:commentRangeStart w:id="16"/>
      <w:r>
        <w:t xml:space="preserve">inhibitory control, </w:t>
      </w:r>
      <w:commentRangeEnd w:id="15"/>
      <w:r w:rsidR="004A4E1D">
        <w:rPr>
          <w:rStyle w:val="CommentReference"/>
        </w:rPr>
        <w:commentReference w:id="15"/>
      </w:r>
      <w:commentRangeEnd w:id="16"/>
      <w:r w:rsidR="0013016E">
        <w:rPr>
          <w:rStyle w:val="CommentReference"/>
        </w:rPr>
        <w:commentReference w:id="16"/>
      </w:r>
      <w:r>
        <w:t xml:space="preserve">the neurocircuit-based approach expands this by considering how emotional regulation, habit formation, sensory processing, and reward sensitivity play crucial roles in OCD. This model identifies five key circuits: fronto-limbic, sensorimotor, ventral cognitive, ventral affective, and dorsal cognitive circuits, each associated with specific symptom </w:t>
      </w:r>
      <w:r>
        <w:lastRenderedPageBreak/>
        <w:t xml:space="preserve">dimensions. </w:t>
      </w:r>
      <w:r w:rsidR="00321101" w:rsidRPr="00321101">
        <w:t xml:space="preserve">It is important to note that these neurocircuits have more complex functions beyond the specific neurocognitive alterations discussed in this </w:t>
      </w:r>
      <w:r w:rsidR="00321101">
        <w:t>short summary</w:t>
      </w:r>
      <w:r w:rsidR="00321101" w:rsidRPr="00321101">
        <w:t>. Additionally, these circuits are highly interconnected rather than functioning as isolated systems, despite how they may be presented in the following sections.</w:t>
      </w:r>
    </w:p>
    <w:p w14:paraId="2E7BF93B" w14:textId="451E5FDE" w:rsidR="002E6E2B" w:rsidRDefault="002E6E2B" w:rsidP="000E5EBF">
      <w:pPr>
        <w:pStyle w:val="Style4"/>
      </w:pPr>
      <w:bookmarkStart w:id="17" w:name="_Toc192525373"/>
      <w:r>
        <w:t>Fronto-Limbic Circuit</w:t>
      </w:r>
      <w:bookmarkEnd w:id="17"/>
    </w:p>
    <w:p w14:paraId="5C44BF2D" w14:textId="1DAFCE4C" w:rsidR="00600B06" w:rsidRPr="00876D6C" w:rsidRDefault="00CF1159" w:rsidP="00876D6C">
      <w:pPr>
        <w:spacing w:line="360" w:lineRule="auto"/>
      </w:pPr>
      <w:r>
        <w:t>The fronto-limbic circuit, involving the amygdala and ventromedial prefrontal cortex (</w:t>
      </w:r>
      <w:proofErr w:type="spellStart"/>
      <w:r>
        <w:t>vmPFC</w:t>
      </w:r>
      <w:proofErr w:type="spellEnd"/>
      <w:r>
        <w:t>), regulates fear and emotional responses</w:t>
      </w:r>
      <w:r w:rsidR="007A6798">
        <w:t xml:space="preserve"> </w:t>
      </w:r>
      <w:r w:rsidR="007A6798">
        <w:fldChar w:fldCharType="begin"/>
      </w:r>
      <w:r w:rsidR="007A6798">
        <w:instrText xml:space="preserve"> ADDIN ZOTERO_ITEM CSL_CITATION {"citationID":"66RI8lhp","properties":{"formattedCitation":"(Kohn et al., 2014)","plainCitation":"(Kohn et al., 2014)","noteIndex":0},"citationItems":[{"id":3885,"uris":["http://zotero.org/users/13126831/items/ZHZJB4DS"],"itemData":{"id":3885,"type":"article-journal","abstract":"Cognitive regulation of emotions is a fundamental prerequisite for intact social functioning which impacts on both well being and psychopathology. The neural underpinnings of this process have been studied intensively in recent years, without, however, a general consensus. We here quantitatively summarize the published literature on cognitive emotion regulation using activation likelihood estimation in fMRI and PET (23 studies/479 subjects). In addition, we assessed the particular functional contribution of identified regions and their interactions using quantitative functional inference and meta-analytic connectivity modeling, respectively. In doing so, we developed a model for the core brain network involved in emotion regulation of emotional reactivity. According to this, the superior temporal gyrus, angular gyrus and (pre) supplementary motor area should be involved in execution of regulation initiated by frontal areas. The dorsolateral prefrontal cortex may be related to regulation of cognitive processes such as attention, while the ventrolateral prefrontal cortex may not necessarily reflect the regulatory process per se, but signals salience and therefore the need to regulate. We also identified a cluster in the anterior middle cingulate cortex as a region, which is anatomically and functionally in an ideal position to influence behavior and subcortical structures related to affect generation. Hence this area may play a central, integrative role in emotion regulation. By focusing on regions commonly active across multiple studies, this proposed model should provide important a priori information for the assessment of dysregulated emotion regulation in psychiatric disorders.\n•We quantitatively summarize the literature on emotion regulation (ER) using ALE.•Using MACM and quantitative functional inference we develop a neural model of ER.•DLPFC is related to higher order “cold” regulatory processes.•VLPFC evaluates salience and indicates need to regulate.•STG, angular gyrus and SMA are associated to execution of regulation.","container-title":"Neuroimage","DOI":"10.1016/j.neuroimage.2013.11.001","ISSN":"1053-8119","note":"publisher-place: Amsterdam\npublisher: Amsterdam: Elsevier Inc","page":"345-355","title":"Neural network of cognitive emotion regulation — An ALE meta-analysis and MACM analysis","volume":"87","author":[{"family":"Kohn","given":"N."},{"family":"Eickhoff","given":"S.B."},{"family":"Scheller","given":"M."},{"family":"Laird","given":"A.R."},{"family":"Fox","given":"P.T."},{"family":"Habel","given":"U."}],"issued":{"date-parts":[["2014"]]}}}],"schema":"https://github.com/citation-style-language/schema/raw/master/csl-citation.json"} </w:instrText>
      </w:r>
      <w:r w:rsidR="007A6798">
        <w:fldChar w:fldCharType="separate"/>
      </w:r>
      <w:r w:rsidR="007A6798" w:rsidRPr="007A6798">
        <w:rPr>
          <w:noProof/>
        </w:rPr>
        <w:t>(Kohn et al., 2014)</w:t>
      </w:r>
      <w:r w:rsidR="007A6798">
        <w:fldChar w:fldCharType="end"/>
      </w:r>
      <w:r>
        <w:t xml:space="preserve">. In OCD, hyperactivity in the amygdala </w:t>
      </w:r>
      <w:r w:rsidR="006457A3">
        <w:t>strengthens</w:t>
      </w:r>
      <w:r>
        <w:t xml:space="preserve"> feelings of fear and anxiety, leading to excessive worry and intrusive thoughts, while impaired top-down regulation by the </w:t>
      </w:r>
      <w:proofErr w:type="spellStart"/>
      <w:r>
        <w:t>vmPFC</w:t>
      </w:r>
      <w:proofErr w:type="spellEnd"/>
      <w:r>
        <w:t xml:space="preserve"> makes it difficult to control these emotions</w:t>
      </w:r>
      <w:r w:rsidR="000E408D">
        <w:t xml:space="preserve"> </w:t>
      </w:r>
      <w:r w:rsidR="000E408D">
        <w:fldChar w:fldCharType="begin"/>
      </w:r>
      <w:r w:rsidR="000E408D">
        <w:instrText xml:space="preserve"> ADDIN ZOTERO_TEMP </w:instrText>
      </w:r>
      <w:r w:rsidR="000E408D">
        <w:fldChar w:fldCharType="separate"/>
      </w:r>
      <w:r w:rsidR="000E408D">
        <w:rPr>
          <w:noProof/>
        </w:rPr>
        <w:t>(Milad et al., 2013)</w:t>
      </w:r>
      <w:r w:rsidR="000E408D">
        <w:fldChar w:fldCharType="end"/>
      </w:r>
      <w:r w:rsidR="007A6798">
        <w:t>.</w:t>
      </w:r>
      <w:r w:rsidR="000E408D">
        <w:t xml:space="preserve"> </w:t>
      </w:r>
      <w:r w:rsidR="000E408D" w:rsidRPr="000E408D">
        <w:t xml:space="preserve">Dysregulated fear reactions to intrusive thoughts, controlled by </w:t>
      </w:r>
      <w:r w:rsidR="002E6E2B" w:rsidRPr="00876D6C">
        <w:t>this</w:t>
      </w:r>
      <w:r w:rsidR="000E408D" w:rsidRPr="00876D6C">
        <w:t xml:space="preserve"> circuitry, may be the initial cause of obsessions for some patients.</w:t>
      </w:r>
      <w:r w:rsidR="00876D6C">
        <w:t xml:space="preserve"> </w:t>
      </w:r>
      <w:r w:rsidR="00876D6C" w:rsidRPr="00876D6C">
        <w:t xml:space="preserve">Furthermore, </w:t>
      </w:r>
      <w:r w:rsidR="00876D6C">
        <w:t>s</w:t>
      </w:r>
      <w:r w:rsidR="00876D6C" w:rsidRPr="00876D6C">
        <w:t>tudies</w:t>
      </w:r>
      <w:r w:rsidR="00876D6C">
        <w:t xml:space="preserve"> </w:t>
      </w:r>
      <w:r w:rsidR="00876D6C" w:rsidRPr="006457A3">
        <w:rPr>
          <w:color w:val="45B0E1" w:themeColor="accent1" w:themeTint="99"/>
        </w:rPr>
        <w:t xml:space="preserve">indicate </w:t>
      </w:r>
      <w:r w:rsidR="00B35E28">
        <w:rPr>
          <w:color w:val="45B0E1" w:themeColor="accent1" w:themeTint="99"/>
        </w:rPr>
        <w:t>alterations</w:t>
      </w:r>
      <w:r w:rsidR="00876D6C" w:rsidRPr="006457A3">
        <w:rPr>
          <w:color w:val="45B0E1" w:themeColor="accent1" w:themeTint="99"/>
        </w:rPr>
        <w:t xml:space="preserve"> </w:t>
      </w:r>
      <w:r w:rsidR="00876D6C" w:rsidRPr="00876D6C">
        <w:t xml:space="preserve">in amygdala-prefrontal connectivity during the onset of symptoms </w:t>
      </w:r>
      <w:r w:rsidR="00B35E28">
        <w:t xml:space="preserve"> </w:t>
      </w:r>
      <w:r w:rsidR="00B35E28">
        <w:fldChar w:fldCharType="begin"/>
      </w:r>
      <w:r w:rsidR="00B35E28">
        <w:instrText xml:space="preserve"> ADDIN ZOTERO_ITEM CSL_CITATION {"citationID":"93mSjj5O","properties":{"formattedCitation":"(Paul et al., 2019)","plainCitation":"(Paul et al., 2019)","noteIndex":0},"citationItems":[{"id":4106,"uris":["http://zotero.org/users/13126831/items/DPU5PXVS"],"itemData":{"id":4106,"type":"article-journal","abstract":"Cognitive models of obsessive-compulsive disorder (OCD) posit dysfunctional appraisal of disorder-relevant stimuli in patients, suggesting disturbances in the processes relying on amygdala-prefrontal connectivity. Recent neuroanatomical models add to the traditional view of dysfunction in corticostriatal circuits by proposing alterations in an affective circuit including amygdala-prefrontal connections. However, abnormalities in amygdala-prefrontal coupling during symptom provocation, and particularly during conditions that require stimulus appraisal, remain to be demonstrated directly.\nAmygdala-prefrontal connectivity was examined in unmedicated OCD patients during appraisal (v. distraction) of symptom-provoking stimuli compared with an emotional control condition. Subsequent analyses tested whether hypothesized connectivity alterations could be also identified during passive viewing and the resting state in two independent samples.\nDuring symptom provocation, reductions in positive coupling between amygdala and orbitofrontal cortex were observed in OCD patients relative to healthy control participants during appraisal and passive viewing of OCD-relevant stimuli, whereas abnormally high amygdala-ventromedial prefrontal cortex coupling was found when appraisal was distracted by a secondary task. In contrast, there were no group differences in amygdala connectivity at rest.\nOur finding of abnormal amygdala-prefrontal connectivity during appraisal of symptom-related (relative to generally aversive) stimuli is consistent with the involvement of affective circuits in the functional neuroanatomy of OCD. Aberrant connectivity can be assumed to impact stimulus appraisal and emotion regulation, but might also relate to fear extinction deficits, which have recently been described in OCD. Taken together, we propose to integrate abnormalities in amygdala-prefrontal coupling in affective models of OCD.","container-title":"Psychol. Med","DOI":"10.1017/S003329171800079X","ISSN":"0033-2917","issue":"2","note":"publisher-place: Cambridge, UK\npublisher: Cambridge, UK: Cambridge University Press","page":"278-286","title":"Amygdala–prefrontal connectivity during appraisal of symptom-related stimuli in obsessive–compulsive disorder","volume":"49","author":[{"family":"Paul","given":"Sandra"},{"family":"Beucke","given":"Jan C."},{"family":"Kaufmann","given":"Christian"},{"family":"Mersov","given":"Anna"},{"family":"Heinzel","given":"Stephan"},{"family":"Kathmann","given":"Norbert"},{"family":"Simon","given":"Daniela"}],"issued":{"date-parts":[["2019"]]}}}],"schema":"https://github.com/citation-style-language/schema/raw/master/csl-citation.json"} </w:instrText>
      </w:r>
      <w:r w:rsidR="00B35E28">
        <w:fldChar w:fldCharType="separate"/>
      </w:r>
      <w:r w:rsidR="00B35E28">
        <w:rPr>
          <w:noProof/>
        </w:rPr>
        <w:t>(Paul et al., 2019)</w:t>
      </w:r>
      <w:r w:rsidR="00B35E28">
        <w:fldChar w:fldCharType="end"/>
      </w:r>
      <w:r w:rsidR="00B35E28">
        <w:rPr>
          <w:color w:val="4C94D8" w:themeColor="text2" w:themeTint="80"/>
        </w:rPr>
        <w:t>.</w:t>
      </w:r>
      <w:r w:rsidR="00876D6C" w:rsidRPr="00876D6C">
        <w:rPr>
          <w:color w:val="4C94D8" w:themeColor="text2" w:themeTint="80"/>
        </w:rPr>
        <w:t xml:space="preserve"> </w:t>
      </w:r>
      <w:r w:rsidR="00876D6C">
        <w:t>T</w:t>
      </w:r>
      <w:r w:rsidR="00876D6C" w:rsidRPr="00876D6C">
        <w:t xml:space="preserve">he connectivity within this neural pathway has been found to be predictive of therapy outcomes for OCD in youth </w:t>
      </w:r>
      <w:r w:rsidR="00B35E28">
        <w:fldChar w:fldCharType="begin"/>
      </w:r>
      <w:r w:rsidR="00B35E28">
        <w:instrText xml:space="preserve"> ADDIN ZOTERO_ITEM CSL_CITATION {"citationID":"MTrEnzfb","properties":{"formattedCitation":"(Cyr et al., 2021)","plainCitation":"(Cyr et al., 2021)","noteIndex":0},"citationItems":[{"id":4101,"uris":["http://zotero.org/users/13126831/items/E3VNRG76"],"itemData":{"id":4101,"type":"article-journal","abstract":"Background Based on findings from adults with obsessive-compulsive disorder (OCD), this study examined alterations in resting-state functional connectivity (rs-fc) between the basolateral amygdala (BLA) and the ventromedial prefrontal cortex (vmPFC) in children and adolescents with OCD. We also assessed whether such BLA-vmPFC connectivity changed with or predicted response to exposure and response prevention (E/RP), the first-line treatment for pediatric OCD, given the involvement of these regions in fear processing, regulation, and extinction learning—a probable mechanism of action of E/RP. Methods Resting state functional magnetic resonance imaging scans were acquired from 25 unmedicated, treatment-naïve pediatric patients with OCD (12.8 ± 2.9 years) and 23 age- and sex-matched healthy controls (HCs; 11.0 ± 3.3 years). Patients completed a 12–16-week E/RP intervention for OCD. Participants were rescanned after the 12–16-week period. ANCOVAs tested group differences in baseline rs-fc. Cross-lagged panel models examined relationships between BLA-vmPFC rs-fc and OCD symptoms pre- and posttreatment. All tests were adjusted for participants' age, sex, and head motion. Results Right BLA-vmPFC rs-fc was significantly reduced (more negative) in patients with OCD relative to HCs at baseline, and increased following treatment. In patients, more positive (less negative) right BLA-vmPFC rs-fc pretreatment predicted greater OCD symptoms reduction posttreatment. Changes in BLA-vmPFC rs-fc was unassociated with change in OCD symptoms pre- to posttreatment. Conclusions These results provide further evidence of the BLA-vmPFC pathway as a potential target for novel treatments or prevention strategies aimed at facilitating adaptive learning and fear extinction in children with OCD or subclinical OCD symptoms.","container-title":"Depression and Anxiety","DOI":"10.1002/da.23187","ISSN":"1520-6394","issue":"8","language":"en","license":"© 2021 Wiley Periodicals LLC","note":"_eprint: https://onlinelibrary.wiley.com/doi/pdf/10.1002/da.23187","page":"836-845","source":"Wiley Online Library","title":"Altered fronto-amygdalar functional connectivity predicts response to cognitive behavioral therapy in pediatric obsessive-compulsive disorder","volume":"38","author":[{"family":"Cyr","given":"Marilyn"},{"family":"Pagliaccio","given":"David"},{"family":"Yanes-Lukin","given":"Paula"},{"family":"Goldberg","given":"Pablo"},{"family":"Fontaine","given":"Martine"},{"family":"Rynn","given":"Moira A."},{"family":"Marsh","given":"Rachel"}],"issued":{"date-parts":[["2021"]]}}}],"schema":"https://github.com/citation-style-language/schema/raw/master/csl-citation.json"} </w:instrText>
      </w:r>
      <w:r w:rsidR="00B35E28">
        <w:fldChar w:fldCharType="separate"/>
      </w:r>
      <w:r w:rsidR="00B35E28">
        <w:rPr>
          <w:noProof/>
        </w:rPr>
        <w:t>(Cyr et al., 2021)</w:t>
      </w:r>
      <w:r w:rsidR="00B35E28">
        <w:fldChar w:fldCharType="end"/>
      </w:r>
      <w:r w:rsidR="00B35E28">
        <w:t>.</w:t>
      </w:r>
    </w:p>
    <w:p w14:paraId="573DA8F7" w14:textId="2E30A263" w:rsidR="002E6E2B" w:rsidRDefault="002E6E2B" w:rsidP="000E5EBF">
      <w:pPr>
        <w:pStyle w:val="Style4"/>
      </w:pPr>
      <w:bookmarkStart w:id="18" w:name="_Toc192525374"/>
      <w:r>
        <w:t>Sensorimotor Circuit</w:t>
      </w:r>
      <w:bookmarkEnd w:id="18"/>
    </w:p>
    <w:p w14:paraId="086356A0" w14:textId="66D60689" w:rsidR="007A25CB" w:rsidRDefault="00CF1159" w:rsidP="002E6E2B">
      <w:pPr>
        <w:spacing w:line="360" w:lineRule="auto"/>
      </w:pPr>
      <w:r>
        <w:t xml:space="preserve">The sensorimotor circuit, which includes the supplementary motor area (SMA), putamen, </w:t>
      </w:r>
      <w:r w:rsidR="00B937D2">
        <w:t xml:space="preserve">pallidum, </w:t>
      </w:r>
      <w:r>
        <w:t>and thalamus, governs motor behaviors and sensory integration</w:t>
      </w:r>
      <w:r w:rsidR="007A25CB">
        <w:t xml:space="preserve"> </w:t>
      </w:r>
      <w:r w:rsidR="007A25CB">
        <w:fldChar w:fldCharType="begin"/>
      </w:r>
      <w:r w:rsidR="007A25CB">
        <w:instrText xml:space="preserve"> ADDIN ZOTERO_ITEM CSL_CITATION {"citationID":"DTfiRS6n","properties":{"formattedCitation":"(van den Heuvel et al., 2016)","plainCitation":"(van den Heuvel et al., 2016)","noteIndex":0},"citationItems":[{"id":3800,"uris":["http://zotero.org/users/13126831/items/W3BLZDW9"],"itemData":{"id":3800,"type":"article-journal","abstract":"Compulsivity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7A25CB">
        <w:fldChar w:fldCharType="separate"/>
      </w:r>
      <w:r w:rsidR="007A25CB">
        <w:rPr>
          <w:noProof/>
        </w:rPr>
        <w:t>(van den Heuvel et al., 2016)</w:t>
      </w:r>
      <w:r w:rsidR="007A25CB">
        <w:fldChar w:fldCharType="end"/>
      </w:r>
      <w:r>
        <w:t>. Dysfunction in this circuit explains why some OCD symptoms stem from</w:t>
      </w:r>
      <w:r w:rsidR="00B937D2">
        <w:t xml:space="preserve"> </w:t>
      </w:r>
      <w:r>
        <w:t>sensory-driven urges, such as "not-just-right" feelings</w:t>
      </w:r>
      <w:r w:rsidR="007A25CB">
        <w:t>, averse or uncomfortable sensations</w:t>
      </w:r>
      <w:r>
        <w:t xml:space="preserve"> </w:t>
      </w:r>
      <w:r w:rsidRPr="00B937D2">
        <w:t>that drive</w:t>
      </w:r>
      <w:r w:rsidR="00B937D2" w:rsidRPr="00B937D2">
        <w:t xml:space="preserve"> </w:t>
      </w:r>
      <w:r w:rsidRPr="00B937D2">
        <w:t>compulsions like excessive touching or arranging objects</w:t>
      </w:r>
      <w:r w:rsidR="007A25CB" w:rsidRPr="00B937D2">
        <w:t xml:space="preserve"> </w:t>
      </w:r>
      <w:r w:rsidR="007A25CB" w:rsidRPr="00B937D2">
        <w:fldChar w:fldCharType="begin"/>
      </w:r>
      <w:r w:rsidR="00197600" w:rsidRPr="00B937D2">
        <w:instrText xml:space="preserve"> ADDIN ZOTERO_ITEM CSL_CITATION {"citationID":"IrqL3dgq","properties":{"formattedCitation":"(Stern et al., 2025)","plainCitation":"(Stern et al., 2025)","noteIndex":0},"citationItems":[{"id":3894,"uris":["http://zotero.org/users/13126831/items/V98CJCEY"],"itemData":{"id":3894,"type":"article-journal","abstract":"Objective:\n\nSensory phenomena (SP) are aversive sensations driving repetitive behaviors in obsessive-compulsive disorder (OCD) and Tourette’s disorder that are not well addressed by standard treatments. SP are related to the functioning of an interoceptive-sensorimotor circuit that may be modulated by the 5-HT3 receptor antagonist ondansetron. The present study employed an experimental medicine approach to test the effects of 4 weeks of high-dose ondansetron compared to placebo on SP severity and brain connectivity in a cohort of individuals with OCD and/or Tourette’s disorder.\nMethods:\n\nOf 51 participants who completed the study, 27 were assigned to receive 24 mg/day of ondansetron and 24 to receive placebo. Analyses examined changes in SP severity and, for participants with OCD, overall OCD severity from baseline to final visit. Functional MRI data were collected at both visits for analysis of intrinsic functional connectivity metrics characterizing global correlation (reflecting area “hubness”) and local correlation (reflecting near-neighbor coherence).\nResults:\n\nThere were no significant differences between ondansetron and placebo in the reduction of SP or overall OCD severity in the full sample. In a subsample of participants with OCD taking concomitant serotonin reuptake inhibitors (SRIs), ondansetron was associated with a significant decrease in overall OCD severity and global connectivity of the medial sensorimotor cortex compared with placebo. Longitudinal reductions in SP severity were related to decreases in right sensorimotor hubness in both groups, and to brainstem local coherence only in participants taking ondansetron.\nConclusions:\n\nThere was no effect of high-dose ondansetron on SP. However, when used as an augmentation to SRIs, ondansetron reduced overall OCD severity, which may be related to changes in the “hubness” of the sensorimotor cortex. Ondansetron’s ability to modulate brainstem connectivity may underlie its variable effectiveness in reducing SP.","container-title":"American Journal of Psychiatry","DOI":"10.1176/appi.ajp.20240294","ISSN":"0002-953X","issue":"3","journalAbbreviation":"AJP","note":"publisher: American Psychiatric Publishing","page":"285-296","source":"psychiatryonline.org (Atypon)","title":"Randomized Controlled Trial of the Effects of High-Dose Ondansetron on Clinical Symptoms and Brain Connectivity in Obsessive-Compulsive and Tic Disorders","volume":"182","author":[{"family":"Stern","given":"Emily R."},{"family":"Collins","given":"Katherine A."},{"family":"Bragdon","given":"Laura B."},{"family":"Eng","given":"Goi Khia"},{"family":"Recchia","given":"Nicolette"},{"family":"Coffey","given":"Barbara J."},{"family":"Leibu","given":"Evan"},{"family":"Murrough","given":"James W."},{"family":"Tobe","given":"Russell H."},{"family":"Iosifescu","given":"Dan V."},{"family":"Burdick","given":"Katherine E."},{"family":"Goodman","given":"Wayne K."}],"issued":{"date-parts":[["2025",3]]}}}],"schema":"https://github.com/citation-style-language/schema/raw/master/csl-citation.json"} </w:instrText>
      </w:r>
      <w:r w:rsidR="007A25CB" w:rsidRPr="00B937D2">
        <w:fldChar w:fldCharType="separate"/>
      </w:r>
      <w:r w:rsidR="00197600" w:rsidRPr="00B937D2">
        <w:t>(Stern et al., 2025)</w:t>
      </w:r>
      <w:r w:rsidR="007A25CB" w:rsidRPr="00B937D2">
        <w:fldChar w:fldCharType="end"/>
      </w:r>
      <w:r w:rsidRPr="00B937D2">
        <w:t xml:space="preserve">. </w:t>
      </w:r>
      <w:r w:rsidR="00B937D2" w:rsidRPr="00B937D2">
        <w:t xml:space="preserve">This is particularly evident in compulsions related to cleanliness, where patients may feel a tactile sensation of dirtiness, prompting excessive washing or cleaning. </w:t>
      </w:r>
      <w:r w:rsidR="00197600" w:rsidRPr="00B937D2">
        <w:t>T</w:t>
      </w:r>
      <w:r w:rsidR="00197600" w:rsidRPr="00197600">
        <w:t>his circuit is also implicated in</w:t>
      </w:r>
      <w:r w:rsidR="00197600" w:rsidRPr="00197600">
        <w:rPr>
          <w:rFonts w:eastAsiaTheme="majorEastAsia"/>
        </w:rPr>
        <w:t> habit formation</w:t>
      </w:r>
      <w:r w:rsidR="00197600" w:rsidRPr="00197600">
        <w:t>, where repeated compulsions become</w:t>
      </w:r>
      <w:r w:rsidR="00197600" w:rsidRPr="00197600">
        <w:rPr>
          <w:rFonts w:eastAsiaTheme="majorEastAsia"/>
        </w:rPr>
        <w:t> automatic and disconnected from their original triggers</w:t>
      </w:r>
      <w:r w:rsidR="00197600" w:rsidRPr="00197600">
        <w:t>, leading to rigid,</w:t>
      </w:r>
      <w:r w:rsidR="00197600" w:rsidRPr="00197600">
        <w:rPr>
          <w:rFonts w:eastAsiaTheme="majorEastAsia"/>
        </w:rPr>
        <w:t> motor-driven rituals </w:t>
      </w:r>
      <w:r w:rsidR="00197600" w:rsidRPr="00197600">
        <w:t>that persist even when anxiety is no longer present</w:t>
      </w:r>
      <w:r w:rsidR="00197600">
        <w:t xml:space="preserve"> </w:t>
      </w:r>
      <w:r w:rsidR="00197600">
        <w:fldChar w:fldCharType="begin"/>
      </w:r>
      <w:r w:rsidR="00197600">
        <w:instrText xml:space="preserve"> ADDIN ZOTERO_ITEM CSL_CITATION {"citationID":"bDlA6fPv","properties":{"formattedCitation":"(Gillan &amp; Robbins, 2014)","plainCitation":"(Gillan &amp; Robbins, 2014)","noteIndex":0},"citationItems":[{"id":3898,"uris":["http://zotero.org/users/13126831/items/27N9CN3R"],"itemData":{"id":3898,"type":"article-journal","abstract":"Obsessive–compulsive disorder (OCD) has become a paradigmatic case of goal-directed dysfunction in psychiatry. In this article, we review the neurobiological evidence, historical and recent, that originally led to this supposition and continues to support a habit hypothesis of OCD. We will then discuss a number of recent studies that have directly tested this hypothesis, using behavioural experiments in patient populations. Based on this research evidence, which suggests that rather than goal-directed avoidance behaviours, compulsions in OCD may derive from manifestations of excessive habit formation, we present the details of a novel account of the functional relationship between these habits and the full symptom profile of the disorder. Borrowing from a cognitive dissonance framework, we propose that the irrational threat beliefs (obsessions) characteristic of OCD may be a consequence, rather than an instigator, of compulsive behaviour in these patients. This lays the foundation for a potential shift in both clinical and neuropsychological conceptualization of OCD and related disorders. This model may also prove relevant to other putative disorders of compulsivity, such as substance dependence, where the experience of ‘wanting’ drugs may be better understood as post hoc rationalizations of otherwise goal-insensitive, stimulus-driven behaviour.","container-title":"Phil. Trans. R. Soc. B","DOI":"10.1098/rstb.2013.0475","ISSN":"0962-8436","issue":"1655","journalAbbreviation":"Phil. Trans. R. Soc. B","note":"publisher-place: England\npublisher: England: The Royal Society","page":"20130475-20130475","title":"Goal-directed learning and obsessive–compulsive disorder","volume":"369","author":[{"family":"Gillan","given":"Claire M."},{"family":"Robbins","given":"Trevor W."}],"issued":{"date-parts":[["2014"]]}}}],"schema":"https://github.com/citation-style-language/schema/raw/master/csl-citation.json"} </w:instrText>
      </w:r>
      <w:r w:rsidR="00197600">
        <w:fldChar w:fldCharType="separate"/>
      </w:r>
      <w:r w:rsidR="00197600">
        <w:rPr>
          <w:noProof/>
        </w:rPr>
        <w:t>(Gillan &amp; Robbins, 2014)</w:t>
      </w:r>
      <w:r w:rsidR="00197600">
        <w:fldChar w:fldCharType="end"/>
      </w:r>
      <w:r w:rsidR="00197600">
        <w:t>.</w:t>
      </w:r>
    </w:p>
    <w:p w14:paraId="48BD7D86" w14:textId="0CC65CFF" w:rsidR="002E6E2B" w:rsidRPr="00197600" w:rsidRDefault="002E6E2B" w:rsidP="000E5EBF">
      <w:pPr>
        <w:pStyle w:val="Style4"/>
      </w:pPr>
      <w:bookmarkStart w:id="19" w:name="_Toc192525375"/>
      <w:r>
        <w:t>Ventral Cognitive Circuit</w:t>
      </w:r>
      <w:bookmarkEnd w:id="19"/>
    </w:p>
    <w:p w14:paraId="4628B9A1" w14:textId="131115FA" w:rsidR="00636550" w:rsidRDefault="00876D6C" w:rsidP="002E6E2B">
      <w:pPr>
        <w:spacing w:line="360" w:lineRule="auto"/>
      </w:pPr>
      <w:r w:rsidRPr="00876D6C">
        <w:t xml:space="preserve">The ventral cognitive circuit </w:t>
      </w:r>
      <w:r w:rsidR="004A4E1D">
        <w:t>includes</w:t>
      </w:r>
      <w:r w:rsidRPr="00876D6C">
        <w:t xml:space="preserve"> prefrontal areas such as the inferior frontal gyrus </w:t>
      </w:r>
      <w:r>
        <w:t xml:space="preserve">(IFG) </w:t>
      </w:r>
      <w:r w:rsidRPr="00876D6C">
        <w:t xml:space="preserve">and ventrolateral prefrontal cortex, alongside subcortical regions like the </w:t>
      </w:r>
      <w:r w:rsidRPr="006457A3">
        <w:rPr>
          <w:color w:val="45B0E1" w:themeColor="accent1" w:themeTint="99"/>
        </w:rPr>
        <w:t>subthalamic nucleus (STN), ventral caudate</w:t>
      </w:r>
      <w:r w:rsidR="00DF551A">
        <w:rPr>
          <w:color w:val="45B0E1" w:themeColor="accent1" w:themeTint="99"/>
        </w:rPr>
        <w:t>,</w:t>
      </w:r>
      <w:r w:rsidRPr="006457A3">
        <w:rPr>
          <w:color w:val="45B0E1" w:themeColor="accent1" w:themeTint="99"/>
        </w:rPr>
        <w:t xml:space="preserve"> and thalamus,</w:t>
      </w:r>
      <w:r w:rsidRPr="00876D6C">
        <w:t xml:space="preserve"> which are integral to self-regulation functions. </w:t>
      </w:r>
      <w:r w:rsidR="00DF551A" w:rsidRPr="00DF551A">
        <w:t>The IFG</w:t>
      </w:r>
      <w:r w:rsidR="00DF551A">
        <w:t xml:space="preserve"> and </w:t>
      </w:r>
      <w:r w:rsidR="00DF551A" w:rsidRPr="00DF551A">
        <w:t>the ventral caudate function as a "braking system" for response inhibition, facilitating the ability to suppress inappropriate reactions</w:t>
      </w:r>
      <w:r w:rsidRPr="00876D6C">
        <w:t xml:space="preserve"> (Shephard et al., 2021). </w:t>
      </w:r>
      <w:r w:rsidR="00DF551A">
        <w:t>This means</w:t>
      </w:r>
      <w:r>
        <w:t xml:space="preserve"> dysfunction here prevents </w:t>
      </w:r>
      <w:r>
        <w:lastRenderedPageBreak/>
        <w:t xml:space="preserve">individuals from stopping compulsions even when they recognize them as irrational </w:t>
      </w:r>
      <w:r>
        <w:fldChar w:fldCharType="begin"/>
      </w:r>
      <w:r>
        <w:instrText xml:space="preserve"> ADDIN ZOTERO_ITEM CSL_CITATION {"citationID":"CTF6pAZ7","properties":{"formattedCitation":"(van den Heuvel et al., 2016)","plainCitation":"(van den Heuvel et al., 2016)","noteIndex":0},"citationItems":[{"id":3800,"uris":["http://zotero.org/users/13126831/items/W3BLZDW9"],"itemData":{"id":3800,"type":"article-journal","abstract":"Compulsivity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fldChar w:fldCharType="separate"/>
      </w:r>
      <w:r>
        <w:rPr>
          <w:noProof/>
        </w:rPr>
        <w:t>(van den Heuvel et al., 2016)</w:t>
      </w:r>
      <w:r>
        <w:fldChar w:fldCharType="end"/>
      </w:r>
      <w:r>
        <w:t xml:space="preserve">. </w:t>
      </w:r>
    </w:p>
    <w:p w14:paraId="537611F1" w14:textId="0B472D48" w:rsidR="002E6E2B" w:rsidRDefault="002E6E2B" w:rsidP="000E5EBF">
      <w:pPr>
        <w:pStyle w:val="Style4"/>
      </w:pPr>
      <w:bookmarkStart w:id="20" w:name="_Toc192525376"/>
      <w:r>
        <w:t>Ventral Affective Circuit</w:t>
      </w:r>
      <w:bookmarkEnd w:id="20"/>
    </w:p>
    <w:p w14:paraId="7A5E1DE4" w14:textId="4112074C" w:rsidR="002E6E2B" w:rsidRPr="00371F45" w:rsidRDefault="00CF1159" w:rsidP="002E6E2B">
      <w:pPr>
        <w:spacing w:line="360" w:lineRule="auto"/>
        <w:rPr>
          <w:rFonts w:eastAsiaTheme="majorEastAsia"/>
        </w:rPr>
      </w:pPr>
      <w:r>
        <w:t>The ventral affective circuit</w:t>
      </w:r>
      <w:r w:rsidR="004A4E1D">
        <w:t xml:space="preserve"> including</w:t>
      </w:r>
      <w:r>
        <w:t xml:space="preserve"> the orbitofrontal cortex (OFC) and nucleus accumbens (NAcc</w:t>
      </w:r>
      <w:r w:rsidR="00321101">
        <w:t>)</w:t>
      </w:r>
      <w:r>
        <w:t>, is responsible for reward processing and motivation</w:t>
      </w:r>
      <w:r w:rsidR="00321101">
        <w:t xml:space="preserve"> </w:t>
      </w:r>
      <w:r w:rsidR="00321101">
        <w:fldChar w:fldCharType="begin"/>
      </w:r>
      <w:r w:rsidR="00371F45">
        <w:instrText xml:space="preserve"> ADDIN ZOTERO_ITEM CSL_CITATION {"citationID":"LShGhhQr","properties":{"formattedCitation":"(van den Heuvel et al., 2016)","plainCitation":"(van den Heuvel et al., 2016)","noteIndex":0},"citationItems":[{"id":3800,"uris":["http://zotero.org/users/13126831/items/W3BLZDW9"],"itemData":{"id":3800,"type":"article-journal","abstract":"Compulsivity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321101">
        <w:fldChar w:fldCharType="separate"/>
      </w:r>
      <w:r w:rsidR="00371F45">
        <w:rPr>
          <w:noProof/>
        </w:rPr>
        <w:t>(van den Heuvel et al., 2016)</w:t>
      </w:r>
      <w:r w:rsidR="00321101">
        <w:fldChar w:fldCharType="end"/>
      </w:r>
      <w:r>
        <w:t>. In some OCD cases, compulsions may not just alleviate anxiety but become rewarding behaviors themselves, reinforcing habitual and compulsive loops</w:t>
      </w:r>
      <w:r w:rsidRPr="00371F45">
        <w:t xml:space="preserve">. </w:t>
      </w:r>
      <w:r w:rsidR="00371F45" w:rsidRPr="00371F45">
        <w:t>Consistent with these clinical findings, studies have reported</w:t>
      </w:r>
      <w:r w:rsidR="00371F45" w:rsidRPr="00371F45">
        <w:rPr>
          <w:rFonts w:eastAsiaTheme="majorEastAsia"/>
        </w:rPr>
        <w:t> heightened connectivity </w:t>
      </w:r>
      <w:r w:rsidR="00371F45" w:rsidRPr="00371F45">
        <w:t>between the</w:t>
      </w:r>
      <w:r w:rsidR="00371F45" w:rsidRPr="00371F45">
        <w:rPr>
          <w:rFonts w:eastAsiaTheme="majorEastAsia"/>
        </w:rPr>
        <w:t> NAcc and other reward-processing regions</w:t>
      </w:r>
      <w:r w:rsidR="00371F45" w:rsidRPr="00371F45">
        <w:t>, such as the</w:t>
      </w:r>
      <w:r w:rsidR="00371F45" w:rsidRPr="00371F45">
        <w:rPr>
          <w:rFonts w:eastAsiaTheme="majorEastAsia"/>
        </w:rPr>
        <w:t> </w:t>
      </w:r>
      <w:r w:rsidR="00371F45">
        <w:rPr>
          <w:rFonts w:eastAsiaTheme="majorEastAsia"/>
        </w:rPr>
        <w:t>OFC</w:t>
      </w:r>
      <w:r w:rsidR="00371F45" w:rsidRPr="00371F45">
        <w:rPr>
          <w:rFonts w:eastAsiaTheme="majorEastAsia"/>
        </w:rPr>
        <w:t> </w:t>
      </w:r>
      <w:r w:rsidR="00371F45" w:rsidRPr="00371F45">
        <w:t>during resting-state brain activity, with this increased connectivity correlating with the severity of OCD symptoms</w:t>
      </w:r>
      <w:r w:rsidR="00371F45">
        <w:t xml:space="preserve"> </w:t>
      </w:r>
      <w:r w:rsidR="00371F45">
        <w:fldChar w:fldCharType="begin"/>
      </w:r>
      <w:r w:rsidR="00371F45">
        <w:instrText xml:space="preserve"> ADDIN ZOTERO_ITEM CSL_CITATION {"citationID":"6QEgYm1v","properties":{"formattedCitation":"(Xie et al., 2017)","plainCitation":"(Xie et al., 2017)","noteIndex":0},"citationItems":[{"id":3901,"uris":["http://zotero.org/users/13126831/items/SCFR98UK"],"itemData":{"id":3901,"type":"article-journal","abstract":"Altered reward processing and cognitive deficits are often observed in patients with obsessive-compulsive disorder (OCD)","container-title":"Brain Imaging Behav","DOI":"10.1007/s11682-016-9585-7","ISSN":"1931-7557","issue":"4","journalAbbreviation":"Brain Imaging and Behavior","note":"publisher-place: New York\npublisher: New York: Springer US","page":"1099-1109","title":"Imbalanced functional link between reward circuits and the cognitive control system in patients with obsessive-compulsive disorder","volume":"11","author":[{"family":"Xie","given":"Chunming"},{"family":"Ma","given":"Lisha"},{"family":"Jiang","given":"Nan"},{"family":"Huang","given":"Ruyan"},{"family":"Li","given":"Li"},{"family":"Gong","given":"Liang"},{"family":"He","given":"Cancan"},{"family":"Xiao","given":"Chaoyong"},{"family":"Liu","given":"Wen"},{"family":"Xu","given":"Shu"},{"family":"Zhang","given":"Zhijun"}],"issued":{"date-parts":[["2017"]]}}}],"schema":"https://github.com/citation-style-language/schema/raw/master/csl-citation.json"} </w:instrText>
      </w:r>
      <w:r w:rsidR="00371F45">
        <w:fldChar w:fldCharType="separate"/>
      </w:r>
      <w:r w:rsidR="00371F45">
        <w:rPr>
          <w:noProof/>
        </w:rPr>
        <w:t>(Xie et al., 2017)</w:t>
      </w:r>
      <w:r w:rsidR="00371F45">
        <w:fldChar w:fldCharType="end"/>
      </w:r>
      <w:r w:rsidR="00371F45" w:rsidRPr="00371F45">
        <w:t>.</w:t>
      </w:r>
    </w:p>
    <w:p w14:paraId="2643FCC2" w14:textId="6FE04B2D" w:rsidR="002E6E2B" w:rsidRDefault="002E6E2B" w:rsidP="000E5EBF">
      <w:pPr>
        <w:pStyle w:val="Style4"/>
      </w:pPr>
      <w:bookmarkStart w:id="21" w:name="_Toc192525377"/>
      <w:r>
        <w:t>Dorsal Cognitive Circuit</w:t>
      </w:r>
      <w:bookmarkEnd w:id="21"/>
    </w:p>
    <w:p w14:paraId="130205D4" w14:textId="24FEEB2E" w:rsidR="006008E8" w:rsidRDefault="00CF1159" w:rsidP="002E6E2B">
      <w:pPr>
        <w:spacing w:line="360" w:lineRule="auto"/>
      </w:pPr>
      <w:r>
        <w:t>Lastly, the dorsal cognitive circuit, involving the dorsolateral prefrontal cortex (</w:t>
      </w:r>
      <w:proofErr w:type="spellStart"/>
      <w:r>
        <w:t>dlPFC</w:t>
      </w:r>
      <w:proofErr w:type="spellEnd"/>
      <w:r>
        <w:t>) and dorsomedial prefrontal cortex (</w:t>
      </w:r>
      <w:proofErr w:type="spellStart"/>
      <w:r>
        <w:t>dmPFC</w:t>
      </w:r>
      <w:proofErr w:type="spellEnd"/>
      <w:r>
        <w:t>), is essential for executive functioning and cognitive flexibility</w:t>
      </w:r>
      <w:r w:rsidR="006008E8">
        <w:t xml:space="preserve"> </w:t>
      </w:r>
      <w:r w:rsidR="006008E8" w:rsidRPr="006008E8">
        <w:fldChar w:fldCharType="begin"/>
      </w:r>
      <w:r w:rsidR="006008E8" w:rsidRPr="006008E8">
        <w:instrText xml:space="preserve"> ADDIN ZOTERO_ITEM CSL_CITATION {"citationID":"EpgUnwWN","properties":{"formattedCitation":"(van den Heuvel et al., 2016)","plainCitation":"(van den Heuvel et al., 2016)","noteIndex":0},"citationItems":[{"id":3800,"uris":["http://zotero.org/users/13126831/items/W3BLZDW9"],"itemData":{"id":3800,"type":"article-journal","abstract":"Compulsivity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6008E8" w:rsidRPr="006008E8">
        <w:fldChar w:fldCharType="separate"/>
      </w:r>
      <w:r w:rsidR="006008E8" w:rsidRPr="006008E8">
        <w:t>(van den Heuvel et al., 2016)</w:t>
      </w:r>
      <w:r w:rsidR="006008E8" w:rsidRPr="006008E8">
        <w:fldChar w:fldCharType="end"/>
      </w:r>
      <w:r w:rsidRPr="006008E8">
        <w:t xml:space="preserve">. </w:t>
      </w:r>
      <w:r w:rsidR="00DF551A" w:rsidRPr="00DF551A">
        <w:t>Due to this circuit's broad and fundamental role, specific dorsal cognitive dysfunctions are not linked to distinct OCD symptom profiles but rather general impairments that interact with other neurocircuit disruption</w:t>
      </w:r>
      <w:r w:rsidR="006008E8" w:rsidRPr="006008E8">
        <w:t>s</w:t>
      </w:r>
      <w:r w:rsidR="006008E8">
        <w:t xml:space="preserve"> </w:t>
      </w:r>
      <w:r w:rsidR="006008E8">
        <w:fldChar w:fldCharType="begin"/>
      </w:r>
      <w:r w:rsidR="006008E8">
        <w:instrText xml:space="preserve"> ADDIN ZOTERO_ITEM CSL_CITATION {"citationID":"DyBcKXje","properties":{"formattedCitation":"(Shephard et al., 2021)","plainCitation":"(Shephard et al., 2021)","noteIndex":0},"citationItems":[{"id":3773,"uris":["http://zotero.org/users/13126831/items/4ZQSFPMA"],"itemData":{"id":3773,"type":"article-journal","abstract":"An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C."}],"issued":{"date-parts":[["2021"]]}}}],"schema":"https://github.com/citation-style-language/schema/raw/master/csl-citation.json"} </w:instrText>
      </w:r>
      <w:r w:rsidR="006008E8">
        <w:fldChar w:fldCharType="separate"/>
      </w:r>
      <w:r w:rsidR="006008E8">
        <w:rPr>
          <w:noProof/>
        </w:rPr>
        <w:t>(Shephard et al., 2021)</w:t>
      </w:r>
      <w:r w:rsidR="006008E8">
        <w:fldChar w:fldCharType="end"/>
      </w:r>
      <w:r w:rsidR="006008E8" w:rsidRPr="006008E8">
        <w:t>.</w:t>
      </w:r>
      <w:r w:rsidR="006008E8">
        <w:t xml:space="preserve"> </w:t>
      </w:r>
      <w:r>
        <w:t>When this circuit is impaired, individuals struggle with rigid thinking, difficulty shifting attention, and poor emotional regulation, which can contribute to the persistence of obsessions and repetitive behaviors</w:t>
      </w:r>
      <w:r w:rsidR="006008E8">
        <w:t xml:space="preserve"> </w:t>
      </w:r>
      <w:r w:rsidR="006008E8">
        <w:fldChar w:fldCharType="begin"/>
      </w:r>
      <w:r w:rsidR="006008E8">
        <w:instrText xml:space="preserve"> ADDIN ZOTERO_ITEM CSL_CITATION {"citationID":"GKyFJ5CG","properties":{"formattedCitation":"(Van Schalkwyk et al., 2016)","plainCitation":"(Van Schalkwyk et al., 2016)","noteIndex":0},"citationItems":[{"id":3902,"uris":["http://zotero.org/users/13126831/items/VH8XN399"],"itemData":{"id":3902,"type":"article-journal","abstract":"Background:\nCurrent attempts at understanding the heterogeneity in obsessive-compulsive disorder have relied on quantitative methods. The results of such work point toward a dimensional structure for obsessive-compulsive disorder. Existing qualitative work in obsessive-compulsive disorder has focused on understanding specific aspects of the obsessive-compulsive disorder experience in greater depth. However, qualitative methods are also of potential value in furthering our understanding of obsessive-compulsive disorder heterogeneity by allowing for open-ended exploration of the obsessive-compulsive disorder experience and correlating identified subtypes with patient narratives.\nObjective:\nWe explored variations in patients’ experience prior to, during and immediately after performing their compulsions.\nMethod:\nSemi-structured interviews were conducted with 20 adults with obsessive-compulsive disorder, followed by inductive thematic analysis. Participant responses were not analyzed within the context of an existing theoretical framework, and themes were labeled descriptively.\nResults:\nThe previous dichotomy of ‘anxiety’ vs ‘incompleteness’ emerged organically during narrative analysis. In addition, we found that some individuals with obsessive-compulsive disorder utilized their behaviors as a way to cope with stress and anxiety more generally. Other participants did not share this experience and denied finding any comfort in their obsessive-compulsive behaviors. The consequences of attentional difficulties were highlighted, with some participants describing how difficulty focusing on a task could influence the need for it to be repeated multiple times.\nConclusions:\nThe extent to which patients use obsessive-compulsive disorder as a coping mechanism is a relevant distinction with potential implications for treatment engagement. Patients may experience ambivalence about suppressing behaviors that they have come to rely upon for management of stress and anxiety, even if these behaviors represent symptoms of a psychiatric illness.","container-title":"Aust N Z J Psychiatry","DOI":"10.1177/0004867415579919","ISSN":"0004-8674","issue":"1","note":"publisher-place: London, England\npublisher: London, England: SAGE Publications","page":"74-81","title":"Toward understanding the heterogeneity in obsessive-compulsive disorder: Evidence from narratives in adult patients","volume":"50","author":[{"family":"Van Schalkwyk","given":"Gerrit I"},{"family":"Bhalla","given":"Ish P"},{"family":"Griepp","given":"Matthew"},{"family":"Kelmendi","given":"Benjamin"},{"family":"Davidson","given":"Larry"},{"family":"Pittenger","given":"Christopher"}],"issued":{"date-parts":[["2016"]]}}}],"schema":"https://github.com/citation-style-language/schema/raw/master/csl-citation.json"} </w:instrText>
      </w:r>
      <w:r w:rsidR="006008E8">
        <w:fldChar w:fldCharType="separate"/>
      </w:r>
      <w:r w:rsidR="006008E8">
        <w:rPr>
          <w:noProof/>
        </w:rPr>
        <w:t>(Van Schalkwyk et al., 2016)</w:t>
      </w:r>
      <w:r w:rsidR="006008E8">
        <w:fldChar w:fldCharType="end"/>
      </w:r>
      <w:r>
        <w:t xml:space="preserve">. </w:t>
      </w:r>
    </w:p>
    <w:p w14:paraId="169183C7" w14:textId="1BBA29E1" w:rsidR="00DE53A5" w:rsidRPr="00DE53A5" w:rsidRDefault="002E6E2B" w:rsidP="002E6E2B">
      <w:pPr>
        <w:pStyle w:val="Style3"/>
      </w:pPr>
      <w:bookmarkStart w:id="22" w:name="_Toc192525378"/>
      <w:r>
        <w:t>Adolescent OCD</w:t>
      </w:r>
      <w:bookmarkEnd w:id="22"/>
    </w:p>
    <w:p w14:paraId="42D52234" w14:textId="42D62F7E" w:rsidR="00DE53A5" w:rsidRPr="00DE53A5" w:rsidRDefault="00DF551A" w:rsidP="000E5EBF">
      <w:pPr>
        <w:spacing w:line="360" w:lineRule="auto"/>
      </w:pPr>
      <w:r w:rsidRPr="00DF551A">
        <w:t xml:space="preserve">This expanded model is especially relevant for adolescents because their brains are still developing, particularly in areas like the prefrontal cortex, which governs impulse control and emotional regulation </w:t>
      </w:r>
      <w:r w:rsidR="006008E8" w:rsidRPr="006008E8">
        <w:rPr>
          <w:color w:val="92D050"/>
        </w:rPr>
        <w:t>(ref)</w:t>
      </w:r>
      <w:r w:rsidR="00DE53A5" w:rsidRPr="00DE53A5">
        <w:t xml:space="preserve">. </w:t>
      </w:r>
      <w:r w:rsidR="006008E8">
        <w:t>By mapping specific OCD symptoms to these circuits, the neurocircuit-based model provides a more comprehensive understanding of the disorder and allows for the development of targeted</w:t>
      </w:r>
      <w:r w:rsidR="004A4E1D">
        <w:t xml:space="preserve"> interventions</w:t>
      </w:r>
      <w:r w:rsidR="006008E8">
        <w:t xml:space="preserve"> </w:t>
      </w:r>
      <w:r w:rsidR="006008E8">
        <w:fldChar w:fldCharType="begin"/>
      </w:r>
      <w:r w:rsidR="006008E8">
        <w:instrText xml:space="preserve"> ADDIN ZOTERO_ITEM CSL_CITATION {"citationID":"c6x0Ychh","properties":{"formattedCitation":"(Shephard et al., 2021)","plainCitation":"(Shephard et al., 2021)","noteIndex":0},"citationItems":[{"id":3773,"uris":["http://zotero.org/users/13126831/items/4ZQSFPMA"],"itemData":{"id":3773,"type":"article-journal","abstract":"An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C."}],"issued":{"date-parts":[["2021"]]}}}],"schema":"https://github.com/citation-style-language/schema/raw/master/csl-citation.json"} </w:instrText>
      </w:r>
      <w:r w:rsidR="006008E8">
        <w:fldChar w:fldCharType="separate"/>
      </w:r>
      <w:r w:rsidR="006008E8">
        <w:rPr>
          <w:noProof/>
        </w:rPr>
        <w:t>(Shephard et al., 2021)</w:t>
      </w:r>
      <w:r w:rsidR="006008E8">
        <w:fldChar w:fldCharType="end"/>
      </w:r>
      <w:r w:rsidR="006008E8">
        <w:t xml:space="preserve">. </w:t>
      </w:r>
    </w:p>
    <w:p w14:paraId="1E08F244" w14:textId="1689185C" w:rsidR="00207A9C" w:rsidRDefault="00207A9C" w:rsidP="00207A9C">
      <w:pPr>
        <w:pStyle w:val="Style4"/>
      </w:pPr>
      <w:bookmarkStart w:id="23" w:name="_Toc192525379"/>
      <w:commentRangeStart w:id="24"/>
      <w:r>
        <w:t>Structural abnormalities</w:t>
      </w:r>
      <w:bookmarkEnd w:id="23"/>
      <w:commentRangeEnd w:id="24"/>
      <w:r w:rsidR="00114589">
        <w:rPr>
          <w:rStyle w:val="CommentReference"/>
          <w:rFonts w:eastAsia="Times New Roman" w:cs="Times New Roman"/>
          <w:b w:val="0"/>
          <w:iCs w:val="0"/>
          <w:color w:val="auto"/>
        </w:rPr>
        <w:commentReference w:id="24"/>
      </w:r>
    </w:p>
    <w:p w14:paraId="1877DAF0" w14:textId="72442440" w:rsidR="00A75285" w:rsidRPr="00A75285" w:rsidRDefault="00A75285" w:rsidP="00A75285">
      <w:pPr>
        <w:spacing w:line="360" w:lineRule="auto"/>
      </w:pPr>
      <w:r w:rsidRPr="00A75285">
        <w:t xml:space="preserve">Many studies highlight structural differences in the brains of individuals with OCD, particularly in regions like the thalamus, parietal cortices, striatal regions, and fronto-parietal areas </w:t>
      </w:r>
      <w:r w:rsidRPr="00A75285">
        <w:fldChar w:fldCharType="begin"/>
      </w:r>
      <w:r w:rsidRPr="00A75285">
        <w:instrText xml:space="preserve"> ADDIN ZOTERO_ITEM CSL_CITATION {"citationID":"W59eUPZ8","properties":{"formattedCitation":"(van den Heuvel et al., 2022; Wang et al., 2022; Wu et al., 2022)","plainCitation":"(van den Heuvel et al., 2022; Wang et al., 2022; Wu et al., 2022)","noteIndex":0},"citationItems":[{"id":3993,"uris":["http://zotero.org/users/13126831/items/YZL2XY2V"],"itemData":{"id":3993,"type":"article-journal","abstract":"Neuroimaging has played an important part in advancing our understanding of the neurobiology of obsessive-compulsive disorder (OCD). At the same time, neuroimaging studies of OCD have had notable limitations, including reliance on relatively small samples. International collaborative efforts to increase statistical power by combining samples from across sites have been bolstered by the ENIGMA consortium; this provides specific technical expertise for conducting multi-site analyses, as well as access to a collaborative community of neuroimaging scientists. In this article, we outline the background to, development of, and initial findings from ENIGMA's OCD working group, which currently consists of 47 samples from 34 institutes in 15 countries on 5 continents, with a total sample of 2,323 OCD patients and 2,325 healthy controls. Initial work has focused on studies of cortical thickness and subcortical volumes, structural connectivity, and brain lateralization in children, adolescents and adults with OCD, also including the study on the commonalities and distinctions across different neurodevelopment disorders. Additional work is ongoing, employing machine learning techniques. Findings to date have contributed to the development of neurobiological models of OCD, have provided an important model of global scientific collaboration, and have had a number of clinical implications. Importantly, our work has shed new light on questions about whether structural and functional alterations found in OCD reflect neurodevelopmental changes, effects of the disease process, or medication impacts. We conclude with a summary of ongoing work by ENIGMA-OCD, and a consideration of future directions for neuroimaging research on OCD within and beyond ENIGMA.","container-title":"Human Brain Mapping","DOI":"10.1002/hbm.24972","ISSN":"1097-0193","issue":"1","journalAbbreviation":"Hum Brain Mapp","language":"eng","note":"PMID: 32154629\nPMCID: PMC8675414","page":"23-36","source":"PubMed","title":"An overview of the first 5 years of the ENIGMA obsessive-compulsive disorder working group: The power of worldwide collaboration","title-short":"An overview of the first 5 years of the ENIGMA obsessive-compulsive disorder working group","volume":"43","author":[{"family":"Heuvel","given":"Odile A.","non-dropping-particle":"van den"},{"family":"Boedhoe","given":"Premika S. W."},{"family":"Bertolin","given":"Sara"},{"family":"Bruin","given":"Willem B."},{"family":"Francks","given":"Clyde"},{"family":"Ivanov","given":"Iliyan"},{"family":"Jahanshad","given":"Neda"},{"family":"Kong","given":"Xiang-Zhen"},{"family":"Kwon","given":"Jun Soo"},{"family":"O'Neill","given":"Joseph"},{"family":"Paus","given":"Tomas"},{"family":"Patel","given":"Yash"},{"family":"Piras","given":"Fabrizio"},{"family":"Schmaal","given":"Lianne"},{"family":"Soriano-Mas","given":"Carles"},{"family":"Spalletta","given":"Gianfranco"},{"family":"Wingen","given":"Guido A.","non-dropping-particle":"van"},{"family":"Yun","given":"Je-Yeon"},{"family":"Vriend","given":"Chris"},{"family":"Simpson","given":"H. Blair"},{"family":"Rooij","given":"Daan","non-dropping-particle":"van"},{"family":"Hoexter","given":"Marcelo Q."},{"family":"Hoogman","given":"Martine"},{"family":"Buitelaar","given":"Jan K."},{"family":"Arnold","given":"Paul"},{"family":"Beucke","given":"Jan C."},{"family":"Benedetti","given":"Francesco"},{"family":"Bollettini","given":"Irene"},{"family":"Bose","given":"Anushree"},{"family":"Brennan","given":"Brian P."},{"family":"De Nadai","given":"Alessandro S."},{"family":"Fitzgerald","given":"Kate"},{"family":"Gruner","given":"Patricia"},{"family":"Grünblatt","given":"Edna"},{"family":"Hirano","given":"Yoshiyuki"},{"family":"Huyser","given":"Chaim"},{"family":"James","given":"Anthony"},{"family":"Koch","given":"Kathrin"},{"family":"Kvale","given":"Gerd"},{"family":"Lazaro","given":"Luisa"},{"family":"Lochner","given":"Christine"},{"family":"Marsh","given":"Rachel"},{"family":"Mataix-Cols","given":"David"},{"family":"Morgado","given":"Pedro"},{"family":"Nakamae","given":"Takashi"},{"family":"Nakao","given":"Tomohiro"},{"family":"Narayanaswamy","given":"Janardhanan C."},{"family":"Nurmi","given":"Erika"},{"family":"Pittenger","given":"Christopher"},{"family":"Reddy","given":"Y. C. Janardhan"},{"family":"Sato","given":"João R."},{"family":"Soreni","given":"Noam"},{"family":"Stewart","given":"S. Evelyn"},{"family":"Taylor","given":"Stephan F."},{"family":"Tolin","given":"David"},{"family":"Thomopoulos","given":"Sophia I."},{"family":"Veltman","given":"Dick J."},{"family":"Venkatasubramanian","given":"Ganesan"},{"family":"Walitza","given":"Susanne"},{"family":"Wang","given":"Zhen"},{"family":"Thompson","given":"Paul M."},{"family":"Stein","given":"Dan J."},{"literal":"ENIGMA-OCD working group"}],"issued":{"date-parts":[["2022",1]]}}},{"id":3725,"uris":["http://zotero.org/users/13126831/items/KHTIZSJH"],"itemData":{"id":3725,"type":"article-journal","abstract":"Background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Blair"},{"family":"Marsh","given":"Rachel"},{"family":"Pagliaccio","given":"David"}],"issued":{"date-parts":[["2022"]]}}},{"id":3224,"uris":["http://zotero.org/users/13126831/items/I6C7WA4E"],"itemData":{"id":3224,"type":"article-journal","abstract":"Obsessive-compulsive disorder (OCD) is characterized by both internalizing (anxiety) and externalizing (compulsivity) symptoms. Currently, little is known about their interrelationships and their relative contributions to disease heterogeneity. Our goal is to resolve affective and cognitive symptom heterogeneity related to internalized and externalized symptom dimensions by determining subtypes of children with OCD symptoms, and to identify any corresponding neural differences.\nA total of 1269 children with OCD symptoms screened using the Child Behavior Checklist Obsessive-Compulsive Symptom scale and 3987 matched control subjects were obtained from the Adolescent Brain Cognitive Development (ABCD) Study. Consensus hierarchical clustering was used to cluster children with OCD symptoms into distinct subtypes. Ten neurocognitive task scores and 20 Child Behavior Checklist syndrome scales were used to characterize cognitive/behavioral differences. Gray matter volume, fractional anisotropy of major white matter fiber tracts, and functional connectivity among networks were used in case-control studies.\nWe identified two subgroups with contrasting patterns in internalized and externalized dimensions. Group 1 showed compulsive thoughts and repeated acts but relatively low anxiety symptoms, whereas group 2 exhibited higher anxiety and perfectionism and relatively low repetitive behavi</w:instrText>
      </w:r>
      <w:r w:rsidRPr="00B111A0">
        <w:rPr>
          <w:lang w:val="nb-NO"/>
        </w:rPr>
        <w:instrText xml:space="preserve">or. Only group 1 had significant cognitive impairments and gray matter volume reductions in the bilateral inferior parietal lobe, precentral gyrus, and precuneus gyrus, and had white matter tract fractional anisotropy reductions in the corticostriatal fasciculus.\nChildren with OCD symptoms are heterogeneous at the level of symptom clustering and its underlying neural basis. Two subgroups represent distinct patterns of externalizing and internalizing symptoms, suggesting that anxiety is not its major predisposing factor. These results may have implications for the nosology and treatment of preteenage OCD.","container-title":"Biological psychiatry : cognitive neuroscience and neuroimaging","DOI":"10.1016/j.bpsc.2021.06.011","ISSN":"2451-9022","issue":"11","journalAbbreviation":"BIOL PSYCHIAT-COGN N","note":"publisher-place: AMSTERDAM\npublisher: AMSTERDAM: Elsevier Inc","page":"1078-1089","title":"Symptom-Based Profiling and Multimodal Neuroimaging of a Large Preteenage Population Identifies Distinct Obsessive-Compulsive Disorder–like Subtypes With Neurocognitive Differences","volume":"7","author":[{"family":"Wu","given":"Xinran"},{"family":"Yu","given":"Gechang"},{"family":"Zhang","given":"Kai"},{"family":"Feng","given":"Jianfeng"},{"family":"Zhang","given":"Jie"},{"family":"Sahakian","given":"Barbara J."},{"family":"Robbins","given":"Trevor W."}],"issued":{"date-parts":[["2022"]]}}}],"schema":"https://github.com/citation-style-language/schema/raw/master/csl-citation.json"} </w:instrText>
      </w:r>
      <w:r w:rsidRPr="00A75285">
        <w:fldChar w:fldCharType="separate"/>
      </w:r>
      <w:r w:rsidRPr="00B111A0">
        <w:rPr>
          <w:lang w:val="nb-NO"/>
        </w:rPr>
        <w:t>(van den Heuvel et al., 2022; Wang et al., 2022; Wu et al., 2022)</w:t>
      </w:r>
      <w:r w:rsidRPr="00A75285">
        <w:fldChar w:fldCharType="end"/>
      </w:r>
      <w:r w:rsidRPr="00B111A0">
        <w:rPr>
          <w:lang w:val="nb-NO"/>
        </w:rPr>
        <w:t xml:space="preserve">. </w:t>
      </w:r>
      <w:commentRangeStart w:id="25"/>
      <w:r w:rsidRPr="00A75285">
        <w:t>Some studies note mixed findings and developmental differences, while others focus more on surface shape alterations</w:t>
      </w:r>
      <w:r w:rsidR="00DF551A">
        <w:t>,</w:t>
      </w:r>
      <w:r w:rsidRPr="00A75285">
        <w:t xml:space="preserve"> specifically in pediatric samples. Multiple studies agree that adolescents with OCD tend to show a reduction in </w:t>
      </w:r>
      <w:r w:rsidRPr="00A75285">
        <w:lastRenderedPageBreak/>
        <w:t xml:space="preserve">cortical thickness or volume in parietal and frontal regions </w:t>
      </w:r>
      <w:r w:rsidRPr="00A75285">
        <w:fldChar w:fldCharType="begin"/>
      </w:r>
      <w:r w:rsidRPr="00A75285">
        <w:instrText xml:space="preserve"> ADDIN ZOTERO_ITEM CSL_CITATION {"citationID":"xwSdIPb6","properties":{"formattedCitation":"(Pagliaccio et al., 2021; Wu et al., 2022)","plainCitation":"(Pagliaccio et al., 2021; Wu et al., 2022)","noteIndex":0},"citationItems":[{"id":3728,"uris":["http://zotero.org/users/13126831/items/TKHY4D9J"],"itemData":{"id":3728,"type":"article-journal","abstract":"Background\nChildhood obsessive-compulsive symptoms (OCSs) are common and can be an early risk marker for obsessive-compulsive disorder. The Adolescent Brain and Cognitive Development (ABCD) Study provides a unique opportunity to characterize OCSs in a large normative sample of school-age children and to explore corticostriatal and task-control circuits implicated in pediatric obsessive-compulsive disorder.\nMethods\nThe ABCD Study acquired data from 9- and 10-year-olds (N = 11,876). Linear mixed-effects models probed associations between OCSs (Child Behavior Checklist) and cognition (NIH Toolbox), brain structure (subcortical volume, cortical thickness), white matter (diffusion tensor imaging), and resting-state functional connectivity.\nResults\nOCS scores showed good psychometric properties and high prevalence, and they were related to familial/parental factors, including family conflict. Higher OCS scores related to better cognitive performance (β = .06, t9966.60 = 6.28, p &lt; .001, ηp2 = .01), particularly verbal, when controlling for attention-deficit/hyperactivity disorder, which related to worse performance. OCSs did not significantly relate to brain structure but did relate to lower superior corticostriatal tract fractional anisotropy (β = −.03, t = −3.07, p = .002, ηp2 = .02). Higher OCS scores were related to altered functional connectivity, including weaker connectivity within the dorsal attention network (β = −.04, t7262.87 = −3.71, p &lt; .001, ηp2 = .002) and weaker dorsal attention–default mode anticorrelation (β = .04, t7251.95 = 3.94, p &lt; .001, ηp2 = .002). Dorsal attention–default mode connectivity predicted OCS scores at 1 year (β = −.04, t2407.61 = −2.23, p = .03, ηp2 = .03).\nConclusions\nOCSs are common and may persist throughout childhood. Corticostriatal connectivity and attention network connectivity are likely mechanisms in the subclinical-to-clinical spectrum of OCSs. Understanding correlates and mechanisms of OCSs may elucidate their role in childhood psychiatric risk and suggest potential utility of neuroimaging, e.g., dorsal attention–default mode connectivity, for identifying children at increased risk for obsessive-compulsive disorder.","container-title":"Biological Psychiatry: Cognitive Neuroscience and Neuroimaging","DOI":"10.1016/j.bpsc.2020.10.019","ISSN":"2451-9022","issue":"4","journalAbbreviation":"Biological Psychiatry: Cognitive Neuroscience and Neuroimaging","page":"399-409","source":"ScienceDirect","title":"Obsessive-Compulsive Symptoms Among Children in the Adolescent Brain and Cognitive Development Study: Clinical, Cognitive, and Brain Connectivity Correlates","title-short":"Obsessive-Compulsive Symptoms Among Children in the Adolescent Brain and Cognitive Development Study","volume":"6","author":[{"family":"Pagliaccio","given":"David"},{"family":"Durham","given":"Katherine"},{"family":"Fitzgerald","given":"Kate D."},{"family":"Marsh","given":"Rachel"}],"issued":{"date-parts":[["2021",4,1]]}}},{"id":3224,"uris":["http://zotero.org/users/13126831/items/I6C7WA4E"],"itemData":{"id":3224,"type":"article-journal","abstract":"Obsessive-compulsive disorder (OCD) is characterized by both internalizing (anxiety) and externalizing (compulsivity) symptoms. Currently, little is known about their interrelationships and their relative contributions to disease heterogeneity. Our goal is to resolve affective and cognitive symptom heterogeneity related to internalized and externalized symptom dimensions by determining subtypes of children with OCD symptoms, and to identify any corresponding neural differences.\nA total of 1269 children with OCD symptoms screened using the Child Behavior Checklist Obsessive-Compulsive Symptom scale and 3987 matched control subjects were obtained from the Adolescent Brain Cognitive Development (ABCD) Study. Consensus hierarchical clustering was used to cluster children with OCD symptoms into distinct subtypes. Ten neurocognitive task scores and 20 Child Behavior Checklist syndrome scales were used to characterize cognitive/behavioral differences. Gray matter volume, fractional anisotropy of major white matter fiber tracts, and functional connectivity among networks were used in case-control studies.\nWe identified two subgroups with contrasting patterns in internalized and externalized dimensions. Group 1 showed compulsive thoughts and repeated acts but relatively low anxiety symptoms, whereas group 2 exhibited higher anxiety and perfectionism and relatively low repetitive behavior. Only group 1 had significant cognitive impairments and gray matter volume reductions in the bilateral inferior parietal lobe, precentral gyrus, and precuneus gyrus, and had white matter tract fractional anisotropy reductions in the corticostriatal fasciculus.\nChildren with OCD symptoms are heterogeneous at the level of symptom clustering and its underlying neural basis. Two subgroups represent distinct patterns of externalizing and internalizing symptoms, suggesting that anxiety is not its major predisposing factor. These results may have implications for the nosology and treatment of preteenage OCD.","container-title":"Biological psychiatry : cognitive neuroscience and neuroimaging","DOI":"10.1016/j.bpsc.2021.06.011","ISSN":"2451-9022","issue":"11","journalAbbreviation":"BIOL PSYCHIAT-COGN N","note":"publisher-place: AMSTERDAM\npublisher: AMSTERDAM: Elsevier Inc","page":"1078-1089","title":"Symptom-Based Profiling and Multimodal Neuroimaging of a Large Preteenage Population Identifies Distinct Obsessive-Compulsive Disorder–like Subtypes With Neurocognitive Differences","volume":"7","author":[{"family":"Wu","given":"Xinran"},{"family":"Yu","given":"Gechang"},{"family":"Zhang","given":"Kai"},{"family":"Feng","given":"Jianfeng"},{"family":"Zhang","given":"Jie"},{"family":"Sahakian","given":"Barbara J."},{"family":"Robbins","given":"Trevor W."}],"issued":{"date-parts":[["2022"]]}}}],"schema":"https://github.com/citation-style-language/schema/raw/master/csl-citation.json"} </w:instrText>
      </w:r>
      <w:r w:rsidRPr="00A75285">
        <w:fldChar w:fldCharType="separate"/>
      </w:r>
      <w:r w:rsidRPr="00A75285">
        <w:t>(Pagliaccio et al., 2021; Wu et al., 2022)</w:t>
      </w:r>
      <w:r w:rsidRPr="00A75285">
        <w:fldChar w:fldCharType="end"/>
      </w:r>
      <w:r w:rsidRPr="00A75285">
        <w:t>. This is particularly noted in areas such as the inferior and superior parietal cortices and certain frontal gyri. There is general agreement that the thalamus may show increased volume in adolescents with OCD</w:t>
      </w:r>
      <w:r w:rsidR="00DF551A">
        <w:t>;</w:t>
      </w:r>
      <w:r w:rsidRPr="00A75285">
        <w:t xml:space="preserve"> however, the degree of enlargement and the specific subnuclei involved can vary across studies </w:t>
      </w:r>
      <w:r w:rsidRPr="00A75285">
        <w:fldChar w:fldCharType="begin"/>
      </w:r>
      <w:r w:rsidRPr="00A75285">
        <w:instrText xml:space="preserve"> ADDIN ZOTERO_ITEM CSL_CITATION {"citationID":"UjVyaTcB","properties":{"formattedCitation":"(van den Heuvel et al., 2022)","plainCitation":"(van den Heuvel et al., 2022)","noteIndex":0},"citationItems":[{"id":3993,"uris":["http://zotero.org/users/13126831/items/YZL2XY2V"],"itemData":{"id":3993,"type":"article-journal","abstract":"Neuroimaging has played an important part in advancing our understanding of the neurobiology of obsessive-compulsive disorder (OCD). At the same time, neuroimaging studies of OCD have had notable limitations, including reliance on relatively small samples. International collaborative efforts to increase statistical power by combining samples from across sites have been bolstered by the ENIGMA consortium; this provides specific technical expertise for conducting multi-site analyses, as well as access to a collaborative community of neuroimaging scientists. In this article, we outline the background to, development of, and initial findings from ENIGMA's OCD working group, which currently consists of 47 samples from 34 institutes in 15 countries on 5 continents, with a total sample of 2,323 OCD patients and 2,325 healthy controls. Initial work has focused on studies of cortical thickness and subcortical volumes, structural connectivity, and brain lateralization in children, adolescents and adults with OCD, also including the study on the commonalities and distinctions across different neurodevelopment disorders. Additional work is ongoing, employing machine learning techniques. Findings to date have contributed to the development of neurobiological models of OCD, have provided an important model of global scientific collaboration, and have had a number of clinical implications. Importantly, our work has shed new light on questions about whether structural and functional alterations found in OCD reflect neurodevelopmental changes, effects of the disease process, or medication impacts. We conclude with a summary of ongoing work by ENIGMA-OCD, and a consideration of future directions for neuroimaging research on OCD within and beyond ENIGMA.","container-title":"Human Brain Mapping","DOI":"10.1002/hbm.24972","ISSN":"1097-0193","issue":"1","journalAbbreviation":"Hum Brain Mapp","language":"eng","note":"PMID: 32154629\nPMCID: PMC8675414","page":"23-36","source":"PubMed","title":"An overview of the first 5 years of the ENIGMA obsessive-compulsive disorder working group: The power of worldwide collaboration","title-short":"An overview of the first 5 years of the ENIGMA obsessive-compulsive disorder working group","volume":"43","author":[{"family":"Heuvel","given":"Odile A.","non-dropping-particle":"van den"},{"family":"Boedhoe","given":"Premika S. W."},{"family":"Bertolin","given":"Sara"},{"family":"Bruin","given":"Willem B."},{"family":"Francks","given":"Clyde"},{"family":"Ivanov","given":"Iliyan"},{"family":"Jahanshad","given":"Neda"},{"family":"Kong","given":"Xiang-Zhen"},{"family":"Kwon","given":"Jun Soo"},{"family":"O'Neill","given":"Joseph"},{"family":"Paus","given":"Tomas"},{"family":"Patel","given":"Yash"},{"family":"Piras","given":"Fabrizio"},{"family":"Schmaal","given":"Lianne"},{"family":"Soriano-Mas","given":"Carles"},{"family":"Spalletta","given":"Gianfranco"},{"family":"Wingen","given":"Guido A.","non-dropping-particle":"van"},{"family":"Yun","given":"Je-Yeon"},{"family":"Vriend","given":"Chris"},{"family":"Simpson","given":"H. Blair"},{"family":"Rooij","given":"Daan","non-dropping-particle":"van"},{"family":"Hoexter","given":"Marcelo Q."},{"family":"Hoogman","given":"Martine"},{"family":"Buitelaar","given":"Jan K."},{"family":"Arnold","given":"Paul"},{"family":"Beucke","given":"Jan C."},{"family":"Benedetti","given":"Francesco"},{"family":"Bollettini","given":"Irene"},{"family":"Bose","given":"Anushree"},{"family":"Brennan","given":"Brian P."},{"family":"De Nadai","given":"Alessandro S."},{"family":"Fitzgerald","given":"Kate"},{"family":"Gruner","given":"Patricia"},{"family":"Grünblatt","given":"Edna"},{"family":"Hirano","given":"Yoshiyuki"},{"family":"Huyser","given":"Chaim"},{"family":"James","given":"Anthony"},{"family":"Koch","given":"Kathrin"},{"family":"Kvale","given":"Gerd"},{"family":"Lazaro","given":"Luisa"},{"family":"Lochner","given":"Christine"},{"family":"Marsh","given":"Rachel"},{"family":"Mataix-Cols","given":"David"},{"family":"Morgado","given":"Pedro"},{"family":"Nakamae","given":"Takashi"},{"family":"Nakao","given":"Tomohiro"},{"family":"Narayanaswamy","given":"Janardhanan C."},{"family":"Nurmi","given":"Erika"},{"family":"Pittenger","given":"Christopher"},{"family":"Reddy","given":"Y. C. Janardhan"},{"family":"Sato","given":"João R."},{"family":"Soreni","given":"Noam"},{"family":"Stewart","given":"S. Evelyn"},{"family":"Taylor","given":"Stephan F."},{"family":"Tolin","given":"David"},{"family":"Thomopoulos","given":"Sophia I."},{"family":"Veltman","given":"Dick J."},{"family":"Venkatasubramanian","given":"Ganesan"},{"family":"Walitza","given":"Susanne"},{"family":"Wang","given":"Zhen"},{"family":"Thompson","given":"Paul M."},{"family":"Stein","given":"Dan J."},{"literal":"ENIGMA-OCD working group"}],"issued":{"date-parts":[["2022",1]]}}}],"schema":"https://github.com/citation-style-language/schema/raw/master/csl-citation.json"} </w:instrText>
      </w:r>
      <w:r w:rsidRPr="00A75285">
        <w:fldChar w:fldCharType="separate"/>
      </w:r>
      <w:r w:rsidRPr="00A75285">
        <w:t>(van den Heuvel et al., 2022)</w:t>
      </w:r>
      <w:r w:rsidRPr="00A75285">
        <w:fldChar w:fldCharType="end"/>
      </w:r>
      <w:r w:rsidRPr="00A75285">
        <w:t xml:space="preserve">. There are consistent findings of structural alterations in several subcortical regions, </w:t>
      </w:r>
      <w:commentRangeEnd w:id="25"/>
      <w:r w:rsidR="0013016E">
        <w:rPr>
          <w:rStyle w:val="CommentReference"/>
        </w:rPr>
        <w:commentReference w:id="25"/>
      </w:r>
      <w:r w:rsidRPr="00A75285">
        <w:t>including the caudate nucleus, putamen, and pallidum, which are implicated in OCD</w:t>
      </w:r>
      <w:r>
        <w:t xml:space="preserve"> </w:t>
      </w:r>
      <w:r>
        <w:fldChar w:fldCharType="begin"/>
      </w:r>
      <w:r>
        <w:instrText xml:space="preserve"> ADDIN ZOTERO_ITEM CSL_CITATION {"citationID":"kYxt6do0","properties":{"formattedCitation":"(Wang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fldChar w:fldCharType="separate"/>
      </w:r>
      <w:r>
        <w:rPr>
          <w:noProof/>
        </w:rPr>
        <w:t>(Wang et al., 2022)</w:t>
      </w:r>
      <w:r>
        <w:fldChar w:fldCharType="end"/>
      </w:r>
      <w:r w:rsidRPr="00A75285">
        <w:t>.</w:t>
      </w:r>
    </w:p>
    <w:p w14:paraId="4BD27817" w14:textId="77777777" w:rsidR="00CE3570" w:rsidRDefault="00876D6C" w:rsidP="00876D6C">
      <w:pPr>
        <w:spacing w:line="360" w:lineRule="auto"/>
        <w:ind w:firstLine="720"/>
      </w:pPr>
      <w:r w:rsidRPr="00876D6C">
        <w:t xml:space="preserve">Wang et al. (2022) identified specific structural changes in subcortical brain regions in individuals diagnosed with OCD, noting variations in the </w:t>
      </w:r>
      <w:r>
        <w:t>NAcc</w:t>
      </w:r>
      <w:r w:rsidR="006457A3">
        <w:t>,</w:t>
      </w:r>
      <w:r w:rsidRPr="00876D6C">
        <w:t xml:space="preserve"> amygdala, and pallidum. </w:t>
      </w:r>
    </w:p>
    <w:p w14:paraId="4051E1BA" w14:textId="10647103" w:rsidR="00531398" w:rsidRPr="004A4E1D" w:rsidRDefault="00CE3570" w:rsidP="004A4E1D">
      <w:pPr>
        <w:spacing w:line="360" w:lineRule="auto"/>
      </w:pPr>
      <w:r>
        <w:t xml:space="preserve">Importantly, they found </w:t>
      </w:r>
      <w:r w:rsidRPr="00CE3570">
        <w:t>structural</w:t>
      </w:r>
      <w:r w:rsidR="00DF551A">
        <w:t>-</w:t>
      </w:r>
      <w:r w:rsidRPr="00CE3570">
        <w:t xml:space="preserve">developmental variations in the pallidum and accumbens associated with the presence of an OCD diagnosis. Adolescents show more pronounced structural deviations in the </w:t>
      </w:r>
      <w:r w:rsidR="00F41CE1" w:rsidRPr="00CE3570">
        <w:t>NAcc</w:t>
      </w:r>
      <w:r w:rsidRPr="00CE3570">
        <w:t xml:space="preserve"> and pallidum surfaces </w:t>
      </w:r>
      <w:r w:rsidR="00DF551A">
        <w:t>than</w:t>
      </w:r>
      <w:r w:rsidRPr="00CE3570">
        <w:t xml:space="preserve"> adults</w:t>
      </w:r>
      <w:r w:rsidR="00876D6C" w:rsidRPr="00876D6C">
        <w:t xml:space="preserve">, which </w:t>
      </w:r>
      <w:r>
        <w:t>relates to</w:t>
      </w:r>
      <w:r w:rsidR="00876D6C" w:rsidRPr="00876D6C">
        <w:t xml:space="preserve"> the </w:t>
      </w:r>
      <w:r>
        <w:t>sensorimotor circuit</w:t>
      </w:r>
      <w:r w:rsidR="00F41CE1">
        <w:t xml:space="preserve"> and </w:t>
      </w:r>
      <w:r w:rsidR="00DF551A">
        <w:t xml:space="preserve">ventral </w:t>
      </w:r>
      <w:r w:rsidR="00F41CE1">
        <w:t xml:space="preserve">affective circuit. </w:t>
      </w:r>
      <w:r w:rsidR="004A4E1D">
        <w:t>They noted</w:t>
      </w:r>
      <w:r w:rsidR="00F41CE1">
        <w:t xml:space="preserve"> </w:t>
      </w:r>
      <w:r w:rsidR="00DF551A">
        <w:t xml:space="preserve">that </w:t>
      </w:r>
      <w:r w:rsidR="00F41CE1">
        <w:t>the NAcc could</w:t>
      </w:r>
      <w:r>
        <w:t xml:space="preserve"> </w:t>
      </w:r>
      <w:r w:rsidR="00876D6C" w:rsidRPr="00876D6C">
        <w:t>potentially serv</w:t>
      </w:r>
      <w:r>
        <w:t>e</w:t>
      </w:r>
      <w:r w:rsidR="00876D6C" w:rsidRPr="00876D6C">
        <w:t xml:space="preserve"> as a biomarker for OCD development. </w:t>
      </w:r>
      <w:r w:rsidR="00B82808" w:rsidRPr="00876D6C">
        <w:t>Additionally, they found an</w:t>
      </w:r>
      <w:r w:rsidR="00B82808" w:rsidRPr="00876D6C">
        <w:rPr>
          <w:rFonts w:eastAsiaTheme="majorEastAsia"/>
        </w:rPr>
        <w:t> inward deformation of the amygdala</w:t>
      </w:r>
      <w:r w:rsidR="00B82808" w:rsidRPr="00876D6C">
        <w:t>,</w:t>
      </w:r>
      <w:r w:rsidR="00285782">
        <w:t xml:space="preserve"> most substantially in adults, </w:t>
      </w:r>
      <w:r w:rsidR="00B82808" w:rsidRPr="00876D6C">
        <w:t>which correlated with symptom severity</w:t>
      </w:r>
      <w:r w:rsidR="00285782">
        <w:t>. This</w:t>
      </w:r>
      <w:r w:rsidR="00B82808" w:rsidRPr="00876D6C">
        <w:t xml:space="preserve"> aligns</w:t>
      </w:r>
      <w:r w:rsidR="00B82808" w:rsidRPr="00B82808">
        <w:t xml:space="preserve"> with the</w:t>
      </w:r>
      <w:r w:rsidR="00B82808" w:rsidRPr="00B82808">
        <w:rPr>
          <w:rFonts w:eastAsiaTheme="majorEastAsia"/>
        </w:rPr>
        <w:t> fronto-limbic circuit</w:t>
      </w:r>
      <w:r w:rsidR="00B82808" w:rsidRPr="00B82808">
        <w:t>, emphasizing the role of</w:t>
      </w:r>
      <w:r w:rsidR="00B82808" w:rsidRPr="00B82808">
        <w:rPr>
          <w:rFonts w:eastAsiaTheme="majorEastAsia"/>
        </w:rPr>
        <w:t> fear and emotional dysregulation in OCD</w:t>
      </w:r>
      <w:r w:rsidR="00B82808" w:rsidRPr="00B82808">
        <w:t xml:space="preserve">. </w:t>
      </w:r>
      <w:r w:rsidR="00B308AD">
        <w:t xml:space="preserve"> </w:t>
      </w:r>
      <w:r w:rsidR="00B82808" w:rsidRPr="00B82808">
        <w:t>These findings suggest that OCD is not</w:t>
      </w:r>
      <w:r w:rsidR="00B82808" w:rsidRPr="00B82808">
        <w:rPr>
          <w:rFonts w:eastAsiaTheme="majorEastAsia"/>
        </w:rPr>
        <w:t> only a disorder of habit formation </w:t>
      </w:r>
      <w:r w:rsidR="00B82808" w:rsidRPr="00B82808">
        <w:t>(as CSTC emphasizes) but also</w:t>
      </w:r>
      <w:r w:rsidR="00F41CE1">
        <w:t xml:space="preserve"> </w:t>
      </w:r>
      <w:r w:rsidR="00B82808" w:rsidRPr="00B82808">
        <w:t>involves</w:t>
      </w:r>
      <w:r w:rsidR="00B82808" w:rsidRPr="00B82808">
        <w:rPr>
          <w:rFonts w:eastAsiaTheme="majorEastAsia"/>
        </w:rPr>
        <w:t> dysfunctional emotional regulation and altered motivation systems</w:t>
      </w:r>
      <w:r w:rsidR="00B82808" w:rsidRPr="00B82808">
        <w:t>.</w:t>
      </w:r>
      <w:r w:rsidR="000E5EBF">
        <w:t xml:space="preserve"> </w:t>
      </w:r>
      <w:r w:rsidR="00B82808">
        <w:t>Furthermore, t</w:t>
      </w:r>
      <w:r w:rsidR="00B82808" w:rsidRPr="00B82808">
        <w:t>he</w:t>
      </w:r>
      <w:r w:rsidR="000E5EBF">
        <w:t>se</w:t>
      </w:r>
      <w:r w:rsidR="00B82808" w:rsidRPr="00B82808">
        <w:t xml:space="preserve"> findings in</w:t>
      </w:r>
      <w:r w:rsidR="00B82808" w:rsidRPr="00B82808">
        <w:rPr>
          <w:rFonts w:eastAsiaTheme="majorEastAsia"/>
        </w:rPr>
        <w:t> pediatric OC</w:t>
      </w:r>
      <w:r w:rsidR="00600B06">
        <w:rPr>
          <w:rFonts w:eastAsiaTheme="majorEastAsia"/>
        </w:rPr>
        <w:t xml:space="preserve">D </w:t>
      </w:r>
      <w:r w:rsidR="00B82808" w:rsidRPr="00B82808">
        <w:t>suggest that</w:t>
      </w:r>
      <w:r w:rsidR="00B82808" w:rsidRPr="00B82808">
        <w:rPr>
          <w:rFonts w:eastAsiaTheme="majorEastAsia"/>
        </w:rPr>
        <w:t> OCD symptoms in youth may be more habit-driven and sensory-based</w:t>
      </w:r>
      <w:r w:rsidR="00B82808" w:rsidRPr="00B82808">
        <w:t>, aligning with the</w:t>
      </w:r>
      <w:r w:rsidR="00B82808" w:rsidRPr="00B82808">
        <w:rPr>
          <w:rFonts w:eastAsiaTheme="majorEastAsia"/>
        </w:rPr>
        <w:t> sensorimotor circuit </w:t>
      </w:r>
      <w:r w:rsidR="00B82808" w:rsidRPr="00B82808">
        <w:t>in the expanded model. Meanwhile, the</w:t>
      </w:r>
      <w:r w:rsidR="00B82808" w:rsidRPr="00B82808">
        <w:rPr>
          <w:rFonts w:eastAsiaTheme="majorEastAsia"/>
        </w:rPr>
        <w:t> amygdala findings in adults suggest a shift toward fear-based compulsions</w:t>
      </w:r>
      <w:r w:rsidR="00B82808" w:rsidRPr="00B82808">
        <w:t xml:space="preserve"> consistent with the</w:t>
      </w:r>
      <w:r w:rsidR="00B82808" w:rsidRPr="00B82808">
        <w:rPr>
          <w:rFonts w:eastAsiaTheme="majorEastAsia"/>
        </w:rPr>
        <w:t> fronto-limbic circuit</w:t>
      </w:r>
      <w:r w:rsidR="00B82808" w:rsidRPr="00B82808">
        <w:t xml:space="preserve">. </w:t>
      </w:r>
      <w:r w:rsidR="00B82808" w:rsidRPr="00F318C6">
        <w:rPr>
          <w:color w:val="000000" w:themeColor="text1"/>
        </w:rPr>
        <w:t>This supports a</w:t>
      </w:r>
      <w:r w:rsidR="00B82808" w:rsidRPr="00F318C6">
        <w:rPr>
          <w:rFonts w:eastAsiaTheme="majorEastAsia"/>
          <w:color w:val="000000" w:themeColor="text1"/>
        </w:rPr>
        <w:t> developmental progression in OCD</w:t>
      </w:r>
      <w:r w:rsidR="00B82808" w:rsidRPr="00F318C6">
        <w:rPr>
          <w:color w:val="000000" w:themeColor="text1"/>
        </w:rPr>
        <w:t>, where younger individuals may struggle more with</w:t>
      </w:r>
      <w:r w:rsidR="00B82808" w:rsidRPr="00F318C6">
        <w:rPr>
          <w:rFonts w:eastAsiaTheme="majorEastAsia"/>
          <w:color w:val="000000" w:themeColor="text1"/>
        </w:rPr>
        <w:t> automatic, sensory-driven compulsions</w:t>
      </w:r>
      <w:r w:rsidR="00B82808" w:rsidRPr="00F318C6">
        <w:rPr>
          <w:color w:val="000000" w:themeColor="text1"/>
        </w:rPr>
        <w:t>, whereas adults may experience</w:t>
      </w:r>
      <w:r w:rsidR="002B0C5B">
        <w:rPr>
          <w:rFonts w:eastAsiaTheme="majorEastAsia"/>
          <w:color w:val="000000" w:themeColor="text1"/>
        </w:rPr>
        <w:t xml:space="preserve"> more</w:t>
      </w:r>
      <w:r w:rsidR="00B82808" w:rsidRPr="00F318C6">
        <w:rPr>
          <w:rFonts w:eastAsiaTheme="majorEastAsia"/>
          <w:color w:val="000000" w:themeColor="text1"/>
        </w:rPr>
        <w:t xml:space="preserve"> emotional dysregulation and cognitive rigidity</w:t>
      </w:r>
      <w:r w:rsidR="009550FB" w:rsidRPr="00F318C6">
        <w:rPr>
          <w:rFonts w:eastAsiaTheme="majorEastAsia"/>
          <w:color w:val="000000" w:themeColor="text1"/>
        </w:rPr>
        <w:t xml:space="preserve"> </w:t>
      </w:r>
      <w:r w:rsidR="009550FB">
        <w:rPr>
          <w:rFonts w:eastAsiaTheme="majorEastAsia"/>
          <w:color w:val="000000" w:themeColor="text1"/>
        </w:rPr>
        <w:fldChar w:fldCharType="begin"/>
      </w:r>
      <w:r w:rsidR="009550FB">
        <w:rPr>
          <w:rFonts w:eastAsiaTheme="majorEastAsia"/>
          <w:color w:val="000000" w:themeColor="text1"/>
        </w:rPr>
        <w:instrText xml:space="preserve"> ADDIN ZOTERO_ITEM CSL_CITATION {"citationID":"nhr7eOX7","properties":{"formattedCitation":"(Wang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sidR="009550FB">
        <w:rPr>
          <w:rFonts w:eastAsiaTheme="majorEastAsia"/>
          <w:color w:val="000000" w:themeColor="text1"/>
        </w:rPr>
        <w:fldChar w:fldCharType="separate"/>
      </w:r>
      <w:r w:rsidR="009550FB">
        <w:rPr>
          <w:rFonts w:eastAsiaTheme="majorEastAsia"/>
          <w:noProof/>
          <w:color w:val="000000" w:themeColor="text1"/>
        </w:rPr>
        <w:t>(Wang et al., 2022)</w:t>
      </w:r>
      <w:r w:rsidR="009550FB">
        <w:rPr>
          <w:rFonts w:eastAsiaTheme="majorEastAsia"/>
          <w:color w:val="000000" w:themeColor="text1"/>
        </w:rPr>
        <w:fldChar w:fldCharType="end"/>
      </w:r>
      <w:r w:rsidR="00B82808" w:rsidRPr="009550FB">
        <w:rPr>
          <w:color w:val="000000" w:themeColor="text1"/>
        </w:rPr>
        <w:t xml:space="preserve">. </w:t>
      </w:r>
    </w:p>
    <w:p w14:paraId="0802BD3A" w14:textId="2F9F1A2F" w:rsidR="00F41CE1" w:rsidRPr="00F41CE1" w:rsidRDefault="00F41CE1" w:rsidP="00F41CE1">
      <w:pPr>
        <w:spacing w:line="360" w:lineRule="auto"/>
      </w:pPr>
    </w:p>
    <w:p w14:paraId="3E808DA8" w14:textId="4A732696" w:rsidR="008D1DCE" w:rsidRDefault="00996B3F" w:rsidP="007509D8">
      <w:pPr>
        <w:pStyle w:val="Style2"/>
        <w:spacing w:line="360" w:lineRule="auto"/>
        <w:rPr>
          <w:rFonts w:eastAsiaTheme="minorHAnsi"/>
        </w:rPr>
      </w:pPr>
      <w:bookmarkStart w:id="26" w:name="_Toc192525380"/>
      <w:r>
        <w:rPr>
          <w:rFonts w:eastAsiaTheme="minorHAnsi"/>
        </w:rPr>
        <w:t>Statistical</w:t>
      </w:r>
      <w:r w:rsidR="00531398">
        <w:rPr>
          <w:rFonts w:eastAsiaTheme="minorHAnsi"/>
        </w:rPr>
        <w:t xml:space="preserve"> Learning</w:t>
      </w:r>
      <w:bookmarkEnd w:id="26"/>
    </w:p>
    <w:p w14:paraId="0017B19C" w14:textId="34070C1E" w:rsidR="00187735" w:rsidRPr="00F61285" w:rsidRDefault="00187735" w:rsidP="00996B3F">
      <w:pPr>
        <w:spacing w:line="360" w:lineRule="auto"/>
        <w:rPr>
          <w:color w:val="000000" w:themeColor="text1"/>
        </w:rPr>
      </w:pPr>
      <w:r w:rsidRPr="00187735">
        <w:t>Statistical learning is fundamentally connected to generalization, aiming to identify patterns within a dataset that can be applied to new, unseen data for accurate predictions</w:t>
      </w:r>
      <w:r w:rsidR="004F05B7" w:rsidRPr="00187735">
        <w:t xml:space="preserve">. This is the </w:t>
      </w:r>
      <w:r w:rsidR="004F05B7" w:rsidRPr="00187735">
        <w:rPr>
          <w:rFonts w:eastAsiaTheme="minorHAnsi"/>
        </w:rPr>
        <w:t>core</w:t>
      </w:r>
      <w:r w:rsidR="004F05B7" w:rsidRPr="00187735">
        <w:t xml:space="preserve"> of supervised learning, which focuses on establishing </w:t>
      </w:r>
      <w:r w:rsidR="004F05B7" w:rsidRPr="00187735">
        <w:rPr>
          <w:rFonts w:eastAsiaTheme="minorHAnsi"/>
        </w:rPr>
        <w:t>relationships</w:t>
      </w:r>
      <w:r w:rsidR="004F05B7" w:rsidRPr="00187735">
        <w:t xml:space="preserve"> between a response variable Y and a group of predictor variables X. </w:t>
      </w:r>
      <w:proofErr w:type="spellStart"/>
      <w:r w:rsidR="004F05B7" w:rsidRPr="00187735">
        <w:t>Shmueli</w:t>
      </w:r>
      <w:proofErr w:type="spellEnd"/>
      <w:r w:rsidR="004F05B7" w:rsidRPr="00187735">
        <w:t xml:space="preserve"> (201</w:t>
      </w:r>
      <w:r>
        <w:t>1</w:t>
      </w:r>
      <w:r w:rsidR="004F05B7" w:rsidRPr="00187735">
        <w:t xml:space="preserve">) highlights </w:t>
      </w:r>
      <w:r w:rsidR="004F05B7" w:rsidRPr="00187735">
        <w:rPr>
          <w:rFonts w:eastAsiaTheme="minorHAnsi"/>
        </w:rPr>
        <w:t>the</w:t>
      </w:r>
      <w:r w:rsidR="004F05B7" w:rsidRPr="00187735">
        <w:t xml:space="preserve"> difference between </w:t>
      </w:r>
      <w:r w:rsidR="004F05B7" w:rsidRPr="00187735">
        <w:lastRenderedPageBreak/>
        <w:t>explanatory modeling, which seeks to understand the causal relationship</w:t>
      </w:r>
      <w:r w:rsidR="004F05B7" w:rsidRPr="004F05B7">
        <w:rPr>
          <w:rFonts w:eastAsiaTheme="minorHAnsi"/>
          <w:noProof/>
          <w14:ligatures w14:val="standardContextual"/>
        </w:rPr>
        <w:t xml:space="preserve"> </w:t>
      </w:r>
      <w:r w:rsidR="004F05B7" w:rsidRPr="00F83F79">
        <w:t xml:space="preserve">between X and Y, and predictive </w:t>
      </w:r>
      <w:r w:rsidR="004F05B7" w:rsidRPr="00187735">
        <w:t xml:space="preserve">modeling, which primarily aims to forecast Y, using X as tools to achieve accurate prediction. </w:t>
      </w:r>
      <w:r w:rsidRPr="00187735">
        <w:t xml:space="preserve">Predictive </w:t>
      </w:r>
      <w:r w:rsidRPr="00996B3F">
        <w:rPr>
          <w:color w:val="000000" w:themeColor="text1"/>
        </w:rPr>
        <w:t>modeling does not delve into causal theory; rather, it prioritizes accuracy in predictions using various methodologies</w:t>
      </w:r>
      <w:r w:rsidRPr="00996B3F">
        <w:rPr>
          <w:color w:val="000000" w:themeColor="text1"/>
        </w:rPr>
        <w:t xml:space="preserve"> </w:t>
      </w:r>
      <w:r w:rsidRPr="00996B3F">
        <w:rPr>
          <w:color w:val="000000" w:themeColor="text1"/>
        </w:rPr>
        <w:fldChar w:fldCharType="begin"/>
      </w:r>
      <w:r w:rsidRPr="00996B3F">
        <w:rPr>
          <w:color w:val="000000" w:themeColor="text1"/>
        </w:rPr>
        <w:instrText xml:space="preserve"> ADDIN ZOTERO_ITEM CSL_CITATION {"citationID":"L7WgU17J","properties":{"formattedCitation":"(Shmueli, 2011)","plainCitation":"(Shmueli, 2011)","noteIndex":0},"citationItems":[{"id":4211,"uris":["http://zotero.org/users/13126831/items/86FPW8MU"],"itemData":{"id":4211,"type":"webpage","abstract":"Statistical modeling is a powerful tool for developing and testing theories by way of causal explanation, prediction, and description. In many disciplines there is near-exclusive use of statistical modeling for causal explanation and the assumption that models with high explanatory power are inherently of high predictive power. Conflation between explanation and prediction is common, yet the distinction must be understood for progressing scientific knowledge. While this distinction has been recognized in the philosophy of science, the statistical literature lacks a thorough discussion of the many differences that arise in the process of modeling for an explanatory versus a predictive goal. The purpose of this article is to clarify the distinction between explanatory and predictive modeling, to discuss its sources, and to reveal the practical implications of the distinction to each step in the modeling process.","container-title":"arXiv.org","language":"en","note":"DOI: 10.1214/10-STS330","title":"To Explain or to Predict?","URL":"https://arxiv.org/abs/1101.0891v1","author":[{"family":"Shmueli","given":"Galit"}],"accessed":{"date-parts":[["2025",3,18]]},"issued":{"date-parts":[["2011",1,5]]}}}],"schema":"https://github.com/citation-style-language/schema/raw/master/csl-citation.json"} </w:instrText>
      </w:r>
      <w:r w:rsidRPr="00996B3F">
        <w:rPr>
          <w:color w:val="000000" w:themeColor="text1"/>
        </w:rPr>
        <w:fldChar w:fldCharType="separate"/>
      </w:r>
      <w:r w:rsidRPr="00996B3F">
        <w:rPr>
          <w:noProof/>
          <w:color w:val="000000" w:themeColor="text1"/>
        </w:rPr>
        <w:t>(Shmueli, 2011)</w:t>
      </w:r>
      <w:r w:rsidRPr="00996B3F">
        <w:rPr>
          <w:color w:val="000000" w:themeColor="text1"/>
        </w:rPr>
        <w:fldChar w:fldCharType="end"/>
      </w:r>
      <w:r w:rsidRPr="00996B3F">
        <w:rPr>
          <w:color w:val="000000" w:themeColor="text1"/>
        </w:rPr>
        <w:t>.</w:t>
      </w:r>
      <w:r w:rsidRPr="00996B3F">
        <w:rPr>
          <w:rFonts w:eastAsiaTheme="majorEastAsia"/>
          <w:color w:val="000000" w:themeColor="text1"/>
        </w:rPr>
        <w:t> </w:t>
      </w:r>
      <w:r w:rsidR="00996B3F" w:rsidRPr="00996B3F">
        <w:rPr>
          <w:color w:val="000000" w:themeColor="text1"/>
        </w:rPr>
        <w:t>There are two main approaches to predictive modeling: probabilistic models, which assume a specific statistical form for the data, and supervised learning models, which focus on creating functions that map inputs to outputs without necessarily assuming a data generation process.</w:t>
      </w:r>
      <w:r w:rsidR="00996B3F" w:rsidRPr="00996B3F">
        <w:rPr>
          <w:color w:val="000000" w:themeColor="text1"/>
        </w:rPr>
        <w:t xml:space="preserve"> </w:t>
      </w:r>
      <w:r w:rsidR="00996B3F" w:rsidRPr="00996B3F">
        <w:rPr>
          <w:color w:val="000000" w:themeColor="text1"/>
        </w:rPr>
        <w:t xml:space="preserve">The accuracy of predictions is gauged by a loss function that measures the discrepancy between the predicted and </w:t>
      </w:r>
      <w:r w:rsidR="00F61285">
        <w:rPr>
          <w:color w:val="000000" w:themeColor="text1"/>
        </w:rPr>
        <w:t>the true or observed</w:t>
      </w:r>
      <w:r w:rsidR="00996B3F" w:rsidRPr="00996B3F">
        <w:rPr>
          <w:color w:val="000000" w:themeColor="text1"/>
        </w:rPr>
        <w:t xml:space="preserve"> outcomes, crucial for refining the model to make accurate predictions in real-world applications.</w:t>
      </w:r>
      <w:r w:rsidR="00996B3F">
        <w:rPr>
          <w:rFonts w:eastAsiaTheme="minorHAnsi"/>
          <w:color w:val="000000" w:themeColor="text1"/>
        </w:rPr>
        <w:t xml:space="preserve"> </w:t>
      </w:r>
      <w:r w:rsidR="004F05B7" w:rsidRPr="00996B3F">
        <w:rPr>
          <w:color w:val="000000" w:themeColor="text1"/>
        </w:rPr>
        <w:t xml:space="preserve">This thesis will focus </w:t>
      </w:r>
      <w:r w:rsidRPr="00996B3F">
        <w:rPr>
          <w:color w:val="000000" w:themeColor="text1"/>
        </w:rPr>
        <w:t>on predictive modeling</w:t>
      </w:r>
      <w:r w:rsidRPr="00996B3F">
        <w:rPr>
          <w:rFonts w:eastAsiaTheme="minorHAnsi"/>
          <w:color w:val="000000" w:themeColor="text1"/>
        </w:rPr>
        <w:t xml:space="preserve"> of adolescent OCD symptomology </w:t>
      </w:r>
      <w:r w:rsidRPr="00187735">
        <w:rPr>
          <w:rFonts w:eastAsiaTheme="minorHAnsi"/>
        </w:rPr>
        <w:t>as reported</w:t>
      </w:r>
      <w:r>
        <w:rPr>
          <w:rFonts w:eastAsiaTheme="minorHAnsi"/>
          <w:noProof/>
          <w14:ligatures w14:val="standardContextual"/>
        </w:rPr>
        <w:t xml:space="preserve"> by adults vs</w:t>
      </w:r>
      <w:r w:rsidRPr="00996B3F">
        <w:rPr>
          <w:rFonts w:eastAsiaTheme="minorHAnsi"/>
        </w:rPr>
        <w:t>.</w:t>
      </w:r>
      <w:r w:rsidRPr="00996B3F">
        <w:rPr>
          <w:rFonts w:eastAsiaTheme="minorHAnsi"/>
        </w:rPr>
        <w:t xml:space="preserve"> self</w:t>
      </w:r>
      <w:r w:rsidR="00996B3F" w:rsidRPr="00996B3F">
        <w:rPr>
          <w:rFonts w:eastAsiaTheme="minorHAnsi"/>
        </w:rPr>
        <w:t xml:space="preserve">. </w:t>
      </w:r>
      <w:r w:rsidR="00996B3F">
        <w:t>By using</w:t>
      </w:r>
      <w:r w:rsidR="00996B3F" w:rsidRPr="00996B3F">
        <w:t xml:space="preserve"> </w:t>
      </w:r>
      <w:proofErr w:type="spellStart"/>
      <w:r w:rsidR="00996B3F" w:rsidRPr="00996B3F">
        <w:t>sMRI</w:t>
      </w:r>
      <w:proofErr w:type="spellEnd"/>
      <w:r w:rsidR="00996B3F" w:rsidRPr="00996B3F">
        <w:t xml:space="preserve"> data as predictor variables, the study will apply the supervised learning algorithm </w:t>
      </w:r>
      <w:proofErr w:type="spellStart"/>
      <w:r w:rsidR="00996B3F" w:rsidRPr="00996B3F">
        <w:t>XGBoost</w:t>
      </w:r>
      <w:proofErr w:type="spellEnd"/>
      <w:r w:rsidR="00996B3F" w:rsidRPr="00996B3F">
        <w:t xml:space="preserve"> to </w:t>
      </w:r>
      <w:r w:rsidR="00996B3F">
        <w:t xml:space="preserve">try </w:t>
      </w:r>
      <w:proofErr w:type="gramStart"/>
      <w:r w:rsidR="00996B3F" w:rsidRPr="00996B3F">
        <w:t>achiev</w:t>
      </w:r>
      <w:r w:rsidR="00996B3F">
        <w:t>e</w:t>
      </w:r>
      <w:proofErr w:type="gramEnd"/>
      <w:r w:rsidR="00996B3F">
        <w:t xml:space="preserve"> </w:t>
      </w:r>
      <w:r w:rsidR="00996B3F" w:rsidRPr="00996B3F">
        <w:t>accurate predictions.</w:t>
      </w:r>
    </w:p>
    <w:p w14:paraId="321F8E9F" w14:textId="6B104011" w:rsidR="00F61285" w:rsidRPr="00F61285" w:rsidRDefault="00F61285" w:rsidP="00996B3F">
      <w:pPr>
        <w:spacing w:line="360" w:lineRule="auto"/>
        <w:rPr>
          <w:color w:val="4C94D8" w:themeColor="text2" w:themeTint="80"/>
        </w:rPr>
      </w:pPr>
      <w:r w:rsidRPr="00F61285">
        <w:rPr>
          <w:color w:val="4C94D8" w:themeColor="text2" w:themeTint="80"/>
        </w:rPr>
        <w:t xml:space="preserve">There are multiple approaches one might take towards constructing a predictive model. One approach is to build a probabilistic model of the data generating process, often referred to as a statistical model. Once a probabilistic model is built, one might use this to make predictions. Another approach to the predictive modeling task is using the framework of statistical learning theory, which provides the theoretical basis for many modern machine learning algorithms (von </w:t>
      </w:r>
      <w:proofErr w:type="spellStart"/>
      <w:r w:rsidRPr="00F61285">
        <w:rPr>
          <w:color w:val="4C94D8" w:themeColor="text2" w:themeTint="80"/>
        </w:rPr>
        <w:t>Luxburg</w:t>
      </w:r>
      <w:proofErr w:type="spellEnd"/>
      <w:r w:rsidRPr="00F61285">
        <w:rPr>
          <w:color w:val="4C94D8" w:themeColor="text2" w:themeTint="80"/>
        </w:rPr>
        <w:t xml:space="preserve"> and </w:t>
      </w:r>
      <w:proofErr w:type="spellStart"/>
      <w:r w:rsidRPr="00F61285">
        <w:rPr>
          <w:color w:val="4C94D8" w:themeColor="text2" w:themeTint="80"/>
        </w:rPr>
        <w:t>Schoelkopf</w:t>
      </w:r>
      <w:proofErr w:type="spellEnd"/>
      <w:r w:rsidRPr="00F61285">
        <w:rPr>
          <w:color w:val="4C94D8" w:themeColor="text2" w:themeTint="80"/>
        </w:rPr>
        <w:t xml:space="preserve">, 2008). In this framework, the task of building predictive models is referred to as supervised learning. The models built in this framework are simply predictive functions designed to make accurate predictions on new, unobserved </w:t>
      </w:r>
      <w:proofErr w:type="gramStart"/>
      <w:r w:rsidRPr="00F61285">
        <w:rPr>
          <w:color w:val="4C94D8" w:themeColor="text2" w:themeTint="80"/>
        </w:rPr>
        <w:t>data  from</w:t>
      </w:r>
      <w:proofErr w:type="gramEnd"/>
      <w:r w:rsidRPr="00F61285">
        <w:rPr>
          <w:color w:val="4C94D8" w:themeColor="text2" w:themeTint="80"/>
        </w:rPr>
        <w:t xml:space="preserve"> PY,X . These models need not be probabilistic models of the data generating process, but as we will see, they often end up having a probabilistic interpretation either way.</w:t>
      </w:r>
    </w:p>
    <w:p w14:paraId="26DA6A00" w14:textId="531E84B1" w:rsidR="00996B3F" w:rsidRPr="00996B3F" w:rsidRDefault="00996B3F" w:rsidP="00996B3F">
      <w:pPr>
        <w:spacing w:line="360" w:lineRule="auto"/>
        <w:ind w:firstLine="720"/>
        <w:rPr>
          <w:rFonts w:eastAsiaTheme="minorHAnsi"/>
          <w:noProof/>
          <w14:ligatures w14:val="standardContextual"/>
        </w:rPr>
      </w:pPr>
      <w:r>
        <w:t>In the context of neuroscience, t</w:t>
      </w:r>
      <w:r w:rsidRPr="00055355">
        <w:t xml:space="preserve">he ability of neuroimaging to identify the neurological underpinnings of OCD has sparked interest in </w:t>
      </w:r>
      <w:r>
        <w:t>using</w:t>
      </w:r>
      <w:r w:rsidRPr="00055355">
        <w:t xml:space="preserve"> MRI indices to distinguish between healthy people and OCD </w:t>
      </w:r>
      <w:r>
        <w:t>patients</w:t>
      </w:r>
      <w:r w:rsidRPr="00531398">
        <w:t xml:space="preserve">. In the most common machine learning paradigm, a computer program learns to associate brain imaging data with specific </w:t>
      </w:r>
      <w:r>
        <w:t>classifications</w:t>
      </w:r>
      <w:r w:rsidRPr="00531398">
        <w:t xml:space="preserve">, such as diagnostic groups. This approach can help identify key predictive features that differentiate between these categories </w:t>
      </w:r>
      <w:commentRangeStart w:id="27"/>
      <w:r>
        <w:fldChar w:fldCharType="begin"/>
      </w:r>
      <w:r>
        <w:instrText xml:space="preserve"> ADDIN ZOTERO_ITEM CSL_CITATION {"citationID":"6QXamXyM","properties":{"formattedCitation":"(Enrico et al., 2021)","plainCitation":"(Enrico et al., 2021)","noteIndex":0},"citationItems":[{"id":3703,"uris":["http://zotero.org/users/13126831/items/IXYC5M59"],"itemData":{"id":3703,"type":"article-journal","abstract":"For several years, the role of immune system in the pathophysiology of psychosis has been well-recognized, showing differences from the onset to chronic phases. Our study aims to implement a biomarker-based classification model suitable for the clinical management of psychotic patients. A machine learning algorithm was used to classify a cohort of 362 subjects, including 160 first-episode psychosis patients (FEP), 70 patients affected by chronic psychiatric disorders (schizophrenia, bipolar disorder, and major depressive disorder) with psychosis (CRO) and 132 health controls (HC), based on mRNA transcript levels of 56 immune genes. Models distinguished between FEP, CRO, and HC and between the subgroup of drug-free FEP and HC with a mean accuracy of 80.8% and 90.4%, respectively. Interestingly, by using the feature importance method, we identified some immune gene transcripts that contribute most to the classification accuracy, possibly giving new insights on the immunopathogenesis of psychosis. Therefore, our results suggest that our classification model has a high translational potential, which may pave the way for a personalized management of psychosis.","container-title":"Schizophrenia Bulletin","DOI":"10.1093/schbul/sbaa190","ISSN":"0586-7614","issue":"4","journalAbbreviation":"Schizophr Bull","note":"PMID: 33561292\nPMCID: PMC8266656","page":"1141-1155","source":"PubMed Central","title":"Classification of Psychoses Based on Immunological Features: A Machine Learning Study in a Large Cohort of First-Episode and Chronic Patients","title-short":"Classification of Psychoses Based on Immunological Features","volume":"47","author":[{"family":"Enrico","given":"Paolo"},{"family":"Delvecchio","given":"Giuseppe"},{"family":"Turtulici","given":"Nunzio"},{"family":"Pigoni","given":"Alessandro"},{"family":"Villa","given":"Filippo Maria"},{"family":"Perlini","given":"Cinzia"},{"family":"Rossetti","given":"Maria Gloria"},{"family":"Bellani","given":"Marcella"},{"family":"Lasalvia","given":"Antonio"},{"family":"Bonetto","given":"Chiara"},{"family":"Scocco","given":"Paolo"},{"family":"D’Agostino","given":"Armando"},{"family":"Torresani","given":"Stefano"},{"family":"Imbesi","given":"Massimiliano"},{"family":"Bellini","given":"Francesca"},{"family":"Veronese","given":"Angela"},{"family":"Bocchio-Chiavetto","given":"Luisella"},{"family":"Gennarelli","given":"Massimo"},{"family":"Balestrieri","given":"Matteo"},{"family":"Colombo","given":"Gualtiero I"},{"family":"Finardi","given":"Annamaria"},{"family":"Ruggeri","given":"Mirella"},{"family":"Furlan","given":"Roberto"},{"family":"Brambilla","given":"Paolo"}],"issued":{"date-parts":[["2021",2,9]]}}}],"schema":"https://github.com/citation-style-language/schema/raw/master/csl-citation.json"} </w:instrText>
      </w:r>
      <w:r>
        <w:fldChar w:fldCharType="separate"/>
      </w:r>
      <w:r>
        <w:rPr>
          <w:noProof/>
        </w:rPr>
        <w:t>(Enrico et al., 2021)</w:t>
      </w:r>
      <w:r>
        <w:fldChar w:fldCharType="end"/>
      </w:r>
      <w:r>
        <w:t xml:space="preserve">. </w:t>
      </w:r>
      <w:r w:rsidRPr="00531398">
        <w:t>Effectively</w:t>
      </w:r>
      <w:commentRangeEnd w:id="27"/>
      <w:r>
        <w:rPr>
          <w:rStyle w:val="CommentReference"/>
        </w:rPr>
        <w:commentReference w:id="27"/>
      </w:r>
      <w:r w:rsidRPr="00531398">
        <w:t>, machine learning aims to uncover patterns within data without requiring explicit instructions</w:t>
      </w:r>
      <w:r>
        <w:t xml:space="preserve"> and </w:t>
      </w:r>
      <w:r w:rsidRPr="00531398">
        <w:t>minimal assumptions</w:t>
      </w:r>
      <w:r>
        <w:t xml:space="preserve"> </w:t>
      </w:r>
      <w:r>
        <w:fldChar w:fldCharType="begin"/>
      </w:r>
      <w:r>
        <w:instrText xml:space="preserve"> ADDIN ZOTERO_ITEM CSL_CITATION {"citationID":"7DAZtwiD","properties":{"formattedCitation":"(Nosari et al., 2024)","plainCitation":"(Nosari et al., 2024)","noteIndex":0},"citationItems":[{"id":3173,"uris":["http://zotero.org/users/13126831/items/JNF6Y4V5"],"itemData":{"id":3173,"type":"chapter","abstract":"In recent years, neuroimaging techniques in psychiatry have gained increasing importance as affordable and non-invasive assessment tools of value in both research and clinical contexts. Contemporary neuroimaging approaches can be divided into either structural (i.e., computer tomography – CT, structural magnetic resonance imaging – sMRI) or functional modalities (i.e., functional magnetic resonance imaging – fMRI, positron emission tomography – PET-). The present chapter (divided into two main sections) (a) summarizes the most common neuroimaging methods with an emphasis on their main technical features and fields of application, (b) provides a brief overview of specific imaging-based research findings and their contributions toward the understanding of the pathophysiology of psychiatric disorders, including bipolar disorder, schizophrenia, major depressive disorder, post-traumatic stress disorder, and generalized anxiety disorder. For each of these diseases a summary of the state-of-art knowledge concerning both structural imaging and functional imaging is provided. In the sMRI section, the main loci putatively involved in the pathogenesis of these conditions (in terms of morphological alterations) are pointed out, and current evidence from literature is reported. In the fMRI section, the main research findings derived from functional imaging, aimed to investigate the correlation between activity in certain brain areas and specific mental functions, are summarized.","container-title":"Tasman’s Psychiatry","event-place":"Cham","ISBN":"978-3-030-51366-5","language":"en","note":"DOI: 10.1007/978-3-030-51366-5_115","page":"1285-1316","publisher":"Springer International Publishing","publisher-place":"Cham","source":"Springer Link","title":"Brain Imaging in Psychiatry","URL":"https://doi.org/10.1007/978-3-030-51366-5_115","author":[{"family":"Nosari","given":"Guido"},{"family":"Delvecchio","given":"Giuseppe"},{"family":"Diwadkar","given":"Vaibhav A."},{"family":"Brambilla","given":"Paolo"}],"editor":[{"family":"Tasman","given":"Allan"},{"family":"Riba","given":"Michelle B."},{"family":"Alarcón","given":"Renato D."},{"family":"Alfonso","given":"César A."},{"family":"Kanba","given":"Shigenobu"},{"family":"Lecic-Tosevski","given":"Dusica"},{"family":"Ndetei","given":"David M."},{"family":"Ng","given":"Chee H."},{"family":"Schulze","given":"Thomas G."}],"accessed":{"date-parts":[["2024",12,2]]},"issued":{"date-parts":[["2024"]]}}}],"schema":"https://github.com/citation-style-language/schema/raw/master/csl-citation.json"} </w:instrText>
      </w:r>
      <w:r>
        <w:fldChar w:fldCharType="separate"/>
      </w:r>
      <w:r>
        <w:rPr>
          <w:noProof/>
        </w:rPr>
        <w:t>(Nosari et al., 2024)</w:t>
      </w:r>
      <w:r>
        <w:fldChar w:fldCharType="end"/>
      </w:r>
      <w:r w:rsidRPr="00531398">
        <w:t>.</w:t>
      </w:r>
      <w:r w:rsidRPr="00E3624F">
        <w:rPr>
          <w:rFonts w:eastAsiaTheme="minorHAnsi"/>
          <w:noProof/>
          <w14:ligatures w14:val="standardContextual"/>
        </w:rPr>
        <w:t xml:space="preserve"> </w:t>
      </w:r>
    </w:p>
    <w:p w14:paraId="4DE9A19A" w14:textId="5DA4FC1C" w:rsidR="00996B3F" w:rsidRDefault="00160711" w:rsidP="00996B3F">
      <w:pPr>
        <w:pStyle w:val="Style3"/>
      </w:pPr>
      <w:r>
        <w:t>Learning methods</w:t>
      </w:r>
    </w:p>
    <w:p w14:paraId="53278F82" w14:textId="77777777" w:rsidR="00160711" w:rsidRPr="00160711" w:rsidRDefault="00160711" w:rsidP="00160711">
      <w:pPr>
        <w:rPr>
          <w:rFonts w:eastAsiaTheme="minorHAnsi"/>
        </w:rPr>
      </w:pPr>
    </w:p>
    <w:p w14:paraId="16E976C7" w14:textId="45CBA58A" w:rsidR="00996B3F" w:rsidRPr="00187735" w:rsidRDefault="00F61285" w:rsidP="00996B3F">
      <w:pPr>
        <w:spacing w:line="360" w:lineRule="auto"/>
        <w:rPr>
          <w:rFonts w:eastAsiaTheme="minorHAnsi"/>
        </w:rPr>
      </w:pPr>
      <w:r>
        <w:rPr>
          <w:rFonts w:eastAsiaTheme="minorHAnsi"/>
          <w:noProof/>
          <w14:ligatures w14:val="standardContextual"/>
        </w:rPr>
        <w:lastRenderedPageBreak/>
        <w:t xml:space="preserve">XGBoost models are </w:t>
      </w:r>
      <w:r w:rsidR="00996B3F">
        <w:rPr>
          <w:rFonts w:eastAsiaTheme="minorHAnsi"/>
          <w:noProof/>
          <w14:ligatures w14:val="standardContextual"/>
        </w:rPr>
        <w:t xml:space="preserve">Tree based models are a type of </w:t>
      </w:r>
      <w:r w:rsidR="00996B3F" w:rsidRPr="004F05B7">
        <w:rPr>
          <w:rFonts w:eastAsiaTheme="minorHAnsi"/>
          <w:noProof/>
          <w14:ligatures w14:val="standardContextual"/>
        </w:rPr>
        <w:t xml:space="preserve">supervised learning algorithms that use a branching tree </w:t>
      </w:r>
      <w:r w:rsidR="00996B3F" w:rsidRPr="00187735">
        <w:t>structur</w:t>
      </w:r>
      <w:r w:rsidR="00996B3F" w:rsidRPr="00187735">
        <w:rPr>
          <w:rFonts w:eastAsiaTheme="minorHAnsi"/>
        </w:rPr>
        <w:t>e.</w:t>
      </w:r>
    </w:p>
    <w:p w14:paraId="42A22791" w14:textId="77777777" w:rsidR="00996B3F" w:rsidRDefault="00996B3F" w:rsidP="0051515F">
      <w:pPr>
        <w:spacing w:line="360" w:lineRule="auto"/>
        <w:rPr>
          <w:color w:val="D86DCB" w:themeColor="accent5" w:themeTint="99"/>
        </w:rPr>
      </w:pPr>
    </w:p>
    <w:p w14:paraId="7E5B6766" w14:textId="3B839970" w:rsidR="00BB23B0" w:rsidRPr="0051515F" w:rsidRDefault="00BB23B0" w:rsidP="0051515F">
      <w:pPr>
        <w:spacing w:line="360" w:lineRule="auto"/>
        <w:rPr>
          <w:rFonts w:eastAsiaTheme="majorEastAsia"/>
          <w:color w:val="8DD873" w:themeColor="accent6" w:themeTint="99"/>
        </w:rPr>
      </w:pPr>
      <w:r w:rsidRPr="0051515F">
        <w:rPr>
          <w:color w:val="8DD873" w:themeColor="accent6" w:themeTint="99"/>
        </w:rPr>
        <w:t>The basic premise of all tree-based classification algorithms is that they learn a sequence of questions that separates cases into different classes. Each question has a binary answer, and cases will be sent down the left or right branch depending on which criteria they meet. There can be branches within branches; and once the model is learned, it can be graphically represented as a tree.</w:t>
      </w:r>
      <w:r w:rsidRPr="0051515F">
        <w:rPr>
          <w:rFonts w:eastAsiaTheme="majorEastAsia"/>
          <w:color w:val="8DD873" w:themeColor="accent6" w:themeTint="99"/>
        </w:rPr>
        <w:t> </w:t>
      </w:r>
      <w:r w:rsidRPr="0051515F">
        <w:rPr>
          <w:rFonts w:eastAsiaTheme="majorEastAsia"/>
          <w:color w:val="8DD873" w:themeColor="accent6" w:themeTint="99"/>
        </w:rPr>
        <w:fldChar w:fldCharType="begin"/>
      </w:r>
      <w:r w:rsidRPr="0051515F">
        <w:rPr>
          <w:rFonts w:eastAsiaTheme="majorEastAsia"/>
          <w:color w:val="8DD873" w:themeColor="accent6" w:themeTint="99"/>
        </w:rPr>
        <w:instrText xml:space="preserve"> ADDIN ZOTERO_ITEM CSL_CITATION {"citationID":"SBeizZvi","properties":{"formattedCitation":"({\\i{}Chapter 7. Classifying with Decision Trees}, n.d.)","plainCitation":"(Chapter 7. Classifying with Decision Trees, n.d.)","noteIndex":0},"citationItems":[{"id":4126,"uris":["http://zotero.org/users/13126831/items/PILQMX63"],"itemData":{"id":4126,"type":"book","abstract":"Chapter 7. Classifying with decision trees\n\n  This chapter covers\n\n  \n\n  \n    Working with decision trees\n\n    Using the recursive partitioning algorithm\n\n    An important weakness of decision...","ISBN":"978-1-61729-657-4","language":"en","source":"learning.oreilly.com","title":"Chapter 7. Classifying with decision trees","URL":"https://learning.oreilly.com/library/view/machine-learning-with/9781617296574/OEBPS/Text/kindle_split_017.html","accessed":{"date-parts":[["2025",3,17]]}}}],"schema":"https://github.com/citation-style-language/schema/raw/master/csl-citation.json"} </w:instrText>
      </w:r>
      <w:r w:rsidRPr="0051515F">
        <w:rPr>
          <w:rFonts w:eastAsiaTheme="majorEastAsia"/>
          <w:color w:val="8DD873" w:themeColor="accent6" w:themeTint="99"/>
        </w:rPr>
        <w:fldChar w:fldCharType="separate"/>
      </w:r>
      <w:r w:rsidRPr="0051515F">
        <w:rPr>
          <w:color w:val="8DD873" w:themeColor="accent6" w:themeTint="99"/>
        </w:rPr>
        <w:t>(Chapter 7. Classifying with Decision Trees, n.d.)</w:t>
      </w:r>
      <w:r w:rsidRPr="0051515F">
        <w:rPr>
          <w:rFonts w:eastAsiaTheme="majorEastAsia"/>
          <w:color w:val="8DD873" w:themeColor="accent6" w:themeTint="99"/>
        </w:rPr>
        <w:fldChar w:fldCharType="end"/>
      </w:r>
    </w:p>
    <w:p w14:paraId="6A038325" w14:textId="77777777" w:rsidR="00BB23B0" w:rsidRPr="0051515F" w:rsidRDefault="00BB23B0" w:rsidP="0051515F">
      <w:pPr>
        <w:spacing w:line="360" w:lineRule="auto"/>
        <w:rPr>
          <w:color w:val="8DD873" w:themeColor="accent6" w:themeTint="99"/>
        </w:rPr>
      </w:pPr>
      <w:r w:rsidRPr="0051515F">
        <w:rPr>
          <w:color w:val="8DD873" w:themeColor="accent6" w:themeTint="99"/>
        </w:rPr>
        <w:t>Figure 7.1.</w:t>
      </w:r>
      <w:r w:rsidRPr="0051515F">
        <w:rPr>
          <w:rFonts w:eastAsiaTheme="majorEastAsia"/>
          <w:color w:val="8DD873" w:themeColor="accent6" w:themeTint="99"/>
        </w:rPr>
        <w:t> </w:t>
      </w:r>
      <w:r w:rsidRPr="0051515F">
        <w:rPr>
          <w:color w:val="8DD873" w:themeColor="accent6" w:themeTint="99"/>
        </w:rPr>
        <w:t>The structure of a decision tree. The root node is the node that contains all the data prior to splitting. Nodes are split by a splitting criterion into two branches, each of which leads to another node. Nodes that do not split any further are called</w:t>
      </w:r>
      <w:r w:rsidRPr="0051515F">
        <w:rPr>
          <w:rFonts w:eastAsiaTheme="majorEastAsia"/>
          <w:color w:val="8DD873" w:themeColor="accent6" w:themeTint="99"/>
        </w:rPr>
        <w:t> </w:t>
      </w:r>
      <w:r w:rsidRPr="0051515F">
        <w:rPr>
          <w:color w:val="8DD873" w:themeColor="accent6" w:themeTint="99"/>
        </w:rPr>
        <w:t>leaves.</w:t>
      </w:r>
    </w:p>
    <w:p w14:paraId="24F3054D" w14:textId="250F4D3D" w:rsidR="00BB23B0" w:rsidRPr="0051515F" w:rsidRDefault="00BB23B0" w:rsidP="0051515F">
      <w:pPr>
        <w:spacing w:line="360" w:lineRule="auto"/>
        <w:rPr>
          <w:rFonts w:eastAsiaTheme="majorEastAsia"/>
          <w:color w:val="8DD873" w:themeColor="accent6" w:themeTint="99"/>
        </w:rPr>
      </w:pPr>
      <w:r w:rsidRPr="0051515F">
        <w:rPr>
          <w:color w:val="8DD873" w:themeColor="accent6" w:themeTint="99"/>
        </w:rPr>
        <w:t>Notice that our model has a branching, tree-like structure, where each question splits the data into two branches. Each branch can lead to additional questions, which have</w:t>
      </w:r>
      <w:r w:rsidRPr="0051515F">
        <w:rPr>
          <w:rFonts w:eastAsiaTheme="majorEastAsia"/>
          <w:color w:val="8DD873" w:themeColor="accent6" w:themeTint="99"/>
        </w:rPr>
        <w:t> </w:t>
      </w:r>
      <w:r w:rsidRPr="0051515F">
        <w:rPr>
          <w:color w:val="8DD873" w:themeColor="accent6" w:themeTint="99"/>
        </w:rPr>
        <w:t>branches of their own. The question parts of the tree are called</w:t>
      </w:r>
      <w:r w:rsidRPr="0051515F">
        <w:rPr>
          <w:rFonts w:eastAsiaTheme="majorEastAsia"/>
          <w:color w:val="8DD873" w:themeColor="accent6" w:themeTint="99"/>
        </w:rPr>
        <w:t> </w:t>
      </w:r>
      <w:r w:rsidRPr="0051515F">
        <w:rPr>
          <w:color w:val="8DD873" w:themeColor="accent6" w:themeTint="99"/>
        </w:rPr>
        <w:t>nodes, and the very first question/node is called the</w:t>
      </w:r>
      <w:r w:rsidRPr="0051515F">
        <w:rPr>
          <w:rFonts w:eastAsiaTheme="majorEastAsia"/>
          <w:color w:val="8DD873" w:themeColor="accent6" w:themeTint="99"/>
        </w:rPr>
        <w:t> </w:t>
      </w:r>
      <w:r w:rsidRPr="0051515F">
        <w:rPr>
          <w:color w:val="8DD873" w:themeColor="accent6" w:themeTint="99"/>
        </w:rPr>
        <w:t>root node. Nodes have one branch leading to them and two branches leading away from them. Nodes at the end of a series of questions are called</w:t>
      </w:r>
      <w:r w:rsidRPr="0051515F">
        <w:rPr>
          <w:rFonts w:eastAsiaTheme="majorEastAsia"/>
          <w:color w:val="8DD873" w:themeColor="accent6" w:themeTint="99"/>
        </w:rPr>
        <w:t> </w:t>
      </w:r>
      <w:r w:rsidRPr="0051515F">
        <w:rPr>
          <w:color w:val="8DD873" w:themeColor="accent6" w:themeTint="99"/>
        </w:rPr>
        <w:t>leaf nodes</w:t>
      </w:r>
      <w:r w:rsidRPr="0051515F">
        <w:rPr>
          <w:rFonts w:eastAsiaTheme="majorEastAsia"/>
          <w:color w:val="8DD873" w:themeColor="accent6" w:themeTint="99"/>
        </w:rPr>
        <w:t> </w:t>
      </w:r>
      <w:r w:rsidRPr="0051515F">
        <w:rPr>
          <w:color w:val="8DD873" w:themeColor="accent6" w:themeTint="99"/>
        </w:rPr>
        <w:t>or</w:t>
      </w:r>
      <w:r w:rsidRPr="0051515F">
        <w:rPr>
          <w:rFonts w:eastAsiaTheme="majorEastAsia"/>
          <w:color w:val="8DD873" w:themeColor="accent6" w:themeTint="99"/>
        </w:rPr>
        <w:t> </w:t>
      </w:r>
      <w:r w:rsidRPr="0051515F">
        <w:rPr>
          <w:color w:val="8DD873" w:themeColor="accent6" w:themeTint="99"/>
        </w:rPr>
        <w:t>leaves. Leaf nodes have a single branch leading to them but no branches leading away from them. When a case finds its way down the tree into a leaf node, it progresses no further and is classified as the majority class within that leaf.</w:t>
      </w:r>
      <w:r w:rsidRPr="0051515F">
        <w:rPr>
          <w:rFonts w:eastAsiaTheme="majorEastAsia"/>
          <w:color w:val="8DD873" w:themeColor="accent6" w:themeTint="99"/>
        </w:rPr>
        <w:t> </w:t>
      </w:r>
    </w:p>
    <w:p w14:paraId="7813A265" w14:textId="7F8F8DD7" w:rsidR="0051515F" w:rsidRPr="0051515F" w:rsidRDefault="0051515F" w:rsidP="0051515F">
      <w:pPr>
        <w:spacing w:line="360" w:lineRule="auto"/>
        <w:rPr>
          <w:color w:val="8DD873" w:themeColor="accent6" w:themeTint="99"/>
        </w:rPr>
      </w:pPr>
      <w:r w:rsidRPr="0051515F">
        <w:rPr>
          <w:color w:val="8DD873" w:themeColor="accent6" w:themeTint="99"/>
        </w:rPr>
        <w:t xml:space="preserve">At each stage of the tree-building process, the </w:t>
      </w:r>
      <w:proofErr w:type="spellStart"/>
      <w:r w:rsidRPr="0051515F">
        <w:rPr>
          <w:color w:val="8DD873" w:themeColor="accent6" w:themeTint="99"/>
        </w:rPr>
        <w:t>rpart</w:t>
      </w:r>
      <w:proofErr w:type="spellEnd"/>
      <w:r w:rsidRPr="0051515F">
        <w:rPr>
          <w:color w:val="8DD873" w:themeColor="accent6" w:themeTint="99"/>
        </w:rPr>
        <w:t xml:space="preserve"> algorithm considers </w:t>
      </w:r>
      <w:proofErr w:type="gramStart"/>
      <w:r w:rsidRPr="0051515F">
        <w:rPr>
          <w:color w:val="8DD873" w:themeColor="accent6" w:themeTint="99"/>
        </w:rPr>
        <w:t>all of</w:t>
      </w:r>
      <w:proofErr w:type="gramEnd"/>
      <w:r w:rsidRPr="0051515F">
        <w:rPr>
          <w:color w:val="8DD873" w:themeColor="accent6" w:themeTint="99"/>
        </w:rPr>
        <w:t xml:space="preserve"> the predictor variables and selects the predictor that does the best job of discriminating the classes. It starts at the root and then, at each branch, looks again for the next feature that will best discriminate the classes of the cases that took that branch. But how does </w:t>
      </w:r>
      <w:proofErr w:type="spellStart"/>
      <w:r w:rsidRPr="0051515F">
        <w:rPr>
          <w:color w:val="8DD873" w:themeColor="accent6" w:themeTint="99"/>
        </w:rPr>
        <w:t>rpart</w:t>
      </w:r>
      <w:proofErr w:type="spellEnd"/>
      <w:r w:rsidRPr="0051515F">
        <w:rPr>
          <w:color w:val="8DD873" w:themeColor="accent6" w:themeTint="99"/>
        </w:rPr>
        <w:t xml:space="preserve"> decide on the best feature at each split? This can be done a few different ways, and </w:t>
      </w:r>
      <w:proofErr w:type="spellStart"/>
      <w:r w:rsidRPr="0051515F">
        <w:rPr>
          <w:color w:val="8DD873" w:themeColor="accent6" w:themeTint="99"/>
        </w:rPr>
        <w:t>rpart</w:t>
      </w:r>
      <w:proofErr w:type="spellEnd"/>
      <w:r w:rsidRPr="0051515F">
        <w:rPr>
          <w:color w:val="8DD873" w:themeColor="accent6" w:themeTint="99"/>
        </w:rPr>
        <w:t xml:space="preserve"> offers two approaches: the difference in</w:t>
      </w:r>
      <w:r w:rsidRPr="0051515F">
        <w:rPr>
          <w:rFonts w:eastAsiaTheme="majorEastAsia"/>
          <w:color w:val="8DD873" w:themeColor="accent6" w:themeTint="99"/>
        </w:rPr>
        <w:t> </w:t>
      </w:r>
      <w:r w:rsidRPr="0051515F">
        <w:rPr>
          <w:color w:val="8DD873" w:themeColor="accent6" w:themeTint="99"/>
        </w:rPr>
        <w:t>entropy</w:t>
      </w:r>
      <w:r w:rsidRPr="0051515F">
        <w:rPr>
          <w:rFonts w:eastAsiaTheme="majorEastAsia"/>
          <w:color w:val="8DD873" w:themeColor="accent6" w:themeTint="99"/>
        </w:rPr>
        <w:t> </w:t>
      </w:r>
      <w:r w:rsidRPr="0051515F">
        <w:rPr>
          <w:color w:val="8DD873" w:themeColor="accent6" w:themeTint="99"/>
        </w:rPr>
        <w:t>(called the</w:t>
      </w:r>
      <w:r w:rsidRPr="0051515F">
        <w:rPr>
          <w:rFonts w:eastAsiaTheme="majorEastAsia"/>
          <w:color w:val="8DD873" w:themeColor="accent6" w:themeTint="99"/>
        </w:rPr>
        <w:t> </w:t>
      </w:r>
      <w:r w:rsidRPr="0051515F">
        <w:rPr>
          <w:color w:val="8DD873" w:themeColor="accent6" w:themeTint="99"/>
        </w:rPr>
        <w:t>information gain) and the difference in</w:t>
      </w:r>
      <w:r w:rsidRPr="0051515F">
        <w:rPr>
          <w:rFonts w:eastAsiaTheme="majorEastAsia"/>
          <w:color w:val="8DD873" w:themeColor="accent6" w:themeTint="99"/>
        </w:rPr>
        <w:t> </w:t>
      </w:r>
      <w:r w:rsidRPr="0051515F">
        <w:rPr>
          <w:color w:val="8DD873" w:themeColor="accent6" w:themeTint="99"/>
        </w:rPr>
        <w:t>Gini index</w:t>
      </w:r>
      <w:r w:rsidRPr="0051515F">
        <w:rPr>
          <w:rFonts w:eastAsiaTheme="majorEastAsia"/>
          <w:color w:val="8DD873" w:themeColor="accent6" w:themeTint="99"/>
        </w:rPr>
        <w:t> </w:t>
      </w:r>
      <w:r w:rsidRPr="0051515F">
        <w:rPr>
          <w:color w:val="8DD873" w:themeColor="accent6" w:themeTint="99"/>
        </w:rPr>
        <w:t>(called the</w:t>
      </w:r>
      <w:r w:rsidRPr="0051515F">
        <w:rPr>
          <w:rFonts w:eastAsiaTheme="majorEastAsia"/>
          <w:color w:val="8DD873" w:themeColor="accent6" w:themeTint="99"/>
        </w:rPr>
        <w:t> </w:t>
      </w:r>
      <w:r w:rsidRPr="0051515F">
        <w:rPr>
          <w:color w:val="8DD873" w:themeColor="accent6" w:themeTint="99"/>
        </w:rPr>
        <w:t>Gini gain).</w:t>
      </w:r>
    </w:p>
    <w:p w14:paraId="78DB7673" w14:textId="77777777" w:rsidR="0051515F" w:rsidRPr="0051515F" w:rsidRDefault="0051515F" w:rsidP="0051515F">
      <w:pPr>
        <w:spacing w:line="360" w:lineRule="auto"/>
        <w:rPr>
          <w:color w:val="8DD873" w:themeColor="accent6" w:themeTint="99"/>
        </w:rPr>
      </w:pPr>
      <w:r w:rsidRPr="0051515F">
        <w:rPr>
          <w:rFonts w:eastAsiaTheme="majorEastAsia"/>
          <w:color w:val="8DD873" w:themeColor="accent6" w:themeTint="99"/>
        </w:rPr>
        <w:t> </w:t>
      </w:r>
      <w:r w:rsidRPr="0051515F">
        <w:rPr>
          <w:color w:val="8DD873" w:themeColor="accent6" w:themeTint="99"/>
        </w:rPr>
        <w:t>Entropy and the Gini index are two ways of trying to measure the same thing:</w:t>
      </w:r>
      <w:r w:rsidRPr="0051515F">
        <w:rPr>
          <w:rFonts w:eastAsiaTheme="majorEastAsia"/>
          <w:color w:val="8DD873" w:themeColor="accent6" w:themeTint="99"/>
        </w:rPr>
        <w:t> </w:t>
      </w:r>
      <w:r w:rsidRPr="0051515F">
        <w:rPr>
          <w:color w:val="8DD873" w:themeColor="accent6" w:themeTint="99"/>
        </w:rPr>
        <w:t>impurity. Impurity is a measure of how heterogeneous the classes are within a node.</w:t>
      </w:r>
    </w:p>
    <w:tbl>
      <w:tblPr>
        <w:tblW w:w="5000" w:type="pct"/>
        <w:shd w:val="clear" w:color="auto" w:fill="FFFFFF"/>
        <w:tblCellMar>
          <w:top w:w="210" w:type="dxa"/>
          <w:left w:w="210" w:type="dxa"/>
          <w:bottom w:w="210" w:type="dxa"/>
          <w:right w:w="210" w:type="dxa"/>
        </w:tblCellMar>
        <w:tblLook w:val="04A0" w:firstRow="1" w:lastRow="0" w:firstColumn="1" w:lastColumn="0" w:noHBand="0" w:noVBand="1"/>
      </w:tblPr>
      <w:tblGrid>
        <w:gridCol w:w="9360"/>
      </w:tblGrid>
      <w:tr w:rsidR="0051515F" w:rsidRPr="0051515F" w14:paraId="64525B77" w14:textId="77777777" w:rsidTr="0051515F">
        <w:tc>
          <w:tcPr>
            <w:tcW w:w="0" w:type="auto"/>
            <w:tcBorders>
              <w:top w:val="nil"/>
              <w:left w:val="nil"/>
              <w:bottom w:val="nil"/>
              <w:right w:val="nil"/>
            </w:tcBorders>
            <w:shd w:val="clear" w:color="auto" w:fill="FFFFFF"/>
            <w:vAlign w:val="center"/>
            <w:hideMark/>
          </w:tcPr>
          <w:p w14:paraId="165C0C58" w14:textId="77777777" w:rsidR="0051515F" w:rsidRPr="0051515F" w:rsidRDefault="0051515F" w:rsidP="0051515F">
            <w:pPr>
              <w:spacing w:line="360" w:lineRule="auto"/>
              <w:rPr>
                <w:color w:val="8DD873" w:themeColor="accent6" w:themeTint="99"/>
              </w:rPr>
            </w:pPr>
          </w:p>
        </w:tc>
      </w:tr>
    </w:tbl>
    <w:p w14:paraId="468BD9B8" w14:textId="77777777" w:rsidR="0051515F" w:rsidRPr="0051515F" w:rsidRDefault="0051515F" w:rsidP="0051515F">
      <w:pPr>
        <w:spacing w:line="360" w:lineRule="auto"/>
        <w:rPr>
          <w:color w:val="8DD873" w:themeColor="accent6" w:themeTint="99"/>
        </w:rPr>
      </w:pPr>
      <w:r w:rsidRPr="0051515F">
        <w:rPr>
          <w:color w:val="8DD873" w:themeColor="accent6" w:themeTint="99"/>
        </w:rPr>
        <w:t>Note</w:t>
      </w:r>
    </w:p>
    <w:p w14:paraId="7E2C3A7C" w14:textId="77777777" w:rsidR="0051515F" w:rsidRPr="003506F0" w:rsidRDefault="0051515F" w:rsidP="003506F0">
      <w:pPr>
        <w:spacing w:line="360" w:lineRule="auto"/>
        <w:rPr>
          <w:color w:val="8DD873" w:themeColor="accent6" w:themeTint="99"/>
        </w:rPr>
      </w:pPr>
      <w:r w:rsidRPr="0051515F">
        <w:rPr>
          <w:color w:val="8DD873" w:themeColor="accent6" w:themeTint="99"/>
        </w:rPr>
        <w:t xml:space="preserve">If a </w:t>
      </w:r>
      <w:r w:rsidRPr="003506F0">
        <w:rPr>
          <w:color w:val="8DD873" w:themeColor="accent6" w:themeTint="99"/>
        </w:rPr>
        <w:t>node contains only a single class (which would make it a leaf), it would be said to be</w:t>
      </w:r>
      <w:r w:rsidRPr="003506F0">
        <w:rPr>
          <w:rFonts w:eastAsiaTheme="majorEastAsia"/>
          <w:color w:val="8DD873" w:themeColor="accent6" w:themeTint="99"/>
        </w:rPr>
        <w:t> </w:t>
      </w:r>
      <w:r w:rsidRPr="003506F0">
        <w:rPr>
          <w:color w:val="8DD873" w:themeColor="accent6" w:themeTint="99"/>
        </w:rPr>
        <w:t>pure.</w:t>
      </w:r>
    </w:p>
    <w:p w14:paraId="5C1E7872" w14:textId="3E8D9444" w:rsidR="0051515F" w:rsidRPr="003506F0" w:rsidRDefault="0051515F" w:rsidP="003506F0">
      <w:pPr>
        <w:spacing w:line="360" w:lineRule="auto"/>
        <w:rPr>
          <w:color w:val="8DD873" w:themeColor="accent6" w:themeTint="99"/>
        </w:rPr>
      </w:pPr>
      <w:r w:rsidRPr="003506F0">
        <w:rPr>
          <w:color w:val="8DD873" w:themeColor="accent6" w:themeTint="99"/>
        </w:rPr>
        <w:lastRenderedPageBreak/>
        <w:t>By estimating the impurity (with whichever method you choose) that would result from using each predictor variable for the next split, the algorithm can choose the feature that will result in the smallest impurity. Put another way, the algorithm chooses the feature that will result in subsequent nodes that are as homogeneous as possible.</w:t>
      </w:r>
    </w:p>
    <w:p w14:paraId="71492A64" w14:textId="49579CE8" w:rsidR="0051515F" w:rsidRPr="00E307B3" w:rsidRDefault="00E307B3" w:rsidP="007509D8">
      <w:pPr>
        <w:spacing w:line="360" w:lineRule="auto"/>
        <w:rPr>
          <w:rFonts w:eastAsiaTheme="minorHAnsi"/>
          <w:noProof/>
          <w:color w:val="45B0E1" w:themeColor="accent1" w:themeTint="99"/>
          <w14:ligatures w14:val="standardContextual"/>
        </w:rPr>
      </w:pPr>
      <w:r w:rsidRPr="00E307B3">
        <w:rPr>
          <w:rFonts w:eastAsiaTheme="minorHAnsi"/>
          <w:noProof/>
          <w:color w:val="45B0E1" w:themeColor="accent1" w:themeTint="99"/>
          <w14:ligatures w14:val="standardContextual"/>
        </w:rPr>
        <w:t>Gradient boosting is a powerful machine learning technique introduced by Friedman (2001). The technique was motivated as being a gradient descent method in function space, capable of fitting generic nonparametric predictive models. Gradient boosting has been particularly successful when applied to tree models, in which case it fits additive tree models. Friedman devised a special enhancement for this case (Friedman, 2001, 2002). We will refer to this method as MART (Multiple Additive Regression Trees), but it is also known as GBRT (Gradient Boosted Regression Trees) and GBM (Gradient Boosting Machine). More recently, a new tree boosting method has come to stage and quickly gained popularity. It goes by the name XGBoost (Chen and Guestrin, 2016), and while it is conceptually similar to Friedmans tree boosting method MART, it also differs in multiple ways.</w:t>
      </w:r>
    </w:p>
    <w:p w14:paraId="63E39B17" w14:textId="7B7F0FE3" w:rsidR="007509D8" w:rsidRDefault="007509D8" w:rsidP="00541CA3">
      <w:pPr>
        <w:pStyle w:val="Style3"/>
        <w:rPr>
          <w:rFonts w:eastAsiaTheme="minorHAnsi"/>
        </w:rPr>
      </w:pPr>
      <w:bookmarkStart w:id="28" w:name="_Toc192525381"/>
      <w:proofErr w:type="spellStart"/>
      <w:r>
        <w:rPr>
          <w:rFonts w:eastAsiaTheme="minorHAnsi"/>
        </w:rPr>
        <w:t>eXtreme</w:t>
      </w:r>
      <w:proofErr w:type="spellEnd"/>
      <w:r>
        <w:rPr>
          <w:rFonts w:eastAsiaTheme="minorHAnsi"/>
        </w:rPr>
        <w:t xml:space="preserve"> Gradient Boosting</w:t>
      </w:r>
      <w:bookmarkEnd w:id="28"/>
    </w:p>
    <w:p w14:paraId="5D61C116" w14:textId="77777777" w:rsidR="00E3624F" w:rsidRPr="00E3624F" w:rsidRDefault="00E3624F" w:rsidP="00E3624F">
      <w:pPr>
        <w:rPr>
          <w:rFonts w:eastAsiaTheme="minorHAnsi"/>
        </w:rPr>
      </w:pPr>
    </w:p>
    <w:p w14:paraId="0DE79C69" w14:textId="09C1ED17" w:rsidR="00E3624F" w:rsidRDefault="00E3624F" w:rsidP="00346646">
      <w:pPr>
        <w:spacing w:line="360" w:lineRule="auto"/>
      </w:pPr>
      <w:r>
        <w:rPr>
          <w:rFonts w:eastAsiaTheme="minorHAnsi"/>
          <w:noProof/>
          <w14:ligatures w14:val="standardContextual"/>
        </w:rPr>
        <w:drawing>
          <wp:inline distT="0" distB="0" distL="0" distR="0" wp14:anchorId="6FB12F65" wp14:editId="645A1F5C">
            <wp:extent cx="5943600" cy="1574800"/>
            <wp:effectExtent l="0" t="0" r="0" b="0"/>
            <wp:docPr id="141435862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58620" name="Picture 1" descr="A diagram of a flowchar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p>
    <w:p w14:paraId="33256D7C" w14:textId="77777777" w:rsidR="007519F6" w:rsidRDefault="007519F6" w:rsidP="00346646">
      <w:pPr>
        <w:spacing w:line="360" w:lineRule="auto"/>
      </w:pPr>
    </w:p>
    <w:p w14:paraId="170CB8D5" w14:textId="77777777" w:rsidR="00CE31A2" w:rsidRDefault="008313E5" w:rsidP="00577607">
      <w:pPr>
        <w:spacing w:line="360" w:lineRule="auto"/>
      </w:pPr>
      <w:commentRangeStart w:id="29"/>
      <w:commentRangeStart w:id="30"/>
      <w:r>
        <w:t xml:space="preserve">Gradient </w:t>
      </w:r>
      <w:r w:rsidR="008511C9">
        <w:t xml:space="preserve">tree </w:t>
      </w:r>
      <w:r>
        <w:t>boosting</w:t>
      </w:r>
      <w:r w:rsidRPr="008313E5">
        <w:t xml:space="preserve"> </w:t>
      </w:r>
      <w:commentRangeEnd w:id="29"/>
      <w:r w:rsidR="00CE31A2">
        <w:rPr>
          <w:rStyle w:val="CommentReference"/>
        </w:rPr>
        <w:commentReference w:id="29"/>
      </w:r>
      <w:commentRangeEnd w:id="30"/>
      <w:r w:rsidR="0013016E">
        <w:rPr>
          <w:rStyle w:val="CommentReference"/>
        </w:rPr>
        <w:commentReference w:id="30"/>
      </w:r>
      <w:r w:rsidRPr="008313E5">
        <w:t xml:space="preserve">is </w:t>
      </w:r>
      <w:r w:rsidR="002B0C5B">
        <w:t xml:space="preserve">a </w:t>
      </w:r>
      <w:r w:rsidR="005705FA">
        <w:t>tree-based model</w:t>
      </w:r>
      <w:r w:rsidRPr="008313E5">
        <w:t xml:space="preserve"> </w:t>
      </w:r>
      <w:r w:rsidR="005705FA">
        <w:t xml:space="preserve">widely </w:t>
      </w:r>
      <w:r w:rsidRPr="008313E5">
        <w:t>used for predictive modeling tasks</w:t>
      </w:r>
      <w:r w:rsidR="00346646">
        <w:t>. The</w:t>
      </w:r>
      <w:r w:rsidRPr="008313E5">
        <w:t xml:space="preserve"> objective is to determine a function (F(x)) that maps input variables (x</w:t>
      </w:r>
      <w:proofErr w:type="gramStart"/>
      <w:r w:rsidRPr="008313E5">
        <w:t>={</w:t>
      </w:r>
      <w:proofErr w:type="gramEnd"/>
      <w:r w:rsidRPr="008313E5">
        <w:t xml:space="preserve">x_1, ..., </w:t>
      </w:r>
      <w:proofErr w:type="spellStart"/>
      <w:r w:rsidRPr="008313E5">
        <w:t>x_n</w:t>
      </w:r>
      <w:proofErr w:type="spellEnd"/>
      <w:r w:rsidRPr="008313E5">
        <w:t xml:space="preserve">}) to an </w:t>
      </w:r>
      <w:commentRangeStart w:id="31"/>
      <w:r w:rsidRPr="008313E5">
        <w:t xml:space="preserve">output variable </w:t>
      </w:r>
      <w:commentRangeEnd w:id="31"/>
      <w:r w:rsidR="0013016E">
        <w:rPr>
          <w:rStyle w:val="CommentReference"/>
        </w:rPr>
        <w:commentReference w:id="31"/>
      </w:r>
      <w:r w:rsidRPr="008313E5">
        <w:t xml:space="preserve">(y). This is done by minimizing a specified </w:t>
      </w:r>
      <w:commentRangeStart w:id="32"/>
      <w:r w:rsidRPr="008313E5">
        <w:t>loss function</w:t>
      </w:r>
      <w:commentRangeEnd w:id="32"/>
      <w:r w:rsidR="0013016E">
        <w:rPr>
          <w:rStyle w:val="CommentReference"/>
        </w:rPr>
        <w:commentReference w:id="32"/>
      </w:r>
      <w:r w:rsidRPr="008313E5">
        <w:t xml:space="preserve"> (L(</w:t>
      </w:r>
      <w:proofErr w:type="spellStart"/>
      <w:r w:rsidRPr="008313E5">
        <w:t>y,F</w:t>
      </w:r>
      <w:proofErr w:type="spellEnd"/>
      <w:r w:rsidRPr="008313E5">
        <w:t>(x))) to achieve the</w:t>
      </w:r>
      <w:r w:rsidR="00ED3E68">
        <w:t xml:space="preserve"> most accurate</w:t>
      </w:r>
      <w:r w:rsidRPr="008313E5">
        <w:t xml:space="preserve"> </w:t>
      </w:r>
      <w:commentRangeStart w:id="33"/>
      <w:r w:rsidRPr="008313E5">
        <w:t xml:space="preserve">approximation of the function mapping </w:t>
      </w:r>
      <w:commentRangeEnd w:id="33"/>
      <w:r w:rsidR="0013016E">
        <w:rPr>
          <w:rStyle w:val="CommentReference"/>
        </w:rPr>
        <w:commentReference w:id="33"/>
      </w:r>
      <w:r w:rsidRPr="00ED3E68">
        <w:fldChar w:fldCharType="begin"/>
      </w:r>
      <w:r w:rsidRPr="00ED3E68">
        <w:instrText xml:space="preserve"> ADDIN ZOTERO_ITEM CSL_CITATION {"citationID":"HzBFTQag","properties":{"formattedCitation":"(Friedman, 2001)","plainCitation":"(Friedman, 2001)","noteIndex":0},"citationItems":[{"id":134,"uris":["http://zotero.org/users/13126831/items/UM25ML5C"],"itemData":{"id":134,"type":"article-journal","abstract":"Function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 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Statistics","ISSN":"0090-5364","issue":"5","note":"publisher: Institute of Mathematical Statistics","page":"1189-1232","source":"JSTOR","title":"Greedy Function Approximation: A Gradient Boosting Machine","title-short":"Greedy Function Approximation","volume":"29","author":[{"family":"Friedman","given":"Jerome H."}],"issued":{"date-parts":[["2001"]]}}}],"schema":"https://github.com/citation-style-language/schema/raw/master/csl-citation.json"} </w:instrText>
      </w:r>
      <w:r w:rsidRPr="00ED3E68">
        <w:fldChar w:fldCharType="separate"/>
      </w:r>
      <w:r w:rsidRPr="00ED3E68">
        <w:t>(Friedman, 2001)</w:t>
      </w:r>
      <w:r w:rsidRPr="00ED3E68">
        <w:fldChar w:fldCharType="end"/>
      </w:r>
      <w:r w:rsidRPr="00ED3E68">
        <w:t>.</w:t>
      </w:r>
      <w:r w:rsidR="008511C9" w:rsidRPr="00ED3E68">
        <w:t xml:space="preserve"> </w:t>
      </w:r>
      <w:r w:rsidR="00CE31A2" w:rsidRPr="00ED3E68">
        <w:t xml:space="preserve">As an ensemble learning technique, it enhances prediction accuracy by </w:t>
      </w:r>
      <w:commentRangeStart w:id="34"/>
      <w:r w:rsidR="00CE31A2" w:rsidRPr="00ED3E68">
        <w:t>aggregating multiple weak learners.</w:t>
      </w:r>
      <w:r w:rsidR="00CE31A2">
        <w:t xml:space="preserve"> </w:t>
      </w:r>
      <w:commentRangeEnd w:id="34"/>
      <w:r w:rsidR="0013016E">
        <w:rPr>
          <w:rStyle w:val="CommentReference"/>
        </w:rPr>
        <w:commentReference w:id="34"/>
      </w:r>
      <w:r w:rsidR="00CE31A2">
        <w:t>B</w:t>
      </w:r>
      <w:r w:rsidR="00CE31A2" w:rsidRPr="00F41CE1">
        <w:t>oosting constructs trees sequentially, where each tree utilizes information from trees built previously</w:t>
      </w:r>
      <w:r w:rsidR="00CE31A2">
        <w:t xml:space="preserve"> </w:t>
      </w:r>
      <w:r w:rsidR="00CE31A2">
        <w:fldChar w:fldCharType="begin"/>
      </w:r>
      <w:r w:rsidR="00CE31A2">
        <w:instrText xml:space="preserve"> ADDIN ZOTERO_ITEM CSL_CITATION {"citationID":"X7PgYFIs","properties":{"formattedCitation":"(James et al., 2021)","plainCitation":"(James et al., 2021)","noteIndex":0},"citationItems":[{"id":145,"uris":["http://zotero.org/users/13126831/items/I8WDLR8I"],"itemData":{"id":145,"type":"book","collection-title":"Springer Texts in Statistics","event-place":"New York, NY","ISBN":"978-1-07-161417-4","language":"en","note":"DOI: 10.1007/978-1-0716-1418-1","publisher":"Springer US","publisher-place":"New York, NY","source":"DOI.org (Crossref)","title":"An Introduction to Statistical Learning: with Applications in R","title-short":"An Introduction to Statistical Learning","URL":"https://link.springer.com/10.1007/978-1-0716-1418-1","author":[{"family":"James","given":"Gareth"},{"family":"Witten","given":"Daniela"},{"family":"Hastie","given":"Trevor"},{"family":"Tibshirani","given":"Robert"}],"accessed":{"date-parts":[["2023",11,30]]},"issued":{"date-parts":[["2021"]]}}}],"schema":"https://github.com/citation-style-language/schema/raw/master/csl-citation.json"} </w:instrText>
      </w:r>
      <w:r w:rsidR="00CE31A2">
        <w:fldChar w:fldCharType="separate"/>
      </w:r>
      <w:r w:rsidR="00CE31A2">
        <w:rPr>
          <w:noProof/>
        </w:rPr>
        <w:t>(James et al., 2021)</w:t>
      </w:r>
      <w:r w:rsidR="00CE31A2">
        <w:fldChar w:fldCharType="end"/>
      </w:r>
      <w:r w:rsidR="00CE31A2" w:rsidRPr="00F41CE1">
        <w:t xml:space="preserve">. In the regression setting, </w:t>
      </w:r>
      <w:r w:rsidR="00CE31A2" w:rsidRPr="00577607">
        <w:t xml:space="preserve">boosting incrementally refines the </w:t>
      </w:r>
      <w:r w:rsidR="00CE31A2" w:rsidRPr="00577607">
        <w:lastRenderedPageBreak/>
        <w:t>model by fitting trees to the residuals rather than directly to the response variable. Small trees are used to target residuals, gradually improving areas where the model performs poorly.</w:t>
      </w:r>
      <w:r w:rsidR="00CE31A2">
        <w:t xml:space="preserve"> </w:t>
      </w:r>
    </w:p>
    <w:p w14:paraId="48484AA3" w14:textId="3A6C4949" w:rsidR="00B35E28" w:rsidRDefault="00B35E28" w:rsidP="00CE31A2">
      <w:pPr>
        <w:spacing w:line="360" w:lineRule="auto"/>
        <w:ind w:firstLine="720"/>
      </w:pPr>
      <w:proofErr w:type="spellStart"/>
      <w:r w:rsidRPr="00ED3E68">
        <w:t>XGBoost</w:t>
      </w:r>
      <w:proofErr w:type="spellEnd"/>
      <w:r w:rsidR="005705FA">
        <w:t xml:space="preserve"> is</w:t>
      </w:r>
      <w:r w:rsidRPr="00ED3E68">
        <w:t xml:space="preserve"> a</w:t>
      </w:r>
      <w:r w:rsidR="005705FA">
        <w:t xml:space="preserve">n </w:t>
      </w:r>
      <w:r w:rsidRPr="00ED3E68">
        <w:t>implementation of gradient boosting</w:t>
      </w:r>
      <w:r w:rsidR="002B0C5B">
        <w:t>,</w:t>
      </w:r>
      <w:r w:rsidR="005705FA">
        <w:t xml:space="preserve"> which </w:t>
      </w:r>
      <w:r w:rsidRPr="00ED3E68">
        <w:t>frames the boosting challenge as an optimization problem</w:t>
      </w:r>
      <w:r>
        <w:t xml:space="preserve"> </w:t>
      </w:r>
      <w:r>
        <w:fldChar w:fldCharType="begin"/>
      </w:r>
      <w:r>
        <w:instrText xml:space="preserve"> ADDIN ZOTERO_ITEM CSL_CITATION {"citationID":"X1uJBQiB","properties":{"formattedCitation":"(Ren et al., 2019)","plainCitation":"(Ren et al., 2019)","noteIndex":0},"citationItems":[{"id":3634,"uris":["http://zotero.org/users/13126831/items/C3PRCB5J"],"itemData":{"id":3634,"type":"paper-conference","abstract":"Ensemble learning aggregates a set of models to solve the same problem and usually gives better results than a single model. We apply the ensemble method to seek a better prediction in the Adolescent Brain Cognitive Development Neurocognitive Prediction Challenge (ABCD-NP-Challenge). We manage to obtain a much better predicting accuracy on the fluid intelligence with the proposed ensemble method using volumetric data from T1w brain image than a single prediction model. In addition, we compare the results of adolescents with young adults using data from the Human Connectome Project (HCP). We find that raw fluid intelligence scores in HCP without regressing out covariates such as age and brain volume can be much better predicted by brain structure. Also, the prediction, in general, is more accurate in young adults than adolescents.","container-title":"Adolescent Brain Cognitive Development Neurocognitive Prediction","event-place":"Cham","ISBN":"978-3-030-31901-4","page":"66-73","publisher":"Springer International Publishing","publisher-place":"Cham","title":"Predict Fluid Intelligence of Adolescent Using Ensemble Learning","author":[{"family":"Ren","given":"Huijing"},{"family":"Wang","given":"Xuelin"},{"family":"Wang","given":"Sheng"},{"family":"Zhang","given":"Zhengwu"}],"editor":[{"family":"Pohl","given":"Kilian M."},{"family":"Thompson","given":"Wesley K."},{"family":"Adeli","given":"Ehsan"},{"family":"Linguraru","given":"Marius George"}],"issued":{"date-parts":[["2019"]]}}}],"schema":"https://github.com/citation-style-language/schema/raw/master/csl-citation.json"} </w:instrText>
      </w:r>
      <w:r>
        <w:fldChar w:fldCharType="separate"/>
      </w:r>
      <w:r>
        <w:rPr>
          <w:noProof/>
        </w:rPr>
        <w:t>(Ren et al., 2019)</w:t>
      </w:r>
      <w:r>
        <w:fldChar w:fldCharType="end"/>
      </w:r>
      <w:r w:rsidRPr="00ED3E68">
        <w:t xml:space="preserve">. </w:t>
      </w:r>
      <w:r w:rsidR="00577607" w:rsidRPr="00577607">
        <w:t xml:space="preserve">When using </w:t>
      </w:r>
      <w:proofErr w:type="spellStart"/>
      <w:r w:rsidR="00577607" w:rsidRPr="00577607">
        <w:t>XGBoost</w:t>
      </w:r>
      <w:proofErr w:type="spellEnd"/>
      <w:r w:rsidR="00577607" w:rsidRPr="00577607">
        <w:t xml:space="preserve"> for regression tasks, several key parameters can be fine-tuned to optimize model performance</w:t>
      </w:r>
      <w:r w:rsidR="00C02322">
        <w:t xml:space="preserve"> </w:t>
      </w:r>
      <w:r w:rsidR="00C02322">
        <w:fldChar w:fldCharType="begin"/>
      </w:r>
      <w:r w:rsidR="00C02322">
        <w:instrText xml:space="preserve"> ADDIN ZOTERO_ITEM CSL_CITATION {"citationID":"jL7tcmZm","properties":{"formattedCitation":"(XGBoost Developers, 2022)","plainCitation":"(XGBoost Developers, 2022)","noteIndex":0},"citationItems":[{"id":4107,"uris":["http://zotero.org/users/13126831/items/8CYJDXX5"],"itemData":{"id":4107,"type":"webpage","title":"XGBoost Parameters — xgboost 3.1.0-dev documentation","URL":"https://xgboost.readthedocs.io/en/latest/parameter.html#general-parameters","author":[{"family":"XGBoost Developers","given":""}],"accessed":{"date-parts":[["2025",3,10]]},"issued":{"date-parts":[["2022"]]}}}],"schema":"https://github.com/citation-style-language/schema/raw/master/csl-citation.json"} </w:instrText>
      </w:r>
      <w:r w:rsidR="00C02322">
        <w:fldChar w:fldCharType="separate"/>
      </w:r>
      <w:r w:rsidR="00C02322">
        <w:rPr>
          <w:noProof/>
        </w:rPr>
        <w:t>(XGBoost Developers, 2022)</w:t>
      </w:r>
      <w:r w:rsidR="00C02322">
        <w:fldChar w:fldCharType="end"/>
      </w:r>
      <w:r w:rsidR="00577607" w:rsidRPr="00577607">
        <w:t xml:space="preserve">. It's important to note </w:t>
      </w:r>
      <w:r w:rsidR="00577607" w:rsidRPr="0031455B">
        <w:t>that this overview is</w:t>
      </w:r>
      <w:r w:rsidR="002B0C5B">
        <w:t xml:space="preserve"> not</w:t>
      </w:r>
      <w:r w:rsidR="00577607" w:rsidRPr="0031455B">
        <w:t xml:space="preserve"> exhaustive of all tuning parameters available in </w:t>
      </w:r>
      <w:proofErr w:type="spellStart"/>
      <w:r w:rsidR="00577607" w:rsidRPr="0031455B">
        <w:t>XGBoost</w:t>
      </w:r>
      <w:proofErr w:type="spellEnd"/>
      <w:r w:rsidR="00577607" w:rsidRPr="0031455B">
        <w:t xml:space="preserve">; rather, </w:t>
      </w:r>
      <w:r w:rsidR="002B0C5B">
        <w:t>it is</w:t>
      </w:r>
      <w:r w:rsidR="00577607" w:rsidRPr="0031455B">
        <w:t xml:space="preserve"> a </w:t>
      </w:r>
      <w:r w:rsidR="00CE31A2">
        <w:t>short</w:t>
      </w:r>
      <w:commentRangeStart w:id="35"/>
      <w:commentRangeStart w:id="36"/>
      <w:r w:rsidR="00577607" w:rsidRPr="0031455B">
        <w:t xml:space="preserve"> summary of some of the most impactful parameters to consider when optimizing regression model</w:t>
      </w:r>
      <w:r w:rsidR="00C02322">
        <w:t>s.</w:t>
      </w:r>
      <w:r w:rsidR="0031455B">
        <w:t xml:space="preserve"> </w:t>
      </w:r>
      <w:commentRangeEnd w:id="35"/>
      <w:r w:rsidR="0031455B">
        <w:rPr>
          <w:rStyle w:val="CommentReference"/>
        </w:rPr>
        <w:commentReference w:id="35"/>
      </w:r>
      <w:commentRangeEnd w:id="36"/>
      <w:r w:rsidR="0013016E">
        <w:rPr>
          <w:rStyle w:val="CommentReference"/>
        </w:rPr>
        <w:commentReference w:id="36"/>
      </w:r>
      <w:r w:rsidR="0031455B" w:rsidRPr="0031455B">
        <w:t xml:space="preserve">The learning rate, or eta, determines how quickly the model learns patterns, with smaller values allowing for more cautious learning to reduce overconfidence and potential overfitting. </w:t>
      </w:r>
      <w:proofErr w:type="spellStart"/>
      <w:r w:rsidR="0031455B" w:rsidRPr="0031455B">
        <w:t>Max_depth</w:t>
      </w:r>
      <w:proofErr w:type="spellEnd"/>
      <w:r w:rsidR="0031455B" w:rsidRPr="0031455B">
        <w:t xml:space="preserve"> sets how complex each decision tree can be by limiting the number of splits, with deeper trees capturing more intricate patterns but risking overfitting. </w:t>
      </w:r>
      <w:proofErr w:type="spellStart"/>
      <w:r w:rsidR="0031455B" w:rsidRPr="0031455B">
        <w:t>Min_child_weight</w:t>
      </w:r>
      <w:proofErr w:type="spellEnd"/>
      <w:r w:rsidR="0031455B" w:rsidRPr="0031455B">
        <w:t xml:space="preserve"> requires a certain amount of data in a leaf node before further splitting, promoting simpler, less complex trees. </w:t>
      </w:r>
      <w:proofErr w:type="spellStart"/>
      <w:r w:rsidR="0031455B" w:rsidRPr="0031455B">
        <w:t>Colsample_bytree</w:t>
      </w:r>
      <w:proofErr w:type="spellEnd"/>
      <w:r w:rsidR="0031455B" w:rsidRPr="0031455B">
        <w:t xml:space="preserve"> decides how many features the model considers when building each tree, allowing for randomness that can enhance generalization. Gamma establishes the required improvement for a split to occur, encouraging simpler models by preventing unnecessary splits. Finally, subsample controls the fraction of the training data used per tree, adding variability and reducing overfitting by preventing the model from relying too heavily on specific data subsets. Together, these parameters help balance the model's ability to learn complex patterns with its ability to generalize well to new, unseen data.</w:t>
      </w:r>
    </w:p>
    <w:p w14:paraId="65A9A88C" w14:textId="569C19B5" w:rsidR="00F41CE1" w:rsidRDefault="002B0C5B" w:rsidP="002B0C5B">
      <w:pPr>
        <w:spacing w:line="360" w:lineRule="auto"/>
        <w:ind w:firstLine="720"/>
      </w:pPr>
      <w:proofErr w:type="spellStart"/>
      <w:r w:rsidRPr="002B0C5B">
        <w:t>XGBoost</w:t>
      </w:r>
      <w:proofErr w:type="spellEnd"/>
      <w:r w:rsidRPr="002B0C5B">
        <w:t xml:space="preserve"> can model complex interactions within datasets, providing a robust framework for integrating diverse data types, such as neuroimaging data with behavioral and demographic variables.</w:t>
      </w:r>
    </w:p>
    <w:p w14:paraId="4FA07800" w14:textId="77777777" w:rsidR="002B0C5B" w:rsidRPr="008511C9" w:rsidRDefault="002B0C5B" w:rsidP="002B0C5B">
      <w:pPr>
        <w:spacing w:line="360" w:lineRule="auto"/>
        <w:ind w:firstLine="720"/>
      </w:pPr>
    </w:p>
    <w:p w14:paraId="5CF37603" w14:textId="28D668C8" w:rsidR="009C1375" w:rsidRPr="009C1375" w:rsidRDefault="008D1DCE" w:rsidP="00346646">
      <w:pPr>
        <w:pStyle w:val="Style2"/>
        <w:spacing w:line="360" w:lineRule="auto"/>
      </w:pPr>
      <w:bookmarkStart w:id="37" w:name="_Toc192525382"/>
      <w:r w:rsidRPr="00207F5F">
        <w:t xml:space="preserve">The present </w:t>
      </w:r>
      <w:r w:rsidRPr="00195A4B">
        <w:t>study</w:t>
      </w:r>
      <w:r w:rsidR="00346646">
        <w:t xml:space="preserve"> (?)</w:t>
      </w:r>
      <w:bookmarkEnd w:id="37"/>
    </w:p>
    <w:p w14:paraId="331B671D" w14:textId="2900583F" w:rsidR="00346646" w:rsidRPr="00346646" w:rsidRDefault="00346646" w:rsidP="00346646">
      <w:pPr>
        <w:spacing w:line="360" w:lineRule="auto"/>
      </w:pPr>
      <w:r w:rsidRPr="00346646">
        <w:t xml:space="preserve">Despite advances in neuroimaging that emphasize the potential of structural MRI to uncover neurobiological correlates of OCD, discrepancies between parental and self-reports of OCD symptoms remain a significant challenge. Traditional diagnostic methods often overlook critical nuances in symptom severity and informant variability. </w:t>
      </w:r>
      <w:r w:rsidR="008F439F" w:rsidRPr="00346646">
        <w:t>Considering</w:t>
      </w:r>
      <w:r w:rsidRPr="00346646">
        <w:t xml:space="preserve"> these challenges, this study aims to address the research question: "To what extent does structural brain data explain the variation in OCD symptoms as reported by youths versus their parents?" </w:t>
      </w:r>
      <w:r w:rsidR="002B0C5B" w:rsidRPr="002B0C5B">
        <w:t xml:space="preserve">The study will use the </w:t>
      </w:r>
      <w:r w:rsidR="002B0C5B" w:rsidRPr="002B0C5B">
        <w:lastRenderedPageBreak/>
        <w:t xml:space="preserve">ABCD dataset to explore whether the machine learning model </w:t>
      </w:r>
      <w:proofErr w:type="spellStart"/>
      <w:r w:rsidR="002B0C5B" w:rsidRPr="002B0C5B">
        <w:t>XGBoost</w:t>
      </w:r>
      <w:proofErr w:type="spellEnd"/>
      <w:r w:rsidR="002B0C5B" w:rsidRPr="002B0C5B">
        <w:t xml:space="preserve"> can detect established patterns of informant discrepancies commonly observed in psychiatric assessments.</w:t>
      </w:r>
    </w:p>
    <w:p w14:paraId="14944ADC" w14:textId="766EBD8E" w:rsidR="00195A4B" w:rsidRDefault="00A31557" w:rsidP="00346646">
      <w:pPr>
        <w:pStyle w:val="Style3"/>
        <w:spacing w:line="360" w:lineRule="auto"/>
      </w:pPr>
      <w:bookmarkStart w:id="38" w:name="_Toc192525383"/>
      <w:r w:rsidRPr="00207F5F">
        <w:t>Research</w:t>
      </w:r>
      <w:r w:rsidR="00863E57" w:rsidRPr="00207F5F">
        <w:t xml:space="preserve"> question</w:t>
      </w:r>
      <w:bookmarkEnd w:id="38"/>
    </w:p>
    <w:p w14:paraId="1775C4B0" w14:textId="70E2C29F" w:rsidR="0072533D" w:rsidRDefault="00F83F79" w:rsidP="00346646">
      <w:pPr>
        <w:spacing w:line="360" w:lineRule="auto"/>
        <w:rPr>
          <w:rFonts w:eastAsiaTheme="majorEastAsia"/>
        </w:rPr>
      </w:pPr>
      <w:r>
        <w:rPr>
          <w:rFonts w:eastAsiaTheme="majorEastAsia"/>
        </w:rPr>
        <w:t xml:space="preserve">Focus on exploratory model: </w:t>
      </w:r>
      <w:r w:rsidR="0072533D" w:rsidRPr="00207F5F">
        <w:rPr>
          <w:rFonts w:eastAsiaTheme="majorEastAsia"/>
        </w:rPr>
        <w:t xml:space="preserve">To what extent does structural brain </w:t>
      </w:r>
      <w:r w:rsidR="0072533D" w:rsidRPr="005F6551">
        <w:rPr>
          <w:rFonts w:eastAsiaTheme="majorEastAsia"/>
        </w:rPr>
        <w:t>data explain</w:t>
      </w:r>
      <w:r w:rsidR="0072533D" w:rsidRPr="00207F5F">
        <w:rPr>
          <w:rFonts w:eastAsiaTheme="majorEastAsia"/>
        </w:rPr>
        <w:t xml:space="preserve"> the variation in </w:t>
      </w:r>
      <w:r w:rsidR="005F6551">
        <w:rPr>
          <w:rFonts w:eastAsiaTheme="majorEastAsia"/>
        </w:rPr>
        <w:t xml:space="preserve">OCD </w:t>
      </w:r>
      <w:r w:rsidR="0072533D" w:rsidRPr="00207F5F">
        <w:rPr>
          <w:rFonts w:eastAsiaTheme="majorEastAsia"/>
        </w:rPr>
        <w:t>symptoms as reported by youths versus their parents?</w:t>
      </w:r>
    </w:p>
    <w:p w14:paraId="4FE2ACB9" w14:textId="6198B97F" w:rsidR="00F83F79" w:rsidRPr="00F83F79" w:rsidRDefault="00F83F79" w:rsidP="00F83F79">
      <w:pPr>
        <w:rPr>
          <w:rFonts w:eastAsiaTheme="majorEastAsia"/>
        </w:rPr>
      </w:pPr>
      <w:r>
        <w:t xml:space="preserve">Focus on predictive model: </w:t>
      </w:r>
      <w:r w:rsidRPr="00F83F79">
        <w:t>Can structural brain data be used to predict the level of OCD symptoms reported by youths and parents?</w:t>
      </w:r>
    </w:p>
    <w:p w14:paraId="6FF2836B" w14:textId="017EA824" w:rsidR="008D1DCE" w:rsidRPr="00207F5F" w:rsidRDefault="008D1DCE" w:rsidP="00346646">
      <w:pPr>
        <w:pStyle w:val="Style3"/>
        <w:spacing w:line="360" w:lineRule="auto"/>
      </w:pPr>
      <w:bookmarkStart w:id="39" w:name="_Toc192525384"/>
      <w:r w:rsidRPr="00207F5F">
        <w:t>Hypothesis</w:t>
      </w:r>
      <w:bookmarkEnd w:id="39"/>
    </w:p>
    <w:p w14:paraId="410907FA" w14:textId="4D90F174" w:rsidR="00201BF6" w:rsidRPr="00207F5F" w:rsidRDefault="002B0C5B" w:rsidP="00346646">
      <w:pPr>
        <w:spacing w:line="360" w:lineRule="auto"/>
        <w:rPr>
          <w:rFonts w:eastAsiaTheme="majorEastAsia"/>
          <w:color w:val="000000" w:themeColor="text1"/>
        </w:rPr>
      </w:pPr>
      <w:r w:rsidRPr="002B0C5B">
        <w:rPr>
          <w:rFonts w:eastAsiaTheme="majorEastAsia"/>
          <w:color w:val="000000" w:themeColor="text1"/>
        </w:rPr>
        <w:t xml:space="preserve">There will be a significant difference in the prediction accuracy of structural brain data between self-reported and parent-reported OCD symptoms in adolescents with OCD, </w:t>
      </w:r>
      <w:commentRangeStart w:id="40"/>
      <w:r w:rsidRPr="002B0C5B">
        <w:rPr>
          <w:rFonts w:eastAsiaTheme="majorEastAsia"/>
          <w:color w:val="000000" w:themeColor="text1"/>
        </w:rPr>
        <w:t>with an expectation of higher accuracy for self-reported symptoms for the internalizing dimension and higher accuracy for parent-reported symptoms for the externalizing dimension.</w:t>
      </w:r>
      <w:commentRangeEnd w:id="40"/>
      <w:r w:rsidR="0013016E">
        <w:rPr>
          <w:rStyle w:val="CommentReference"/>
        </w:rPr>
        <w:commentReference w:id="40"/>
      </w:r>
    </w:p>
    <w:p w14:paraId="7874FA49" w14:textId="3055FCA3" w:rsidR="008D1DCE" w:rsidRDefault="008D1DCE" w:rsidP="00346646">
      <w:pPr>
        <w:pStyle w:val="Style1"/>
      </w:pPr>
      <w:bookmarkStart w:id="41" w:name="_Toc192525385"/>
      <w:r w:rsidRPr="00195A4B">
        <w:t>Methods</w:t>
      </w:r>
      <w:bookmarkEnd w:id="41"/>
    </w:p>
    <w:p w14:paraId="4395E2C6" w14:textId="456140E9" w:rsidR="00E95E86" w:rsidRPr="00201BF6" w:rsidRDefault="002A68E0" w:rsidP="00346646">
      <w:pPr>
        <w:pStyle w:val="Style2"/>
        <w:spacing w:line="360" w:lineRule="auto"/>
      </w:pPr>
      <w:bookmarkStart w:id="42" w:name="_Toc192525386"/>
      <w:r>
        <w:t>Data Source and Collection Procedures</w:t>
      </w:r>
      <w:bookmarkEnd w:id="42"/>
    </w:p>
    <w:p w14:paraId="6865D053" w14:textId="14287778" w:rsidR="002A68E0" w:rsidRDefault="00820317" w:rsidP="002A68E0">
      <w:pPr>
        <w:spacing w:line="360" w:lineRule="auto"/>
        <w:ind w:firstLine="720"/>
        <w:rPr>
          <w:color w:val="000000" w:themeColor="text1"/>
        </w:rPr>
      </w:pPr>
      <w:r>
        <w:rPr>
          <w:color w:val="000000" w:themeColor="text1"/>
        </w:rPr>
        <w:t>The</w:t>
      </w:r>
      <w:r w:rsidRPr="00B81AF5">
        <w:rPr>
          <w:color w:val="000000" w:themeColor="text1"/>
        </w:rPr>
        <w:t xml:space="preserve"> Adolescent Brain and Cognitive </w:t>
      </w:r>
      <w:r w:rsidRPr="00346646">
        <w:t xml:space="preserve">Development (ABCD) Study </w:t>
      </w:r>
      <w:r w:rsidR="00F30FA9">
        <w:t xml:space="preserve">is a </w:t>
      </w:r>
      <w:r w:rsidR="00346646" w:rsidRPr="00346646">
        <w:t>comprehensive decade-long research initiative in the United States</w:t>
      </w:r>
      <w:r w:rsidR="00201BF6" w:rsidRPr="00346646">
        <w:t>,</w:t>
      </w:r>
      <w:r w:rsidRPr="00346646">
        <w:t xml:space="preserve"> tracking</w:t>
      </w:r>
      <w:r w:rsidRPr="00B81AF5">
        <w:rPr>
          <w:color w:val="000000" w:themeColor="text1"/>
        </w:rPr>
        <w:t xml:space="preserve"> children from ages 9-10 through late adolescence and </w:t>
      </w:r>
      <w:r w:rsidR="00346646">
        <w:rPr>
          <w:color w:val="000000" w:themeColor="text1"/>
        </w:rPr>
        <w:t xml:space="preserve">into </w:t>
      </w:r>
      <w:r w:rsidRPr="00B81AF5">
        <w:rPr>
          <w:color w:val="000000" w:themeColor="text1"/>
        </w:rPr>
        <w:t xml:space="preserve">early adulthood. </w:t>
      </w:r>
      <w:r w:rsidR="00346646">
        <w:rPr>
          <w:color w:val="000000" w:themeColor="text1"/>
        </w:rPr>
        <w:t>It</w:t>
      </w:r>
      <w:r w:rsidRPr="00B81AF5">
        <w:rPr>
          <w:color w:val="000000" w:themeColor="text1"/>
        </w:rPr>
        <w:t xml:space="preserve"> conducts annual lab-based evaluations and biannual imaging scans to assess various mental and physical health metrics (Saragosa-Harris et al., 2022; Barch et al., 2018).</w:t>
      </w:r>
      <w:r>
        <w:rPr>
          <w:color w:val="000000" w:themeColor="text1"/>
        </w:rPr>
        <w:t xml:space="preserve"> </w:t>
      </w:r>
      <w:r w:rsidRPr="00B81AF5">
        <w:rPr>
          <w:color w:val="000000" w:themeColor="text1"/>
        </w:rPr>
        <w:t xml:space="preserve">The ABCD Study is designed to enhance our understanding of the behavioral, genetic, neurobiological, and environmental factors influencing health and risk factors for physical and mental health </w:t>
      </w:r>
      <w:r w:rsidR="003A5DF6">
        <w:rPr>
          <w:color w:val="000000" w:themeColor="text1"/>
        </w:rPr>
        <w:t>problem</w:t>
      </w:r>
      <w:r w:rsidR="00F30FA9">
        <w:rPr>
          <w:color w:val="000000" w:themeColor="text1"/>
        </w:rPr>
        <w:t>s during adolescence</w:t>
      </w:r>
      <w:r w:rsidRPr="00B81AF5">
        <w:rPr>
          <w:color w:val="000000" w:themeColor="text1"/>
        </w:rPr>
        <w:t xml:space="preserve">. </w:t>
      </w:r>
      <w:r w:rsidR="003A5DF6">
        <w:rPr>
          <w:color w:val="000000" w:themeColor="text1"/>
        </w:rPr>
        <w:t>The study</w:t>
      </w:r>
      <w:r w:rsidRPr="00B81AF5">
        <w:rPr>
          <w:color w:val="000000" w:themeColor="text1"/>
        </w:rPr>
        <w:t xml:space="preserve"> includes 12,000 children at baseline, recruited from 21 research sites across the United States (Karcher &amp; Barch, 2021). To ensure the cohort is diverse and representative, the ABCD Study employs a multi-stage probability sampling technique, along with weighting methods and stratified sampling within specific regions to minimize selection bias.</w:t>
      </w:r>
    </w:p>
    <w:p w14:paraId="6769901E" w14:textId="77777777" w:rsidR="008D1DCE" w:rsidRDefault="008D1DCE" w:rsidP="00AE2257">
      <w:pPr>
        <w:pStyle w:val="Style2"/>
      </w:pPr>
      <w:bookmarkStart w:id="43" w:name="_Toc192525387"/>
      <w:r w:rsidRPr="00207F5F">
        <w:t>Data acquisition</w:t>
      </w:r>
      <w:bookmarkEnd w:id="43"/>
    </w:p>
    <w:p w14:paraId="44C2D85E" w14:textId="14BCC7F8" w:rsidR="00F93A47" w:rsidRDefault="002A68E0" w:rsidP="00CD2BE5">
      <w:pPr>
        <w:pStyle w:val="Style3"/>
      </w:pPr>
      <w:bookmarkStart w:id="44" w:name="_Toc192525388"/>
      <w:r>
        <w:t>Questionaries</w:t>
      </w:r>
      <w:bookmarkEnd w:id="44"/>
      <w:r>
        <w:t xml:space="preserve"> </w:t>
      </w:r>
    </w:p>
    <w:p w14:paraId="4B847864" w14:textId="03B56155" w:rsidR="00E27AFF" w:rsidRDefault="00CD2BE5" w:rsidP="00541CA3">
      <w:pPr>
        <w:pStyle w:val="Style4"/>
      </w:pPr>
      <w:bookmarkStart w:id="45" w:name="_Toc192525389"/>
      <w:r>
        <w:t>Kiddie Affective</w:t>
      </w:r>
      <w:bookmarkEnd w:id="45"/>
      <w:r>
        <w:t xml:space="preserve"> </w:t>
      </w:r>
    </w:p>
    <w:p w14:paraId="6CD89864" w14:textId="3AE82896" w:rsidR="00CD2BE5" w:rsidRPr="00E27AFF" w:rsidRDefault="00CD2BE5" w:rsidP="00CD2BE5">
      <w:r>
        <w:t>Demographic variables</w:t>
      </w:r>
    </w:p>
    <w:p w14:paraId="364ED0A1" w14:textId="77777777" w:rsidR="00E27AFF" w:rsidRPr="00CD2BE5" w:rsidRDefault="00E27AFF" w:rsidP="00CD2BE5">
      <w:pPr>
        <w:pStyle w:val="Style4"/>
      </w:pPr>
    </w:p>
    <w:p w14:paraId="7F2F54AC" w14:textId="77777777" w:rsidR="00B94DB5" w:rsidRDefault="00F93A47" w:rsidP="00541CA3">
      <w:pPr>
        <w:pStyle w:val="Style4"/>
      </w:pPr>
      <w:bookmarkStart w:id="46" w:name="_Toc192525390"/>
      <w:r w:rsidRPr="00CD2BE5">
        <w:t xml:space="preserve">Achenbach System </w:t>
      </w:r>
      <w:r w:rsidRPr="00541CA3">
        <w:t>and</w:t>
      </w:r>
      <w:r w:rsidRPr="00CD2BE5">
        <w:t xml:space="preserve"> Empirically Based Assessment </w:t>
      </w:r>
      <w:r w:rsidR="00CD2BE5">
        <w:t>(</w:t>
      </w:r>
      <w:r w:rsidR="00CD2BE5" w:rsidRPr="00CD2BE5">
        <w:t>ASEBA</w:t>
      </w:r>
      <w:r w:rsidR="00CD2BE5">
        <w:t>)</w:t>
      </w:r>
      <w:bookmarkEnd w:id="46"/>
    </w:p>
    <w:p w14:paraId="36C03CA3" w14:textId="3E98B572" w:rsidR="00B94DB5" w:rsidRPr="00B94DB5" w:rsidRDefault="006623E6" w:rsidP="00B94DB5">
      <w:pPr>
        <w:pStyle w:val="Style5"/>
      </w:pPr>
      <w:r w:rsidRPr="003867A7">
        <w:t>Child Behavior Checklist (CBCL)</w:t>
      </w:r>
      <w:r w:rsidR="00B94DB5">
        <w:t>.</w:t>
      </w:r>
    </w:p>
    <w:p w14:paraId="19E9EED5" w14:textId="22C2B5A4" w:rsidR="003B224D" w:rsidRDefault="002B0C5B" w:rsidP="00207F5F">
      <w:pPr>
        <w:spacing w:line="360" w:lineRule="auto"/>
      </w:pPr>
      <w:r w:rsidRPr="002B0C5B">
        <w:t>The CBCL is a component of the ASEBA and is used to assess children's behavioral, emotional, or social problems</w:t>
      </w:r>
      <w:r>
        <w:t xml:space="preserve"> </w:t>
      </w:r>
      <w:r w:rsidR="006623E6" w:rsidRPr="003867A7">
        <w:fldChar w:fldCharType="begin"/>
      </w:r>
      <w:r w:rsidR="00DD3701">
        <w:instrText xml:space="preserve"> ADDIN ZOTERO_ITEM CSL_CITATION {"citationID":"VHkYyXov","properties":{"formattedCitation":"(T. M. Achenbach, 2001)","plainCitation":"(T. M. 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006623E6" w:rsidRPr="003867A7">
        <w:fldChar w:fldCharType="separate"/>
      </w:r>
      <w:r w:rsidR="00DD3701">
        <w:t>(Achenbach, 2001)</w:t>
      </w:r>
      <w:r w:rsidR="006623E6" w:rsidRPr="003867A7">
        <w:fldChar w:fldCharType="end"/>
      </w:r>
      <w:r w:rsidR="006623E6" w:rsidRPr="003867A7">
        <w:t>.</w:t>
      </w:r>
      <w:r w:rsidR="00F15741" w:rsidRPr="003867A7">
        <w:t xml:space="preserve"> </w:t>
      </w:r>
      <w:r w:rsidRPr="002B0C5B">
        <w:t>It is a 112-item parent-reported survey, which uses a 3-point Likert scale for responses: "Very True," "Somewhat True," or "Not True," where parents are asked to rate each item based on their child's behavior "now or within the past six months."</w:t>
      </w:r>
      <w:r>
        <w:t xml:space="preserve"> </w:t>
      </w:r>
      <w:r w:rsidR="008D3C01">
        <w:t>It</w:t>
      </w:r>
      <w:r w:rsidR="00162758" w:rsidRPr="003867A7">
        <w:t xml:space="preserve"> consis</w:t>
      </w:r>
      <w:r w:rsidR="008D3C01">
        <w:t>ts</w:t>
      </w:r>
      <w:r w:rsidR="00162758" w:rsidRPr="003867A7">
        <w:t xml:space="preserve"> of several dimensions categorized into Syndrome Scales </w:t>
      </w:r>
      <w:r w:rsidR="003A5DF6">
        <w:t>and</w:t>
      </w:r>
      <w:r w:rsidR="00162758" w:rsidRPr="003867A7">
        <w:t xml:space="preserve"> DSM-Oriented Scales. </w:t>
      </w:r>
      <w:r w:rsidR="00F15741" w:rsidRPr="003867A7">
        <w:t xml:space="preserve">The eight syndrome scales </w:t>
      </w:r>
      <w:r w:rsidR="003867A7" w:rsidRPr="003867A7">
        <w:t xml:space="preserve">are </w:t>
      </w:r>
      <w:r w:rsidR="00F15741" w:rsidRPr="003867A7">
        <w:t>established through factor analysis</w:t>
      </w:r>
      <w:r w:rsidR="0050526F">
        <w:t xml:space="preserve"> </w:t>
      </w:r>
      <w:r w:rsidR="0050526F" w:rsidRPr="0050526F">
        <w:rPr>
          <w:color w:val="8DD873" w:themeColor="accent6" w:themeTint="99"/>
        </w:rPr>
        <w:t>(ref)</w:t>
      </w:r>
      <w:r w:rsidR="00F15741" w:rsidRPr="0050526F">
        <w:rPr>
          <w:color w:val="8DD873" w:themeColor="accent6" w:themeTint="99"/>
        </w:rPr>
        <w:t xml:space="preserve">. </w:t>
      </w:r>
      <w:r w:rsidR="00162758" w:rsidRPr="003867A7">
        <w:t>The</w:t>
      </w:r>
      <w:r w:rsidR="003867A7" w:rsidRPr="003867A7">
        <w:t xml:space="preserve">y </w:t>
      </w:r>
      <w:r w:rsidR="00162758" w:rsidRPr="003867A7">
        <w:t xml:space="preserve">encompass clusters of common behaviors or symptoms, </w:t>
      </w:r>
      <w:r w:rsidR="003867A7">
        <w:t>including (1)</w:t>
      </w:r>
      <w:r w:rsidR="003867A7" w:rsidRPr="003867A7">
        <w:t xml:space="preserve"> Anxious</w:t>
      </w:r>
      <w:r w:rsidR="00162758" w:rsidRPr="003867A7">
        <w:t xml:space="preserve">/Depressed, </w:t>
      </w:r>
      <w:r w:rsidR="003867A7">
        <w:t xml:space="preserve">(2) </w:t>
      </w:r>
      <w:r w:rsidR="003867A7">
        <w:rPr>
          <w:rFonts w:ascii="inherit" w:hAnsi="inherit" w:cs="Open Sans"/>
          <w:color w:val="000000"/>
        </w:rPr>
        <w:t>Withdrawn/Depressed</w:t>
      </w:r>
      <w:r w:rsidR="003867A7">
        <w:t xml:space="preserve">, (3) </w:t>
      </w:r>
      <w:r w:rsidR="003867A7">
        <w:rPr>
          <w:rFonts w:ascii="inherit" w:hAnsi="inherit" w:cs="Open Sans"/>
          <w:color w:val="000000"/>
        </w:rPr>
        <w:t>Somatic Complaints,</w:t>
      </w:r>
      <w:r w:rsidR="003867A7">
        <w:t xml:space="preserve"> (4) </w:t>
      </w:r>
      <w:r w:rsidR="003867A7">
        <w:rPr>
          <w:rFonts w:ascii="inherit" w:hAnsi="inherit" w:cs="Open Sans"/>
          <w:color w:val="000000"/>
        </w:rPr>
        <w:t>Social Problems,</w:t>
      </w:r>
      <w:r w:rsidR="003867A7">
        <w:t xml:space="preserve"> (5) </w:t>
      </w:r>
      <w:r w:rsidR="003867A7">
        <w:rPr>
          <w:rFonts w:ascii="inherit" w:hAnsi="inherit" w:cs="Open Sans"/>
          <w:color w:val="000000"/>
        </w:rPr>
        <w:t xml:space="preserve">Thought </w:t>
      </w:r>
      <w:r w:rsidR="00A04208">
        <w:rPr>
          <w:rFonts w:ascii="inherit" w:hAnsi="inherit" w:cs="Open Sans"/>
          <w:color w:val="000000"/>
        </w:rPr>
        <w:t xml:space="preserve">Problems, </w:t>
      </w:r>
      <w:r w:rsidR="00A04208">
        <w:t>(</w:t>
      </w:r>
      <w:r w:rsidR="003867A7">
        <w:t xml:space="preserve">6) </w:t>
      </w:r>
      <w:r w:rsidR="003867A7">
        <w:rPr>
          <w:rFonts w:ascii="inherit" w:hAnsi="inherit" w:cs="Open Sans"/>
          <w:color w:val="000000"/>
        </w:rPr>
        <w:t>Attention Problems</w:t>
      </w:r>
      <w:r w:rsidR="003867A7">
        <w:t xml:space="preserve">, (7) </w:t>
      </w:r>
      <w:r w:rsidR="003867A7">
        <w:rPr>
          <w:rFonts w:ascii="inherit" w:hAnsi="inherit" w:cs="Open Sans"/>
          <w:color w:val="000000"/>
        </w:rPr>
        <w:t>Rule</w:t>
      </w:r>
      <w:r>
        <w:rPr>
          <w:rFonts w:ascii="inherit" w:hAnsi="inherit" w:cs="Open Sans"/>
          <w:color w:val="000000"/>
        </w:rPr>
        <w:t>-</w:t>
      </w:r>
      <w:r w:rsidR="003867A7">
        <w:rPr>
          <w:rFonts w:ascii="inherit" w:hAnsi="inherit" w:cs="Open Sans"/>
          <w:color w:val="000000"/>
        </w:rPr>
        <w:t>Breaking Behavior</w:t>
      </w:r>
      <w:r w:rsidR="003867A7">
        <w:t xml:space="preserve">, (8) </w:t>
      </w:r>
      <w:r w:rsidR="003867A7">
        <w:rPr>
          <w:rFonts w:ascii="inherit" w:hAnsi="inherit" w:cs="Open Sans"/>
          <w:color w:val="000000"/>
        </w:rPr>
        <w:t>Aggressive Behavior.</w:t>
      </w:r>
      <w:r w:rsidR="003867A7">
        <w:t xml:space="preserve"> </w:t>
      </w:r>
      <w:r w:rsidR="00162758" w:rsidRPr="003867A7">
        <w:t>M</w:t>
      </w:r>
      <w:r w:rsidR="00B36C44">
        <w:t>eanwhile</w:t>
      </w:r>
      <w:r w:rsidR="00162758" w:rsidRPr="003867A7">
        <w:t>,</w:t>
      </w:r>
      <w:r w:rsidR="00B36C44">
        <w:t xml:space="preserve"> the more recently developed </w:t>
      </w:r>
      <w:r w:rsidR="00162758" w:rsidRPr="003867A7">
        <w:t>s</w:t>
      </w:r>
      <w:r w:rsidR="00F66222">
        <w:t>even</w:t>
      </w:r>
      <w:r w:rsidR="00162758" w:rsidRPr="00E33541">
        <w:t xml:space="preserve"> DSM-Oriented Scales align with diagnostic categories outlined in the Diagnostic and Statistical Manual of Mental Disorders</w:t>
      </w:r>
      <w:r w:rsidR="00B36C44">
        <w:t xml:space="preserve">. They </w:t>
      </w:r>
      <w:r w:rsidR="003867A7">
        <w:t>includ</w:t>
      </w:r>
      <w:r w:rsidR="008313E5">
        <w:t>e;</w:t>
      </w:r>
      <w:r w:rsidR="003867A7">
        <w:t xml:space="preserve"> (1) </w:t>
      </w:r>
      <w:r w:rsidR="00F66222">
        <w:rPr>
          <w:rFonts w:ascii="inherit" w:hAnsi="inherit" w:cs="Open Sans"/>
          <w:color w:val="000000"/>
        </w:rPr>
        <w:t>OCD Problems</w:t>
      </w:r>
      <w:r w:rsidR="003867A7">
        <w:t>, (</w:t>
      </w:r>
      <w:r w:rsidR="00F66222">
        <w:t>2</w:t>
      </w:r>
      <w:r w:rsidR="003867A7">
        <w:t>)</w:t>
      </w:r>
      <w:r w:rsidR="00F66222">
        <w:t xml:space="preserve"> Depressive Problems,</w:t>
      </w:r>
      <w:r w:rsidR="003867A7">
        <w:t xml:space="preserve"> </w:t>
      </w:r>
      <w:r w:rsidR="00F66222">
        <w:t xml:space="preserve">(3) </w:t>
      </w:r>
      <w:r w:rsidR="003867A7">
        <w:rPr>
          <w:rFonts w:ascii="inherit" w:hAnsi="inherit" w:cs="Open Sans"/>
          <w:color w:val="000000"/>
        </w:rPr>
        <w:t>Anxiety Problems</w:t>
      </w:r>
      <w:r w:rsidR="003867A7">
        <w:t>, (</w:t>
      </w:r>
      <w:r w:rsidR="00F66222">
        <w:t>4</w:t>
      </w:r>
      <w:r w:rsidR="003867A7">
        <w:t xml:space="preserve">) </w:t>
      </w:r>
      <w:r w:rsidR="003867A7">
        <w:rPr>
          <w:rFonts w:ascii="inherit" w:hAnsi="inherit" w:cs="Open Sans"/>
          <w:color w:val="000000"/>
        </w:rPr>
        <w:t>Somatic Problems</w:t>
      </w:r>
      <w:r w:rsidR="003867A7">
        <w:t>, (</w:t>
      </w:r>
      <w:r w:rsidR="00F66222">
        <w:t>5</w:t>
      </w:r>
      <w:r w:rsidR="003867A7">
        <w:t xml:space="preserve">) </w:t>
      </w:r>
      <w:r w:rsidR="003867A7">
        <w:rPr>
          <w:rFonts w:ascii="inherit" w:hAnsi="inherit" w:cs="Open Sans"/>
          <w:color w:val="000000"/>
        </w:rPr>
        <w:t>Attention Deficit/Hyperactivity Problems</w:t>
      </w:r>
      <w:r w:rsidR="003867A7">
        <w:t>, (</w:t>
      </w:r>
      <w:r w:rsidR="00F66222">
        <w:t>6</w:t>
      </w:r>
      <w:r w:rsidR="003867A7">
        <w:t xml:space="preserve">) </w:t>
      </w:r>
      <w:r w:rsidR="003867A7">
        <w:rPr>
          <w:rFonts w:ascii="inherit" w:hAnsi="inherit" w:cs="Open Sans"/>
          <w:color w:val="000000"/>
        </w:rPr>
        <w:t>Oppositional Defiant Problems</w:t>
      </w:r>
      <w:r w:rsidR="003867A7">
        <w:t>, (</w:t>
      </w:r>
      <w:r w:rsidR="00F66222">
        <w:t>7</w:t>
      </w:r>
      <w:r w:rsidR="003867A7">
        <w:t xml:space="preserve">) </w:t>
      </w:r>
      <w:r w:rsidR="003867A7">
        <w:rPr>
          <w:rFonts w:ascii="inherit" w:hAnsi="inherit" w:cs="Open Sans"/>
          <w:color w:val="000000"/>
        </w:rPr>
        <w:t>Conduct Problems</w:t>
      </w:r>
      <w:r w:rsidR="003867A7">
        <w:t xml:space="preserve"> </w:t>
      </w:r>
      <w:r w:rsidR="00E33541" w:rsidRPr="00E33541">
        <w:fldChar w:fldCharType="begin"/>
      </w:r>
      <w:r w:rsidR="00F66222">
        <w:instrText xml:space="preserve"> ADDIN ZOTERO_ITEM CSL_CITATION {"citationID":"VJmGeEgw","properties":{"formattedCitation":"(American Psychiatric Association, 2013; Nelson et al., 2001)","plainCitation":"(American Psychiatric Association, 2013; Nelson et al., 2001)","noteIndex":0},"citationItems":[{"id":3675,"uris":["http://zotero.org/users/13126831/items/I4DZVZQN"],"itemData":{"id":3675,"type":"book","collection-title":"DSM-5","edition":"5th ed.","event-place":"Washington, D.C","ISBN":"978-0-89042-555-8","publisher":"American Psychiatric Association","publisher-place":"Washington, D.C","title":"Diagnostic and statistical manual of mental disorders : DSM-5","author":[{"literal":"American Psychiatric Association"}],"issued":{"date-parts":[["2013"]]}}},{"id":3236,"uris":["http://zotero.org/users/13126831/items/2D7YPPCL"],"itemData":{"id":3236,"type":"article-journal","abstract":"To create an obsessive-compulsive disorder subscale (OCS) of the Child Behavior Checklist (CBCL) and to determine its internal consistency, sensitivity, specificity, and positive and negative predictive power to identify obsessive-compulsive disorder (OCD) in children and adolescents.\nThree samples of equal size (n = 73) of children and adolescents, matched for age, gender, and race, were selected for these analyses: 1) a clinically ascertained OCD group, 2) a psychiatrically treated group whose records revealed no evidence of OCD, and 3) a general population control group. An OCS was created by applying factor analysis to 11 CBCL items. Examinations of internal consistency, sensitivity, specificity, and positive and negative predictive value were undertaken.\nOf 11 items hypothesized to predict OCD, 8 items were retained after factor analyses (smallest factor loading: 0.49) and used to calculate OCS scores. The retained items displayed excellent internal consistency (Cronbach's alpha coefficient = 0.84). OCD participants had significantly higher OCS scores than either psychiatrically treated or general population control groups. With the use of the 2 cutoff scores closest to the true rate of OCD in the overall sample, sensitivity was 75.3% to 84.9%, specificity was 82.2% to 92.5%, positive predictive value was 70.5% to 83.3%, and negative predictive value was 88.2% to 91.6%.\nThe performance of the proposed CBCL OCS compares favorably with that of the only previously studied screening instrument for OCD, the Leyton Obsessional Inventory-Child Version. Unlike the Leyton Obsessional Inventory-Child Version, the CBCL is already in widespread use as a screen for most other forms of psychopathology. As the performance of the CBCL OCS will need to be replicated in other sample populations, data with various cutoff levels are provided to enable investigators and clinicians to tailor its use to specific study populations.","container-title":"Pediatrics","DOI":"10.1542/peds.108.1.e14","ISSN":"0031-4005","issue":"1","note":"publisher-place: United States\npublisher: United States: Am Acad Pediatrics","page":"e14-e14","title":"Obsessive-Compulsive Scale of the Child Behavior Checklist: Specificity, Sensitivity, and Predictive Power","volume":"108","author":[{"family":"Nelson","given":"Elliot C"},{"family":"Hanna","given":"Gregory L"},{"family":"Hudziak","given":"James J"},{"family":"Botteron","given":"Kelly N"},{"family":"Heath","given":"Andrew C"},{"family":"Todd","given":"Richard D"}],"issued":{"date-parts":[["2001"]]}}}],"schema":"https://github.com/citation-style-language/schema/raw/master/csl-citation.json"} </w:instrText>
      </w:r>
      <w:r w:rsidR="00E33541" w:rsidRPr="00E33541">
        <w:fldChar w:fldCharType="separate"/>
      </w:r>
      <w:r w:rsidR="00F66222">
        <w:t>(American Psychiatric Association, 2013; Nelson et al., 2001)</w:t>
      </w:r>
      <w:r w:rsidR="00E33541" w:rsidRPr="00E33541">
        <w:fldChar w:fldCharType="end"/>
      </w:r>
      <w:r w:rsidR="00162758" w:rsidRPr="00E33541">
        <w:t>.</w:t>
      </w:r>
      <w:r w:rsidR="003867A7">
        <w:t xml:space="preserve"> Furthermore</w:t>
      </w:r>
      <w:r w:rsidR="00162758" w:rsidRPr="00E33541">
        <w:t>, these scales are grouped into</w:t>
      </w:r>
      <w:r w:rsidR="00E33541" w:rsidRPr="00E33541">
        <w:t xml:space="preserve"> three</w:t>
      </w:r>
      <w:r w:rsidR="00162758" w:rsidRPr="00E33541">
        <w:t xml:space="preserve"> high-level domains known as </w:t>
      </w:r>
      <w:r w:rsidR="00B36C44">
        <w:t xml:space="preserve">(1) </w:t>
      </w:r>
      <w:r w:rsidR="00162758" w:rsidRPr="00E33541">
        <w:t>Internalizing Problems (which combines Anxious/Depressed, Withdrawn/Depressed, and Somatic Complaints),</w:t>
      </w:r>
      <w:r w:rsidR="00B36C44">
        <w:t xml:space="preserve"> (2)</w:t>
      </w:r>
      <w:r w:rsidR="00162758" w:rsidRPr="00E33541">
        <w:t xml:space="preserve"> Externalizing Problems (which combines Rule-Breaking Behavior and Aggressive Behavior), and a </w:t>
      </w:r>
      <w:r w:rsidR="00B36C44">
        <w:t xml:space="preserve">(3) </w:t>
      </w:r>
      <w:r w:rsidR="00162758" w:rsidRPr="00E33541">
        <w:t>Total Problems score that sums all problem items. These dimensions offer a detailed assessment of a child's emotional, social, and behavioral functioning, aiding in identifying areas that may benefit from therapeutic or educational interventions.</w:t>
      </w:r>
    </w:p>
    <w:p w14:paraId="0758860C" w14:textId="0212E2E8" w:rsidR="00E85EEE" w:rsidRPr="004F6F8B" w:rsidRDefault="00E85EEE" w:rsidP="00E85EEE">
      <w:pPr>
        <w:pStyle w:val="Style4"/>
        <w:rPr>
          <w:color w:val="45B0E1" w:themeColor="accent1" w:themeTint="99"/>
        </w:rPr>
      </w:pPr>
      <w:bookmarkStart w:id="47" w:name="_Toc192525391"/>
      <w:r w:rsidRPr="004F6F8B">
        <w:rPr>
          <w:color w:val="45B0E1" w:themeColor="accent1" w:themeTint="99"/>
        </w:rPr>
        <w:t xml:space="preserve">The </w:t>
      </w:r>
      <w:r w:rsidR="007373E4" w:rsidRPr="004F6F8B">
        <w:rPr>
          <w:color w:val="45B0E1" w:themeColor="accent1" w:themeTint="99"/>
        </w:rPr>
        <w:t>Obsessive-Compulsive</w:t>
      </w:r>
      <w:r w:rsidRPr="004F6F8B">
        <w:rPr>
          <w:color w:val="45B0E1" w:themeColor="accent1" w:themeTint="99"/>
        </w:rPr>
        <w:t xml:space="preserve"> Symptom (OCS) Scale</w:t>
      </w:r>
      <w:r w:rsidR="004F6F8B" w:rsidRPr="004F6F8B">
        <w:rPr>
          <w:color w:val="45B0E1" w:themeColor="accent1" w:themeTint="99"/>
        </w:rPr>
        <w:t xml:space="preserve"> (?)</w:t>
      </w:r>
      <w:bookmarkEnd w:id="47"/>
    </w:p>
    <w:p w14:paraId="71AFCEEF" w14:textId="354E2A04" w:rsidR="00E85EEE" w:rsidRPr="004F6F8B" w:rsidRDefault="00E85EEE" w:rsidP="00E85EEE">
      <w:pPr>
        <w:spacing w:line="360" w:lineRule="auto"/>
        <w:rPr>
          <w:b/>
          <w:bCs/>
          <w:color w:val="45B0E1" w:themeColor="accent1" w:themeTint="99"/>
        </w:rPr>
      </w:pPr>
      <w:r w:rsidRPr="004F6F8B">
        <w:rPr>
          <w:b/>
          <w:bCs/>
          <w:color w:val="45B0E1" w:themeColor="accent1" w:themeTint="99"/>
        </w:rPr>
        <w:t>Discrepancy</w:t>
      </w:r>
      <w:r w:rsidR="004F6F8B" w:rsidRPr="004F6F8B">
        <w:rPr>
          <w:b/>
          <w:bCs/>
          <w:color w:val="45B0E1" w:themeColor="accent1" w:themeTint="99"/>
        </w:rPr>
        <w:t xml:space="preserve"> </w:t>
      </w:r>
      <w:r w:rsidR="004F6F8B">
        <w:rPr>
          <w:b/>
          <w:bCs/>
          <w:color w:val="45B0E1" w:themeColor="accent1" w:themeTint="99"/>
        </w:rPr>
        <w:t>(?)</w:t>
      </w:r>
    </w:p>
    <w:p w14:paraId="00A2925A" w14:textId="77777777" w:rsidR="00E85EEE" w:rsidRPr="004F6F8B" w:rsidRDefault="00E85EEE" w:rsidP="00E85EEE">
      <w:pPr>
        <w:spacing w:line="360" w:lineRule="auto"/>
        <w:rPr>
          <w:color w:val="45B0E1" w:themeColor="accent1" w:themeTint="99"/>
        </w:rPr>
      </w:pPr>
      <w:r w:rsidRPr="004F6F8B">
        <w:rPr>
          <w:color w:val="45B0E1" w:themeColor="accent1" w:themeTint="99"/>
        </w:rPr>
        <w:t xml:space="preserve">small discrepancy = child agrees with parent about OCS score (probably) </w:t>
      </w:r>
    </w:p>
    <w:p w14:paraId="77D52CFB" w14:textId="77777777" w:rsidR="00E85EEE" w:rsidRPr="004F6F8B" w:rsidRDefault="00E85EEE" w:rsidP="00E85EEE">
      <w:pPr>
        <w:spacing w:line="360" w:lineRule="auto"/>
        <w:rPr>
          <w:color w:val="45B0E1" w:themeColor="accent1" w:themeTint="99"/>
        </w:rPr>
      </w:pPr>
      <w:r w:rsidRPr="004F6F8B">
        <w:rPr>
          <w:color w:val="45B0E1" w:themeColor="accent1" w:themeTint="99"/>
        </w:rPr>
        <w:t>high discrepancy = child probably disagrees with the parent about the OCD score</w:t>
      </w:r>
    </w:p>
    <w:p w14:paraId="321FC1BF" w14:textId="77777777" w:rsidR="00E85EEE" w:rsidRPr="003A5DF6" w:rsidRDefault="00E85EEE" w:rsidP="00207F5F">
      <w:pPr>
        <w:spacing w:line="360" w:lineRule="auto"/>
      </w:pPr>
    </w:p>
    <w:p w14:paraId="387A0DC5" w14:textId="7C5151B5" w:rsidR="00B94DB5" w:rsidRDefault="00153638" w:rsidP="00B94DB5">
      <w:pPr>
        <w:pStyle w:val="Style5"/>
      </w:pPr>
      <w:r>
        <w:t>B</w:t>
      </w:r>
      <w:r w:rsidR="003B224D" w:rsidRPr="003B224D">
        <w:t xml:space="preserve">rief </w:t>
      </w:r>
      <w:r>
        <w:t>P</w:t>
      </w:r>
      <w:r w:rsidR="003B224D" w:rsidRPr="003B224D">
        <w:t xml:space="preserve">roblem </w:t>
      </w:r>
      <w:r>
        <w:t>M</w:t>
      </w:r>
      <w:r w:rsidR="003B224D" w:rsidRPr="003B224D">
        <w:t>onitor</w:t>
      </w:r>
      <w:r w:rsidR="00B94DB5">
        <w:t xml:space="preserve"> (BPM).</w:t>
      </w:r>
    </w:p>
    <w:p w14:paraId="3D43B8AC" w14:textId="54B848B5" w:rsidR="003B224D" w:rsidRDefault="002B0C5B" w:rsidP="00207F5F">
      <w:pPr>
        <w:spacing w:line="360" w:lineRule="auto"/>
      </w:pPr>
      <w:r w:rsidRPr="002B0C5B">
        <w:t xml:space="preserve">The BPM is a 19-item self-reported survey used to assess children's behavioral and emotional functioning and their responses to interventions (RTIs). It also uses a 3-point Likert scale for </w:t>
      </w:r>
      <w:r w:rsidRPr="002B0C5B">
        <w:lastRenderedPageBreak/>
        <w:t>responses: "Very True", "Somewhat True," or "Not True." children are instructed to rate each item based on their behavior "currently or within the past six months."</w:t>
      </w:r>
      <w:r>
        <w:t xml:space="preserve"> </w:t>
      </w:r>
      <w:r w:rsidR="003B224D" w:rsidRPr="00153638">
        <w:t xml:space="preserve">The BPM measures four scales, including Internalizing, Attention Problems, Externalizing, and Total Problems scales, paralleling the items and scales found on the more comprehensive CBCL/6-18 </w:t>
      </w:r>
      <w:r w:rsidR="003B224D" w:rsidRPr="00153638">
        <w:fldChar w:fldCharType="begin"/>
      </w:r>
      <w:r w:rsidR="003B224D" w:rsidRPr="00153638">
        <w:instrText xml:space="preserve"> ADDIN ZOTERO_ITEM CSL_CITATION {"citationID":"Bsqg7R60","properties":{"formattedCitation":"(T. Achenbach et al., 2017)","plainCitation":"(T. Achenbach et al., 2017)","noteIndex":0},"citationItems":[{"id":3683,"uris":["http://zotero.org/users/13126831/items/69FIFYPT"],"itemData":{"id":3683,"type":"article-journal","container-title":"Burlington: University of Vermont Research Center for Children, Youth, and Families","journalAbbreviation":"Burlington: University of Vermont Research Center for Children, Youth, and Families","title":"Manual for the aseba brief problem monitor for ages 6–18 (bpm/6–18)","author":[{"family":"Achenbach","given":"TM"},{"family":"McConaughy","given":"SH"},{"family":"Ivanova","given":"MY"},{"family":"Rescorla","given":"LA"}],"issued":{"date-parts":[["2017"]]}}}],"schema":"https://github.com/citation-style-language/schema/raw/master/csl-citation.json"} </w:instrText>
      </w:r>
      <w:r w:rsidR="003B224D" w:rsidRPr="00153638">
        <w:fldChar w:fldCharType="separate"/>
      </w:r>
      <w:r w:rsidR="003B224D" w:rsidRPr="00153638">
        <w:t>(Achenbach et al., 2017)</w:t>
      </w:r>
      <w:r w:rsidR="003B224D" w:rsidRPr="00153638">
        <w:fldChar w:fldCharType="end"/>
      </w:r>
      <w:r w:rsidR="003B224D" w:rsidRPr="003B224D">
        <w:t xml:space="preserve">. </w:t>
      </w:r>
    </w:p>
    <w:p w14:paraId="16B684E0" w14:textId="32A91236" w:rsidR="003B224D" w:rsidRPr="00B94DB5" w:rsidRDefault="007509D8" w:rsidP="00ED3E68">
      <w:pPr>
        <w:pStyle w:val="Style3"/>
      </w:pPr>
      <w:bookmarkStart w:id="48" w:name="_Toc192525392"/>
      <w:r w:rsidRPr="00ED3E68">
        <w:t>Structural</w:t>
      </w:r>
      <w:r>
        <w:t xml:space="preserve"> </w:t>
      </w:r>
      <w:r w:rsidR="003B224D">
        <w:t>MRI</w:t>
      </w:r>
      <w:bookmarkEnd w:id="48"/>
    </w:p>
    <w:p w14:paraId="35A8BDB2" w14:textId="25822FCE" w:rsidR="004F6F8B" w:rsidRDefault="00153638" w:rsidP="00C90F76">
      <w:pPr>
        <w:spacing w:line="360" w:lineRule="auto"/>
      </w:pPr>
      <w:r w:rsidRPr="00153638">
        <w:t>High-resolution</w:t>
      </w:r>
      <w:r w:rsidRPr="00153638">
        <w:rPr>
          <w:rFonts w:eastAsiaTheme="majorEastAsia"/>
        </w:rPr>
        <w:t> T1-</w:t>
      </w:r>
      <w:proofErr w:type="gramStart"/>
      <w:r w:rsidRPr="00153638">
        <w:rPr>
          <w:rFonts w:eastAsiaTheme="majorEastAsia"/>
        </w:rPr>
        <w:t>weighted  and</w:t>
      </w:r>
      <w:proofErr w:type="gramEnd"/>
      <w:r w:rsidRPr="00153638">
        <w:rPr>
          <w:rFonts w:eastAsiaTheme="majorEastAsia"/>
        </w:rPr>
        <w:t xml:space="preserve"> T2-weighted 3D structural images </w:t>
      </w:r>
      <w:r w:rsidRPr="00153638">
        <w:t>were acquired using Siemens, Philips, and GE 3T MRI scanners.</w:t>
      </w:r>
      <w:r w:rsidR="00E27AFF">
        <w:t xml:space="preserve"> </w:t>
      </w:r>
      <w:r w:rsidR="0052087C">
        <w:t xml:space="preserve">Preprocessing includes </w:t>
      </w:r>
      <w:r w:rsidR="00AE2257">
        <w:t>correcting</w:t>
      </w:r>
      <w:r w:rsidR="0052087C">
        <w:t xml:space="preserve"> for bias field, distortion, and</w:t>
      </w:r>
      <w:r w:rsidR="005F6551">
        <w:t xml:space="preserve"> resampling </w:t>
      </w:r>
      <w:r w:rsidR="0052087C">
        <w:fldChar w:fldCharType="begin"/>
      </w:r>
      <w:r w:rsidR="0052087C">
        <w:instrText xml:space="preserve"> ADDIN ZOTERO_ITEM CSL_CITATION {"citationID":"HrrRgJ7R","properties":{"formattedCitation":"(Hagler et al., 2019)","plainCitation":"(Hagler et al., 2019)","noteIndex":0},"citationItems":[{"id":3696,"uris":["http://zotero.org/users/13126831/items/HQTY3BAG"],"itemData":{"id":3696,"type":"article-journal","abstract":"The Adolescent Brain Cognitive Development (ABCD) Study is an ongoing, nationwide study of the effects of environmental influences on behavioral and brain development in adolescents. The main objective of the study is to recruit and assess over eleven thousand 9-10-year-olds and follow them over the course of 10 years to characterize normative brain and cognitive development, the many factors that influence brain development, and the effects of those factors on mental health and other outcomes. The study employs state-of-the-art multimodal brain imaging, cognitive and clinical assessments, bioassays, and careful assessment of substance use, environment, psychopathological symptoms, and social functioning. The data is a resource of unprecedented scale and depth for studying typical and atypical development. The aim of this manuscript is to describe the baseline neuroimaging processing and subject-level analysis methods used by ABCD. Processing and analyses include modality-specific corrections for distortions and motion, brain segmentation and cortical surface reconstruction derived from structural magnetic resonance imaging (sMRI), analysis of brain microstructure using diffusion MRI (dMRI), task-related analysis of functional MRI (fMRI), and functional connectivity analysis of resting-state fMRI. This manuscript serves as a methodological reference for users of publicly shared neuroimaging data from the ABCD Study.","container-title":"NeuroImage","DOI":"10.1016/j.neuroimage.2019.116091","ISSN":"1053-8119","journalAbbreviation":"NeuroImage","page":"116091","source":"ScienceDirect","title":"Image processing and analysis methods for the Adolescent Brain Cognitive Development Study","volume":"202","author":[{"family":"Hagler","given":"Donald J."},{"family":"Hatton","given":"SeanN."},{"family":"Cornejo","given":"M. Daniela"},{"family":"Makowski","given":"Carolina"},{"family":"Fair","given":"Damien A."},{"family":"Dick","given":"Anthony Steven"},{"family":"Sutherland","given":"Matthew T."},{"family":"Casey","given":"B. J."},{"family":"Barch","given":"Deanna M."},{"family":"Harms","given":"Michael P."},{"family":"Watts","given":"Richard"},{"family":"Bjork","given":"James M."},{"family":"Garavan","given":"Hugh P."},{"family":"Hilmer","given":"Laura"},{"family":"Pung","given":"Christopher J."},{"family":"Sicat","given":"Chelsea S."},{"family":"Kuperman","given":"Joshua"},{"family":"Bartsch","given":"Hauke"},{"family":"Xue","given":"Feng"},{"family":"Heitzeg","given":"Mary M."},{"family":"Laird","given":"Angela R."},{"family":"Trinh","given":"Thanh T."},{"family":"Gonzalez","given":"Raul"},{"family":"Tapert","given":"Susan F."},{"family":"Riedel","given":"Michael C."},{"family":"Squeglia","given":"Lindsay M."},{"family":"Hyde","given":"Luke W."},{"family":"Rosenberg","given":"Monica D."},{"family":"Earl","given":"Eric A."},{"family":"Howlett","given":"Katia D."},{"family":"Baker","given":"Fiona C."},{"family":"Soules","given":"Mary"},{"family":"Diaz","given":"Jazmin"},{"family":"Leon","given":"Octavio Ruiz","non-dropping-particle":"de"},{"family":"Thompson","given":"Wesley K."},{"family":"Neale","given":"Michael C."},{"family":"Herting","given":"Megan"},{"family":"Sowell","given":"Elizabeth R."},{"family":"Alvarez","given":"Ruben P."},{"family":"Hawes","given":"Samuel W."},{"family":"Sanchez","given":"Mariana"},{"family":"Bodurka","given":"Jerzy"},{"family":"Breslin","given":"Florence J."},{"family":"Morris","given":"Amanda Sheffield"},{"family":"Paulus","given":"Martin P."},{"family":"Simmons","given":"W. Kyle"},{"family":"Polimeni","given":"Jonathan R."},{"family":"Kouwe","given":"Andre","non-dropping-particle":"van der"},{"family":"Nencka","given":"Andrew S."},{"family":"Gray","given":"Kevin M."},{"family":"Pierpaoli","given":"Carlo"},{"family":"Matochik","given":"John A."},{"family":"Noronha","given":"Antonio"},{"family":"Aklin","given":"Will M."},{"family":"Conway","given":"Kevin"},{"family":"Glantz","given":"Meyer"},{"family":"Hoffman","given":"Elizabeth"},{"family":"Little","given":"Roger"},{"family":"Lopez","given":"Marsha"},{"family":"Pariyadath","given":"Vani"},{"family":"Weiss","given":"Susan RB."},{"family":"Wolff-Hughes","given":"Dana L."},{"family":"DelCarmen-Wiggins","given":"Rebecca"},{"family":"Feldstein Ewing","given":"Sarah W."},{"family":"Miranda-Dominguez","given":"Oscar"},{"family":"Nagel","given":"Bonnie J."},{"family":"Perrone","given":"Anders J."},{"family":"Sturgeon","given":"Darrick T."},{"family":"Goldstone","given":"Aimee"},{"family":"Pfefferbaum","given":"Adolf"},{"family":"Pohl","given":"Kilian M."},{"family":"Prouty","given":"Devin"},{"family":"Uban","given":"Kristina"},{"family":"Bookheimer","given":"Susan Y."},{"family":"Dapretto","given":"Mirella"},{"family":"Galvan","given":"Adriana"},{"family":"Bagot","given":"Kara"},{"family":"Giedd","given":"Jay"},{"family":"Infante","given":"M. Alejandra"},{"family":"Jacobus","given":"Joanna"},{"family":"Patrick","given":"Kevin"},{"family":"Shilling","given":"Paul D."},{"family":"Desikan","given":"Rahul"},{"family":"Li","given":"Yi"},{"family":"Sugrue","given":"Leo"},{"family":"Banich","given":"Marie T."},{"family":"Friedman","given":"Naomi"},{"family":"Hewitt","given":"John K."},{"family":"Hopfer","given":"Christian"},{"family":"Sakai","given":"Joseph"},{"family":"Tanabe","given":"Jody"},{"family":"Cottler","given":"Linda B."},{"family":"Nixon","given":"Sara Jo"},{"family":"Chang","given":"Linda"},{"family":"Cloak","given":"Christine"},{"family":"Ernst","given":"Thomas"},{"family":"Reeves","given":"Gloria"},{"family":"Kennedy","given":"David N."},{"family":"Heeringa","given":"Steve"},{"family":"Peltier","given":"Scott"},{"family":"Schulenberg","given":"John"},{"family":"Sripada","given":"Chandra"},{"family":"Zucker","given":"Robert A."},{"family":"Iacono","given":"William G."},{"family":"Luciana","given":"Monica"},{"family":"Calabro","given":"Finnegan J."},{"family":"Clark","given":"Duncan B."},{"family":"Lewis","given":"David A."},{"family":"Luna","given":"Beatriz"},{"family":"Schirda","given":"Claudiu"},{"family":"Brima","given":"Tufikameni"},{"family":"Foxe","given":"John J."},{"family":"Freedman","given":"Edward G."},{"family":"Mruzek","given":"Daniel W."},{"family":"Mason","given":"Michael J."},{"family":"Huber","given":"Rebekah"},{"family":"McGlade","given":"Erin"},{"family":"Prescot","given":"Andrew"},{"family":"Renshaw","given":"Perry F."},{"family":"Yurgelun-Todd","given":"Deborah A."},{"family":"Allgaier","given":"Nicholas A."},{"family":"Dumas","given":"Julie A."},{"family":"Ivanova","given":"Masha"},{"family":"Potter","given":"Alexandra"},{"family":"Florsheim","given":"Paul"},{"family":"Larson","given":"Christine"},{"family":"Lisdahl","given":"Krista"},{"family":"Charness","given":"Michael E."},{"family":"Fuemmeler","given":"Bernard"},{"family":"Hettema","given":"John M."},{"family":"Maes","given":"Hermine H."},{"family":"Steinberg","given":"Joel"},{"family":"Anokhin","given":"Andrey P."},{"family":"Glaser","given":"Paul"},{"family":"Heath","given":"Andrew C."},{"family":"Madden","given":"Pamela A."},{"family":"Baskin-Sommers","given":"Arielle"},{"family":"Constable","given":"R. Todd"},{"family":"Grant","given":"Steven J."},{"family":"Dowling","given":"Gayathri J."},{"family":"Brown","given":"Sandra A."},{"family":"Jernigan","given":"Terry L."},{"family":"Dale","given":"Anders M."}],"issued":{"date-parts":[["2019",11,15]]}}}],"schema":"https://github.com/citation-style-language/schema/raw/master/csl-citation.json"} </w:instrText>
      </w:r>
      <w:r w:rsidR="0052087C">
        <w:fldChar w:fldCharType="separate"/>
      </w:r>
      <w:r w:rsidR="0052087C">
        <w:rPr>
          <w:noProof/>
        </w:rPr>
        <w:t>(Hagler et al., 2019)</w:t>
      </w:r>
      <w:r w:rsidR="0052087C">
        <w:fldChar w:fldCharType="end"/>
      </w:r>
      <w:r w:rsidR="0052087C">
        <w:t xml:space="preserve">. </w:t>
      </w:r>
      <w:r w:rsidRPr="00153638">
        <w:t>Images were corrected for</w:t>
      </w:r>
      <w:r w:rsidRPr="00153638">
        <w:rPr>
          <w:rFonts w:eastAsiaTheme="majorEastAsia"/>
        </w:rPr>
        <w:t> gradient nonlinearity distortions </w:t>
      </w:r>
      <w:r>
        <w:rPr>
          <w:rFonts w:eastAsiaTheme="majorEastAsia"/>
        </w:rPr>
        <w:fldChar w:fldCharType="begin"/>
      </w:r>
      <w:r w:rsidR="0021536D">
        <w:rPr>
          <w:rFonts w:eastAsiaTheme="majorEastAsia"/>
        </w:rPr>
        <w:instrText xml:space="preserve"> ADDIN ZOTERO_ITEM CSL_CITATION {"citationID":"8bPZ84QO","properties":{"formattedCitation":"(Jovicich et al., 2006)","plainCitation":"(Jovicich et al., 2006)","noteIndex":0},"citationItems":[{"id":3684,"uris":["http://zotero.org/users/13126831/items/7VQP9AD7"],"itemData":{"id":3684,"type":"article-journal","abstract":"Longitudinal and multi-site clinical studies create the imperative to characterize and correct technological sources of variance that limit image reproducibility in high-resolution structural MRI studies, thus facilitating precise, quantitative, platform-independent, multi-site evaluation. In this work, we investigated the effects that imaging gradient non-linearity have on reproducibility of multi-site human MRI. We applied an image distortion correction method based on spherical harmonics description of the gradients and verified the accuracy of the method using phantom data. The correction method was then applied to the brain image data from a group of subjects scanned twice at multiple sites having different 1.5 T platforms. Within-site and across-site variability of the image data was assessed by evaluating voxel-based image intensity reproducibility. The image intensity reproducibility of the human brain data was significantly improved with distortion correction, suggesting that this method may offer improved reproducibility in morphometry studies. We provide the source code for the gradient distortion algorithm together with the phantom data.","container-title":"NeuroImage","DOI":"10.1016/j.neuroimage.2005.09.046","ISSN":"1053-8119","issue":"2","journalAbbreviation":"NeuroImage","page":"436-443","source":"ScienceDirect","title":"Reliability in multi-site structural MRI studies: Effects of gradient non-linearity correction on phantom and human data","title-short":"Reliability in multi-site structural MRI studies","volume":"30","author":[{"family":"Jovicich","given":"Jorge"},{"family":"Czanner","given":"Silvester"},{"family":"Greve","given":"Douglas"},{"family":"Haley","given":"Elizabeth"},{"family":"Kouwe","given":"Andre","non-dropping-particle":"van der"},{"family":"Gollub","given":"Randy"},{"family":"Kennedy","given":"David"},{"family":"Schmitt","given":"Franz"},{"family":"Brown","given":"Gregory"},{"family":"MacFall","given":"James"},{"family":"Fischl","given":"Bruce"},{"family":"Dale","given":"Anders"}],"issued":{"date-parts":[["2006",4,1]]}}}],"schema":"https://github.com/citation-style-language/schema/raw/master/csl-citation.json"} </w:instrText>
      </w:r>
      <w:r>
        <w:rPr>
          <w:rFonts w:eastAsiaTheme="majorEastAsia"/>
        </w:rPr>
        <w:fldChar w:fldCharType="separate"/>
      </w:r>
      <w:r w:rsidR="0021536D">
        <w:rPr>
          <w:rFonts w:eastAsiaTheme="majorEastAsia"/>
          <w:noProof/>
        </w:rPr>
        <w:t>(Jovicich et al., 2006)</w:t>
      </w:r>
      <w:r>
        <w:rPr>
          <w:rFonts w:eastAsiaTheme="majorEastAsia"/>
        </w:rPr>
        <w:fldChar w:fldCharType="end"/>
      </w:r>
      <w:r w:rsidRPr="00153638">
        <w:t>, and T2w images were registered to T1w images using a</w:t>
      </w:r>
      <w:r w:rsidRPr="00153638">
        <w:rPr>
          <w:rFonts w:eastAsiaTheme="majorEastAsia"/>
        </w:rPr>
        <w:t> mutual information-based approach </w:t>
      </w:r>
      <w:r w:rsidR="0021536D">
        <w:rPr>
          <w:rFonts w:eastAsiaTheme="majorEastAsia"/>
        </w:rPr>
        <w:fldChar w:fldCharType="begin"/>
      </w:r>
      <w:r w:rsidR="0021536D">
        <w:rPr>
          <w:rFonts w:eastAsiaTheme="majorEastAsia"/>
        </w:rPr>
        <w:instrText xml:space="preserve"> ADDIN ZOTERO_ITEM CSL_CITATION {"citationID":"wQ7pYP5K","properties":{"formattedCitation":"(Wells et al., 1996)","plainCitation":"(Wells et al., 1996)","noteIndex":0},"citationItems":[{"id":3689,"uris":["http://zotero.org/users/13126831/items/DQCBMB4N"],"itemData":{"id":3689,"type":"article-journal","abstract":"A new information-theoretic approach is presented for finding the registration of volumetric medical images of differing modalities. Registration is achieved by adjustment of the relative position and orientation until the mutual information between the images is maximized. In our derivation of the registration procedure, few assumptions are made about the nature of the imaging process. As a result the algorithms are quite general and can foreseeably be used with a wide variety of imaging devices. This approach works directly with image data","container-title":"Med Image Anal","DOI":"10.1016/S1361-8415(01)80004-9","ISSN":"1361-8415","issue":"1","note":"publisher-place: Netherlands\npublisher: Netherlands: Elsevier B.V","page":"35-51","title":"Multi-modal volume registration by maximization of mutual information","volume":"1","author":[{"family":"Wells","given":"William M."},{"family":"Viola","given":"Paul"},{"family":"Atsumi","given":"Hideki"},{"family":"Nakajima","given":"Shin"},{"family":"Kikinis","given":"Ron"}],"issued":{"date-parts":[["1996"]]}}}],"schema":"https://github.com/citation-style-language/schema/raw/master/csl-citation.json"} </w:instrText>
      </w:r>
      <w:r w:rsidR="0021536D">
        <w:rPr>
          <w:rFonts w:eastAsiaTheme="majorEastAsia"/>
        </w:rPr>
        <w:fldChar w:fldCharType="separate"/>
      </w:r>
      <w:r w:rsidR="0021536D">
        <w:rPr>
          <w:rFonts w:eastAsiaTheme="majorEastAsia"/>
          <w:noProof/>
        </w:rPr>
        <w:t>(Wells et al., 1996)</w:t>
      </w:r>
      <w:r w:rsidR="0021536D">
        <w:rPr>
          <w:rFonts w:eastAsiaTheme="majorEastAsia"/>
        </w:rPr>
        <w:fldChar w:fldCharType="end"/>
      </w:r>
      <w:r w:rsidRPr="00153638">
        <w:t>. Intensity non-uniformity was corrected through</w:t>
      </w:r>
      <w:r w:rsidRPr="00153638">
        <w:rPr>
          <w:rFonts w:eastAsiaTheme="majorEastAsia"/>
        </w:rPr>
        <w:t> tissue segmentation and sparse spatial smoothing</w:t>
      </w:r>
      <w:r w:rsidRPr="00153638">
        <w:t>. All images were resampled to</w:t>
      </w:r>
      <w:r w:rsidRPr="00153638">
        <w:rPr>
          <w:rFonts w:eastAsiaTheme="majorEastAsia"/>
        </w:rPr>
        <w:t> 1 mm isotropic resolution </w:t>
      </w:r>
      <w:r w:rsidRPr="00153638">
        <w:t>and rigidly aligned to a standard atlas space.</w:t>
      </w:r>
      <w:r w:rsidR="0021536D">
        <w:t xml:space="preserve"> </w:t>
      </w:r>
      <w:r w:rsidRPr="00153638">
        <w:t>Regions of interest (ROIs) were defined using the</w:t>
      </w:r>
      <w:r w:rsidRPr="00153638">
        <w:rPr>
          <w:rFonts w:eastAsiaTheme="majorEastAsia"/>
        </w:rPr>
        <w:t> </w:t>
      </w:r>
      <w:proofErr w:type="spellStart"/>
      <w:r w:rsidRPr="00153638">
        <w:rPr>
          <w:rFonts w:eastAsiaTheme="majorEastAsia"/>
        </w:rPr>
        <w:t>Destrieux</w:t>
      </w:r>
      <w:proofErr w:type="spellEnd"/>
      <w:r w:rsidRPr="00153638">
        <w:rPr>
          <w:rFonts w:eastAsiaTheme="majorEastAsia"/>
        </w:rPr>
        <w:t xml:space="preserve"> atlas-based classification </w:t>
      </w:r>
      <w:r w:rsidRPr="00153638">
        <w:t>(</w:t>
      </w:r>
      <w:proofErr w:type="spellStart"/>
      <w:r w:rsidRPr="00153638">
        <w:t>Destrieux</w:t>
      </w:r>
      <w:proofErr w:type="spellEnd"/>
      <w:r w:rsidRPr="00153638">
        <w:t xml:space="preserve"> et al., 2010). </w:t>
      </w:r>
      <w:r w:rsidR="003A5DF6">
        <w:t>This atlas</w:t>
      </w:r>
      <w:r w:rsidR="0021536D" w:rsidRPr="0021536D">
        <w:t xml:space="preserve"> uses a</w:t>
      </w:r>
      <w:r w:rsidR="0021536D" w:rsidRPr="0021536D">
        <w:rPr>
          <w:rFonts w:eastAsiaTheme="majorEastAsia"/>
        </w:rPr>
        <w:t> </w:t>
      </w:r>
      <w:proofErr w:type="spellStart"/>
      <w:r w:rsidR="0021536D" w:rsidRPr="0021536D">
        <w:rPr>
          <w:rFonts w:eastAsiaTheme="majorEastAsia"/>
        </w:rPr>
        <w:t>sulco-gyral</w:t>
      </w:r>
      <w:proofErr w:type="spellEnd"/>
      <w:r w:rsidR="0021536D" w:rsidRPr="0021536D">
        <w:rPr>
          <w:rFonts w:eastAsiaTheme="majorEastAsia"/>
        </w:rPr>
        <w:t xml:space="preserve"> classification</w:t>
      </w:r>
      <w:r w:rsidR="0021536D" w:rsidRPr="0021536D">
        <w:t>, distinguishing between exposed</w:t>
      </w:r>
      <w:r w:rsidR="0021536D" w:rsidRPr="0021536D">
        <w:rPr>
          <w:rFonts w:eastAsiaTheme="majorEastAsia"/>
        </w:rPr>
        <w:t> gyri </w:t>
      </w:r>
      <w:r w:rsidR="0021536D" w:rsidRPr="0021536D">
        <w:t>and buried</w:t>
      </w:r>
      <w:r w:rsidR="0021536D" w:rsidRPr="0021536D">
        <w:rPr>
          <w:rFonts w:eastAsiaTheme="majorEastAsia"/>
        </w:rPr>
        <w:t> sulci </w:t>
      </w:r>
      <w:r w:rsidR="0021536D" w:rsidRPr="0021536D">
        <w:t>based on</w:t>
      </w:r>
      <w:r w:rsidR="0021536D" w:rsidRPr="0021536D">
        <w:rPr>
          <w:rFonts w:eastAsiaTheme="majorEastAsia"/>
        </w:rPr>
        <w:t> mean curvature and convexity</w:t>
      </w:r>
      <w:r w:rsidR="00537010">
        <w:t>, thus</w:t>
      </w:r>
      <w:r w:rsidR="0021536D">
        <w:t xml:space="preserve"> </w:t>
      </w:r>
      <w:r w:rsidR="0021536D" w:rsidRPr="0021536D">
        <w:t>provid</w:t>
      </w:r>
      <w:r w:rsidR="00537010">
        <w:t>ing</w:t>
      </w:r>
      <w:r w:rsidR="0021536D">
        <w:t xml:space="preserve"> </w:t>
      </w:r>
      <w:r w:rsidR="0021536D" w:rsidRPr="0021536D">
        <w:rPr>
          <w:rFonts w:eastAsiaTheme="majorEastAsia"/>
        </w:rPr>
        <w:t>74 bilateral regions (148 total)</w:t>
      </w:r>
      <w:r w:rsidR="0021536D" w:rsidRPr="0021536D">
        <w:t>. While it</w:t>
      </w:r>
      <w:r w:rsidR="00C90F76">
        <w:t xml:space="preserve"> </w:t>
      </w:r>
      <w:r w:rsidR="0021536D" w:rsidRPr="0021536D">
        <w:t>excludes</w:t>
      </w:r>
      <w:r w:rsidR="0021536D" w:rsidRPr="0021536D">
        <w:rPr>
          <w:rFonts w:eastAsiaTheme="majorEastAsia"/>
        </w:rPr>
        <w:t> subcortical structures</w:t>
      </w:r>
      <w:r w:rsidR="0021536D" w:rsidRPr="0021536D">
        <w:t>, it is widely used in</w:t>
      </w:r>
      <w:r w:rsidR="0021536D" w:rsidRPr="0021536D">
        <w:rPr>
          <w:rFonts w:eastAsiaTheme="majorEastAsia"/>
        </w:rPr>
        <w:t> structural MRI studies </w:t>
      </w:r>
      <w:r w:rsidR="0021536D" w:rsidRPr="0021536D">
        <w:t>to analyze</w:t>
      </w:r>
      <w:r w:rsidR="0021536D" w:rsidRPr="0021536D">
        <w:rPr>
          <w:rFonts w:eastAsiaTheme="majorEastAsia"/>
        </w:rPr>
        <w:t> cortical volume, thickness, and sulcal depth </w:t>
      </w:r>
      <w:r w:rsidR="0021536D" w:rsidRPr="0021536D">
        <w:t>in neurodevelopmental and neurodegenerative research.</w:t>
      </w:r>
    </w:p>
    <w:p w14:paraId="1576BDB9" w14:textId="66AA8EBB" w:rsidR="004F6F8B" w:rsidRPr="004F6F8B" w:rsidRDefault="00370B2D" w:rsidP="00C90F76">
      <w:pPr>
        <w:spacing w:line="360" w:lineRule="auto"/>
        <w:rPr>
          <w:color w:val="45B0E1" w:themeColor="accent1" w:themeTint="99"/>
        </w:rPr>
      </w:pPr>
      <w:r w:rsidRPr="004F6F8B">
        <w:rPr>
          <w:color w:val="45B0E1" w:themeColor="accent1" w:themeTint="99"/>
        </w:rPr>
        <w:t>Also,</w:t>
      </w:r>
      <w:r w:rsidR="004F6F8B" w:rsidRPr="004F6F8B">
        <w:rPr>
          <w:color w:val="45B0E1" w:themeColor="accent1" w:themeTint="99"/>
        </w:rPr>
        <w:t xml:space="preserve"> subcortical atlas</w:t>
      </w:r>
    </w:p>
    <w:p w14:paraId="6F27B62C" w14:textId="77777777" w:rsidR="00A04208" w:rsidRDefault="00A04208" w:rsidP="003B224D"/>
    <w:p w14:paraId="37217586" w14:textId="0DFF9856" w:rsidR="00BA0D2F" w:rsidRDefault="00BA0D2F" w:rsidP="00BA0D2F">
      <w:pPr>
        <w:pStyle w:val="Style2"/>
      </w:pPr>
      <w:bookmarkStart w:id="49" w:name="_Toc192525393"/>
      <w:r>
        <w:t>Sample</w:t>
      </w:r>
      <w:bookmarkEnd w:id="49"/>
    </w:p>
    <w:p w14:paraId="18BD3E09" w14:textId="77777777" w:rsidR="008D1DCE" w:rsidRPr="00207F5F" w:rsidRDefault="008D1DCE" w:rsidP="00207F5F">
      <w:pPr>
        <w:pStyle w:val="Style2"/>
        <w:spacing w:line="360" w:lineRule="auto"/>
        <w:rPr>
          <w:rFonts w:cs="Times New Roman"/>
          <w:szCs w:val="24"/>
        </w:rPr>
      </w:pPr>
      <w:r w:rsidRPr="00207F5F">
        <w:rPr>
          <w:rFonts w:cs="Times New Roman"/>
          <w:szCs w:val="24"/>
        </w:rPr>
        <w:br/>
      </w:r>
      <w:bookmarkStart w:id="50" w:name="_Toc192525394"/>
      <w:r w:rsidRPr="00207F5F">
        <w:rPr>
          <w:rFonts w:cs="Times New Roman"/>
          <w:szCs w:val="24"/>
        </w:rPr>
        <w:t>Statistical analyses/Preliminary analyses(?)</w:t>
      </w:r>
      <w:bookmarkEnd w:id="50"/>
    </w:p>
    <w:p w14:paraId="2EB047D3" w14:textId="57CAC390" w:rsidR="00201BF6" w:rsidRPr="00207F5F" w:rsidRDefault="008D1DCE" w:rsidP="00207F5F">
      <w:pPr>
        <w:pStyle w:val="Style2"/>
        <w:spacing w:line="360" w:lineRule="auto"/>
        <w:rPr>
          <w:rFonts w:cs="Times New Roman"/>
          <w:szCs w:val="24"/>
        </w:rPr>
      </w:pPr>
      <w:r w:rsidRPr="00207F5F">
        <w:rPr>
          <w:rFonts w:cs="Times New Roman"/>
          <w:szCs w:val="24"/>
        </w:rPr>
        <w:br/>
      </w:r>
      <w:bookmarkStart w:id="51" w:name="_Toc192525395"/>
      <w:r w:rsidRPr="00207F5F">
        <w:rPr>
          <w:rFonts w:cs="Times New Roman"/>
          <w:szCs w:val="24"/>
        </w:rPr>
        <w:t>Modelling approach(?)</w:t>
      </w:r>
      <w:bookmarkEnd w:id="51"/>
      <w:r w:rsidRPr="00207F5F">
        <w:rPr>
          <w:rFonts w:cs="Times New Roman"/>
          <w:szCs w:val="24"/>
        </w:rPr>
        <w:br/>
      </w:r>
    </w:p>
    <w:p w14:paraId="55CDF9C7" w14:textId="77777777" w:rsidR="00201BF6" w:rsidRPr="00207F5F" w:rsidRDefault="00201BF6" w:rsidP="00207F5F">
      <w:pPr>
        <w:spacing w:line="360" w:lineRule="auto"/>
        <w:rPr>
          <w:color w:val="000000" w:themeColor="text1"/>
        </w:rPr>
      </w:pPr>
    </w:p>
    <w:p w14:paraId="076852DA" w14:textId="77777777" w:rsidR="00201BF6" w:rsidRPr="00207F5F" w:rsidRDefault="00201BF6" w:rsidP="00207F5F">
      <w:pPr>
        <w:spacing w:line="360" w:lineRule="auto"/>
        <w:rPr>
          <w:color w:val="000000" w:themeColor="text1"/>
        </w:rPr>
      </w:pPr>
    </w:p>
    <w:p w14:paraId="3B5B50E5" w14:textId="77777777" w:rsidR="00201BF6" w:rsidRDefault="00201BF6" w:rsidP="00201BF6">
      <w:pPr>
        <w:rPr>
          <w:color w:val="000000" w:themeColor="text1"/>
        </w:rPr>
      </w:pPr>
    </w:p>
    <w:p w14:paraId="1B959CE5" w14:textId="77777777" w:rsidR="00F93A47" w:rsidRDefault="00F93A47" w:rsidP="00201BF6">
      <w:pPr>
        <w:rPr>
          <w:color w:val="000000" w:themeColor="text1"/>
        </w:rPr>
      </w:pPr>
    </w:p>
    <w:p w14:paraId="79DA7ABC" w14:textId="77777777" w:rsidR="00F93A47" w:rsidRDefault="00F93A47" w:rsidP="00201BF6">
      <w:pPr>
        <w:rPr>
          <w:color w:val="000000" w:themeColor="text1"/>
        </w:rPr>
      </w:pPr>
    </w:p>
    <w:p w14:paraId="119DE441" w14:textId="77777777" w:rsidR="00F93A47" w:rsidRDefault="00F93A47" w:rsidP="00201BF6">
      <w:pPr>
        <w:rPr>
          <w:color w:val="000000" w:themeColor="text1"/>
        </w:rPr>
      </w:pPr>
    </w:p>
    <w:p w14:paraId="32205EE3" w14:textId="77777777" w:rsidR="00201BF6" w:rsidRPr="00201BF6" w:rsidRDefault="00201BF6" w:rsidP="00201BF6">
      <w:pPr>
        <w:rPr>
          <w:color w:val="000000" w:themeColor="text1"/>
        </w:rPr>
      </w:pPr>
    </w:p>
    <w:p w14:paraId="49D06EF3" w14:textId="77777777" w:rsidR="00F93A47" w:rsidRDefault="00F93A47">
      <w:pPr>
        <w:rPr>
          <w:b/>
          <w:bCs/>
          <w:color w:val="000000" w:themeColor="text1"/>
        </w:rPr>
      </w:pPr>
      <w:r>
        <w:rPr>
          <w:b/>
          <w:bCs/>
          <w:color w:val="000000" w:themeColor="text1"/>
        </w:rPr>
        <w:br w:type="page"/>
      </w:r>
    </w:p>
    <w:p w14:paraId="7BC04CF9" w14:textId="564D8ED1" w:rsidR="00B365C7" w:rsidRPr="00B365C7" w:rsidRDefault="00B365C7" w:rsidP="00654021">
      <w:pPr>
        <w:pStyle w:val="Style1"/>
      </w:pPr>
      <w:bookmarkStart w:id="52" w:name="_Toc192525396"/>
      <w:r>
        <w:lastRenderedPageBreak/>
        <w:t>References</w:t>
      </w:r>
      <w:bookmarkEnd w:id="52"/>
    </w:p>
    <w:p w14:paraId="294B04AD" w14:textId="77777777" w:rsidR="00187735" w:rsidRPr="00187735" w:rsidRDefault="00B365C7" w:rsidP="00187735">
      <w:pPr>
        <w:pStyle w:val="Bibliography"/>
        <w:rPr>
          <w:color w:val="000000"/>
        </w:rPr>
      </w:pPr>
      <w:r w:rsidRPr="00B365C7">
        <w:rPr>
          <w:color w:val="000000" w:themeColor="text1"/>
        </w:rPr>
        <w:fldChar w:fldCharType="begin"/>
      </w:r>
      <w:r w:rsidR="00654021">
        <w:rPr>
          <w:color w:val="000000" w:themeColor="text1"/>
        </w:rPr>
        <w:instrText xml:space="preserve"> ADDIN ZOTERO_BIBL {"uncited":[],"omitted":[],"custom":[]} CSL_BIBLIOGRAPHY </w:instrText>
      </w:r>
      <w:r w:rsidRPr="00B365C7">
        <w:rPr>
          <w:color w:val="000000" w:themeColor="text1"/>
        </w:rPr>
        <w:fldChar w:fldCharType="separate"/>
      </w:r>
      <w:r w:rsidR="00187735" w:rsidRPr="00187735">
        <w:rPr>
          <w:color w:val="000000"/>
        </w:rPr>
        <w:t xml:space="preserve">Achenbach, McConaughy, S., Ivanova, M., &amp; Rescorla, L. (2017). Manual for the </w:t>
      </w:r>
      <w:proofErr w:type="spellStart"/>
      <w:r w:rsidR="00187735" w:rsidRPr="00187735">
        <w:rPr>
          <w:color w:val="000000"/>
        </w:rPr>
        <w:t>aseba</w:t>
      </w:r>
      <w:proofErr w:type="spellEnd"/>
      <w:r w:rsidR="00187735" w:rsidRPr="00187735">
        <w:rPr>
          <w:color w:val="000000"/>
        </w:rPr>
        <w:t xml:space="preserve"> brief problem monitor for ages 6–18 (bpm/6–18). </w:t>
      </w:r>
      <w:r w:rsidR="00187735" w:rsidRPr="00187735">
        <w:rPr>
          <w:i/>
          <w:iCs/>
          <w:color w:val="000000"/>
        </w:rPr>
        <w:t>Burlington: University of Vermont Research Center for Children, Youth, and Families</w:t>
      </w:r>
      <w:r w:rsidR="00187735" w:rsidRPr="00187735">
        <w:rPr>
          <w:color w:val="000000"/>
        </w:rPr>
        <w:t>.</w:t>
      </w:r>
    </w:p>
    <w:p w14:paraId="3DFF1DEA" w14:textId="77777777" w:rsidR="00187735" w:rsidRPr="00187735" w:rsidRDefault="00187735" w:rsidP="00187735">
      <w:pPr>
        <w:pStyle w:val="Bibliography"/>
        <w:rPr>
          <w:color w:val="000000"/>
        </w:rPr>
      </w:pPr>
      <w:r w:rsidRPr="00187735">
        <w:rPr>
          <w:color w:val="000000"/>
        </w:rPr>
        <w:t xml:space="preserve">Achenbach, T. M. (2001). </w:t>
      </w:r>
      <w:r w:rsidRPr="00187735">
        <w:rPr>
          <w:i/>
          <w:iCs/>
          <w:color w:val="000000"/>
        </w:rPr>
        <w:t>Manual for the ASEBA school-age forms &amp; profiles: Child behavior checklist for ages 6-18, teacher’s report form, youth self-report: An integrated system of multi-informant assessment</w:t>
      </w:r>
      <w:r w:rsidRPr="00187735">
        <w:rPr>
          <w:color w:val="000000"/>
        </w:rPr>
        <w:t>. ASEBA.</w:t>
      </w:r>
    </w:p>
    <w:p w14:paraId="7F2B7544" w14:textId="77777777" w:rsidR="00187735" w:rsidRPr="00187735" w:rsidRDefault="00187735" w:rsidP="00187735">
      <w:pPr>
        <w:pStyle w:val="Bibliography"/>
        <w:rPr>
          <w:color w:val="000000"/>
        </w:rPr>
      </w:pPr>
      <w:r w:rsidRPr="00187735">
        <w:rPr>
          <w:color w:val="000000"/>
        </w:rPr>
        <w:t xml:space="preserve">American Psychiatric Association. (2013). </w:t>
      </w:r>
      <w:r w:rsidRPr="00187735">
        <w:rPr>
          <w:i/>
          <w:iCs/>
          <w:color w:val="000000"/>
        </w:rPr>
        <w:t>Diagnostic and statistical manual of mental disorders: DSM-5</w:t>
      </w:r>
      <w:r w:rsidRPr="00187735">
        <w:rPr>
          <w:color w:val="000000"/>
        </w:rPr>
        <w:t xml:space="preserve"> (5th ed.). American Psychiatric Association.</w:t>
      </w:r>
    </w:p>
    <w:p w14:paraId="413EBB0C" w14:textId="77777777" w:rsidR="00187735" w:rsidRPr="00187735" w:rsidRDefault="00187735" w:rsidP="00187735">
      <w:pPr>
        <w:pStyle w:val="Bibliography"/>
        <w:rPr>
          <w:color w:val="000000"/>
        </w:rPr>
      </w:pPr>
      <w:proofErr w:type="spellStart"/>
      <w:r w:rsidRPr="00187735">
        <w:rPr>
          <w:color w:val="000000"/>
        </w:rPr>
        <w:t>Bauducco</w:t>
      </w:r>
      <w:proofErr w:type="spellEnd"/>
      <w:r w:rsidRPr="00187735">
        <w:rPr>
          <w:color w:val="000000"/>
        </w:rPr>
        <w:t xml:space="preserve">, S., Gardner, L. A., Smout, S., Champion, K. E., Chapman, C., Gamble, A., </w:t>
      </w:r>
      <w:proofErr w:type="spellStart"/>
      <w:r w:rsidRPr="00187735">
        <w:rPr>
          <w:color w:val="000000"/>
        </w:rPr>
        <w:t>Teesson</w:t>
      </w:r>
      <w:proofErr w:type="spellEnd"/>
      <w:r w:rsidRPr="00187735">
        <w:rPr>
          <w:color w:val="000000"/>
        </w:rPr>
        <w:t xml:space="preserve">, M., </w:t>
      </w:r>
      <w:proofErr w:type="spellStart"/>
      <w:r w:rsidRPr="00187735">
        <w:rPr>
          <w:color w:val="000000"/>
        </w:rPr>
        <w:t>Gradisar</w:t>
      </w:r>
      <w:proofErr w:type="spellEnd"/>
      <w:r w:rsidRPr="00187735">
        <w:rPr>
          <w:color w:val="000000"/>
        </w:rPr>
        <w:t xml:space="preserve">, M., &amp; Newton, N. C. (2024). Adolescents’ trajectories of depression and anxiety symptoms prior to and during the COVID-19 pandemic and their association with healthy sleep patterns. </w:t>
      </w:r>
      <w:r w:rsidRPr="00187735">
        <w:rPr>
          <w:i/>
          <w:iCs/>
          <w:color w:val="000000"/>
        </w:rPr>
        <w:t>Scientific Reports</w:t>
      </w:r>
      <w:r w:rsidRPr="00187735">
        <w:rPr>
          <w:color w:val="000000"/>
        </w:rPr>
        <w:t xml:space="preserve">, </w:t>
      </w:r>
      <w:r w:rsidRPr="00187735">
        <w:rPr>
          <w:i/>
          <w:iCs/>
          <w:color w:val="000000"/>
        </w:rPr>
        <w:t>14</w:t>
      </w:r>
      <w:r w:rsidRPr="00187735">
        <w:rPr>
          <w:color w:val="000000"/>
        </w:rPr>
        <w:t>, 10764. https://doi.org/10.1038/s41598-024-60974-y</w:t>
      </w:r>
    </w:p>
    <w:p w14:paraId="1E9A9341" w14:textId="77777777" w:rsidR="00187735" w:rsidRPr="00187735" w:rsidRDefault="00187735" w:rsidP="00187735">
      <w:pPr>
        <w:pStyle w:val="Bibliography"/>
        <w:rPr>
          <w:color w:val="000000"/>
        </w:rPr>
      </w:pPr>
      <w:proofErr w:type="spellStart"/>
      <w:r w:rsidRPr="00187735">
        <w:rPr>
          <w:color w:val="000000"/>
        </w:rPr>
        <w:t>Beesdo</w:t>
      </w:r>
      <w:proofErr w:type="spellEnd"/>
      <w:r w:rsidRPr="00187735">
        <w:rPr>
          <w:color w:val="000000"/>
        </w:rPr>
        <w:t xml:space="preserve">, K., </w:t>
      </w:r>
      <w:proofErr w:type="spellStart"/>
      <w:r w:rsidRPr="00187735">
        <w:rPr>
          <w:color w:val="000000"/>
        </w:rPr>
        <w:t>Knappe</w:t>
      </w:r>
      <w:proofErr w:type="spellEnd"/>
      <w:r w:rsidRPr="00187735">
        <w:rPr>
          <w:color w:val="000000"/>
        </w:rPr>
        <w:t xml:space="preserve">, S., &amp; Pine, D. S. (2009). Anxiety and Anxiety Disorders in Children and Adolescents: Developmental Issues and Implications for DSM-V. </w:t>
      </w:r>
      <w:r w:rsidRPr="00187735">
        <w:rPr>
          <w:i/>
          <w:iCs/>
          <w:color w:val="000000"/>
        </w:rPr>
        <w:t>The Psychiatric Clinics of North America</w:t>
      </w:r>
      <w:r w:rsidRPr="00187735">
        <w:rPr>
          <w:color w:val="000000"/>
        </w:rPr>
        <w:t xml:space="preserve">, </w:t>
      </w:r>
      <w:r w:rsidRPr="00187735">
        <w:rPr>
          <w:i/>
          <w:iCs/>
          <w:color w:val="000000"/>
        </w:rPr>
        <w:t>32</w:t>
      </w:r>
      <w:r w:rsidRPr="00187735">
        <w:rPr>
          <w:color w:val="000000"/>
        </w:rPr>
        <w:t>(3), 483. https://doi.org/10.1016/j.psc.2009.06.002</w:t>
      </w:r>
    </w:p>
    <w:p w14:paraId="2B0FDA90" w14:textId="77777777" w:rsidR="00187735" w:rsidRPr="00187735" w:rsidRDefault="00187735" w:rsidP="00187735">
      <w:pPr>
        <w:pStyle w:val="Bibliography"/>
        <w:rPr>
          <w:color w:val="000000"/>
        </w:rPr>
      </w:pPr>
      <w:r w:rsidRPr="00187735">
        <w:rPr>
          <w:color w:val="000000"/>
        </w:rPr>
        <w:t xml:space="preserve">Bragdon, L. B., &amp; Coles, M. E. (2017). Examining heterogeneity of obsessive-compulsive disorder: Evidence for subgroups based on motivations. </w:t>
      </w:r>
      <w:r w:rsidRPr="00187735">
        <w:rPr>
          <w:i/>
          <w:iCs/>
          <w:color w:val="000000"/>
        </w:rPr>
        <w:t>Journal of Anxiety Disorders</w:t>
      </w:r>
      <w:r w:rsidRPr="00187735">
        <w:rPr>
          <w:color w:val="000000"/>
        </w:rPr>
        <w:t xml:space="preserve">, </w:t>
      </w:r>
      <w:r w:rsidRPr="00187735">
        <w:rPr>
          <w:i/>
          <w:iCs/>
          <w:color w:val="000000"/>
        </w:rPr>
        <w:t>45</w:t>
      </w:r>
      <w:r w:rsidRPr="00187735">
        <w:rPr>
          <w:color w:val="000000"/>
        </w:rPr>
        <w:t>, 64–71. https://doi.org/10.1016/j.janxdis.2016.12.002</w:t>
      </w:r>
    </w:p>
    <w:p w14:paraId="1A4097C3" w14:textId="77777777" w:rsidR="00187735" w:rsidRPr="00187735" w:rsidRDefault="00187735" w:rsidP="00187735">
      <w:pPr>
        <w:pStyle w:val="Bibliography"/>
        <w:rPr>
          <w:color w:val="000000"/>
        </w:rPr>
      </w:pPr>
      <w:r w:rsidRPr="00187735">
        <w:rPr>
          <w:color w:val="000000"/>
        </w:rPr>
        <w:t xml:space="preserve">Brennan, B. P., &amp; Rauch, S. L. (2017). Functional Neuroimaging Studies in Obsessive-Compulsive Disorder: Overview and Synthesis. In C. </w:t>
      </w:r>
      <w:proofErr w:type="spellStart"/>
      <w:r w:rsidRPr="00187735">
        <w:rPr>
          <w:color w:val="000000"/>
        </w:rPr>
        <w:t>Pittenger</w:t>
      </w:r>
      <w:proofErr w:type="spellEnd"/>
      <w:r w:rsidRPr="00187735">
        <w:rPr>
          <w:color w:val="000000"/>
        </w:rPr>
        <w:t xml:space="preserve"> &amp; C. </w:t>
      </w:r>
      <w:proofErr w:type="spellStart"/>
      <w:r w:rsidRPr="00187735">
        <w:rPr>
          <w:color w:val="000000"/>
        </w:rPr>
        <w:t>Pittenger</w:t>
      </w:r>
      <w:proofErr w:type="spellEnd"/>
      <w:r w:rsidRPr="00187735">
        <w:rPr>
          <w:color w:val="000000"/>
        </w:rPr>
        <w:t xml:space="preserve"> (Eds.), </w:t>
      </w:r>
      <w:proofErr w:type="gramStart"/>
      <w:r w:rsidRPr="00187735">
        <w:rPr>
          <w:i/>
          <w:iCs/>
          <w:color w:val="000000"/>
        </w:rPr>
        <w:t>Obsessive-compulsive Disorder</w:t>
      </w:r>
      <w:proofErr w:type="gramEnd"/>
      <w:r w:rsidRPr="00187735">
        <w:rPr>
          <w:i/>
          <w:iCs/>
          <w:color w:val="000000"/>
        </w:rPr>
        <w:t>: Phenomenology, Pathophysiology, and Treatment</w:t>
      </w:r>
      <w:r w:rsidRPr="00187735">
        <w:rPr>
          <w:color w:val="000000"/>
        </w:rPr>
        <w:t xml:space="preserve"> (p. 0). Oxford University Press. https://doi.org/10.1093/med/9780190228163.003.0021</w:t>
      </w:r>
    </w:p>
    <w:p w14:paraId="3B0AD853" w14:textId="77777777" w:rsidR="00187735" w:rsidRPr="00187735" w:rsidRDefault="00187735" w:rsidP="00187735">
      <w:pPr>
        <w:pStyle w:val="Bibliography"/>
        <w:rPr>
          <w:color w:val="000000"/>
        </w:rPr>
      </w:pPr>
      <w:r w:rsidRPr="00187735">
        <w:rPr>
          <w:i/>
          <w:iCs/>
          <w:color w:val="000000"/>
        </w:rPr>
        <w:lastRenderedPageBreak/>
        <w:t>Chapter 7. Classifying with decision trees</w:t>
      </w:r>
      <w:r w:rsidRPr="00187735">
        <w:rPr>
          <w:color w:val="000000"/>
        </w:rPr>
        <w:t>. (n.d.). Retrieved March 17, 2025, from https://learning.oreilly.com/library/view/machine-learning-with/9781617296574/OEBPS/Text/kindle_split_017.html</w:t>
      </w:r>
    </w:p>
    <w:p w14:paraId="2A19C2BE" w14:textId="77777777" w:rsidR="00187735" w:rsidRPr="00187735" w:rsidRDefault="00187735" w:rsidP="00187735">
      <w:pPr>
        <w:pStyle w:val="Bibliography"/>
        <w:rPr>
          <w:color w:val="000000"/>
        </w:rPr>
      </w:pPr>
      <w:r w:rsidRPr="00187735">
        <w:rPr>
          <w:color w:val="000000"/>
        </w:rPr>
        <w:t xml:space="preserve">Chen, Y.-Y., Ho, S.-Y., Lee, P.-C., Wu, C.-K., &amp; Gau, S. S.-F. (2017). Parent-child discrepancies in the report of adolescent emotional and behavioral problems in Taiwan. </w:t>
      </w:r>
      <w:r w:rsidRPr="00187735">
        <w:rPr>
          <w:i/>
          <w:iCs/>
          <w:color w:val="000000"/>
        </w:rPr>
        <w:t>PLOS ONE</w:t>
      </w:r>
      <w:r w:rsidRPr="00187735">
        <w:rPr>
          <w:color w:val="000000"/>
        </w:rPr>
        <w:t xml:space="preserve">, </w:t>
      </w:r>
      <w:r w:rsidRPr="00187735">
        <w:rPr>
          <w:i/>
          <w:iCs/>
          <w:color w:val="000000"/>
        </w:rPr>
        <w:t>12</w:t>
      </w:r>
      <w:r w:rsidRPr="00187735">
        <w:rPr>
          <w:color w:val="000000"/>
        </w:rPr>
        <w:t>(6), e0178863. https://doi.org/10.1371/journal.pone.0178863</w:t>
      </w:r>
    </w:p>
    <w:p w14:paraId="3950BDA7" w14:textId="77777777" w:rsidR="00187735" w:rsidRPr="00187735" w:rsidRDefault="00187735" w:rsidP="00187735">
      <w:pPr>
        <w:pStyle w:val="Bibliography"/>
        <w:rPr>
          <w:color w:val="000000"/>
        </w:rPr>
      </w:pPr>
      <w:r w:rsidRPr="00187735">
        <w:rPr>
          <w:color w:val="000000"/>
        </w:rPr>
        <w:t xml:space="preserve">Cyr, M., </w:t>
      </w:r>
      <w:proofErr w:type="spellStart"/>
      <w:r w:rsidRPr="00187735">
        <w:rPr>
          <w:color w:val="000000"/>
        </w:rPr>
        <w:t>Pagliaccio</w:t>
      </w:r>
      <w:proofErr w:type="spellEnd"/>
      <w:r w:rsidRPr="00187735">
        <w:rPr>
          <w:color w:val="000000"/>
        </w:rPr>
        <w:t>, D., Yanes-Lukin, P., Goldberg, P., Fontaine, M., Rynn, M. A., &amp; Marsh, R. (2021). Altered fronto-</w:t>
      </w:r>
      <w:proofErr w:type="spellStart"/>
      <w:r w:rsidRPr="00187735">
        <w:rPr>
          <w:color w:val="000000"/>
        </w:rPr>
        <w:t>amygdalar</w:t>
      </w:r>
      <w:proofErr w:type="spellEnd"/>
      <w:r w:rsidRPr="00187735">
        <w:rPr>
          <w:color w:val="000000"/>
        </w:rPr>
        <w:t xml:space="preserve"> functional connectivity predicts response to cognitive behavioral therapy in pediatric obsessive-compulsive disorder. </w:t>
      </w:r>
      <w:r w:rsidRPr="00187735">
        <w:rPr>
          <w:i/>
          <w:iCs/>
          <w:color w:val="000000"/>
        </w:rPr>
        <w:t>Depression and Anxiety</w:t>
      </w:r>
      <w:r w:rsidRPr="00187735">
        <w:rPr>
          <w:color w:val="000000"/>
        </w:rPr>
        <w:t xml:space="preserve">, </w:t>
      </w:r>
      <w:r w:rsidRPr="00187735">
        <w:rPr>
          <w:i/>
          <w:iCs/>
          <w:color w:val="000000"/>
        </w:rPr>
        <w:t>38</w:t>
      </w:r>
      <w:r w:rsidRPr="00187735">
        <w:rPr>
          <w:color w:val="000000"/>
        </w:rPr>
        <w:t>(8), 836–845. https://doi.org/10.1002/da.23187</w:t>
      </w:r>
    </w:p>
    <w:p w14:paraId="69888635" w14:textId="77777777" w:rsidR="00187735" w:rsidRPr="00187735" w:rsidRDefault="00187735" w:rsidP="00187735">
      <w:pPr>
        <w:pStyle w:val="Bibliography"/>
        <w:rPr>
          <w:color w:val="000000"/>
        </w:rPr>
      </w:pPr>
      <w:r w:rsidRPr="00187735">
        <w:rPr>
          <w:color w:val="000000"/>
        </w:rPr>
        <w:t xml:space="preserve">De Los Reyes, A., &amp; </w:t>
      </w:r>
      <w:proofErr w:type="spellStart"/>
      <w:r w:rsidRPr="00187735">
        <w:rPr>
          <w:color w:val="000000"/>
        </w:rPr>
        <w:t>Kazdin</w:t>
      </w:r>
      <w:proofErr w:type="spellEnd"/>
      <w:r w:rsidRPr="00187735">
        <w:rPr>
          <w:color w:val="000000"/>
        </w:rPr>
        <w:t xml:space="preserve">, A. E. (2005). Informant Discrepancies in the Assessment of Childhood Psychopathology: A Critical Review, Theoretical Framework, and Recommendations for Further Study. </w:t>
      </w:r>
      <w:r w:rsidRPr="00187735">
        <w:rPr>
          <w:i/>
          <w:iCs/>
          <w:color w:val="000000"/>
        </w:rPr>
        <w:t>Psychological Bulletin</w:t>
      </w:r>
      <w:r w:rsidRPr="00187735">
        <w:rPr>
          <w:color w:val="000000"/>
        </w:rPr>
        <w:t xml:space="preserve">, </w:t>
      </w:r>
      <w:r w:rsidRPr="00187735">
        <w:rPr>
          <w:i/>
          <w:iCs/>
          <w:color w:val="000000"/>
        </w:rPr>
        <w:t>131</w:t>
      </w:r>
      <w:r w:rsidRPr="00187735">
        <w:rPr>
          <w:color w:val="000000"/>
        </w:rPr>
        <w:t>(4), 483–509. https://doi.org/10.1037/0033-2909.131.4.483</w:t>
      </w:r>
    </w:p>
    <w:p w14:paraId="35919797" w14:textId="77777777" w:rsidR="00187735" w:rsidRPr="00187735" w:rsidRDefault="00187735" w:rsidP="00187735">
      <w:pPr>
        <w:pStyle w:val="Bibliography"/>
        <w:rPr>
          <w:color w:val="000000"/>
        </w:rPr>
      </w:pPr>
      <w:r w:rsidRPr="00187735">
        <w:rPr>
          <w:color w:val="000000"/>
        </w:rPr>
        <w:t xml:space="preserve">de Mathis, M. A., </w:t>
      </w:r>
      <w:proofErr w:type="spellStart"/>
      <w:r w:rsidRPr="00187735">
        <w:rPr>
          <w:color w:val="000000"/>
        </w:rPr>
        <w:t>Diniz</w:t>
      </w:r>
      <w:proofErr w:type="spellEnd"/>
      <w:r w:rsidRPr="00187735">
        <w:rPr>
          <w:color w:val="000000"/>
        </w:rPr>
        <w:t xml:space="preserve">, J. B., </w:t>
      </w:r>
      <w:proofErr w:type="spellStart"/>
      <w:r w:rsidRPr="00187735">
        <w:rPr>
          <w:color w:val="000000"/>
        </w:rPr>
        <w:t>Hounie</w:t>
      </w:r>
      <w:proofErr w:type="spellEnd"/>
      <w:r w:rsidRPr="00187735">
        <w:rPr>
          <w:color w:val="000000"/>
        </w:rPr>
        <w:t xml:space="preserve">, A. G., </w:t>
      </w:r>
      <w:proofErr w:type="spellStart"/>
      <w:r w:rsidRPr="00187735">
        <w:rPr>
          <w:color w:val="000000"/>
        </w:rPr>
        <w:t>Shavitt</w:t>
      </w:r>
      <w:proofErr w:type="spellEnd"/>
      <w:r w:rsidRPr="00187735">
        <w:rPr>
          <w:color w:val="000000"/>
        </w:rPr>
        <w:t xml:space="preserve">, R. G., </w:t>
      </w:r>
      <w:proofErr w:type="spellStart"/>
      <w:r w:rsidRPr="00187735">
        <w:rPr>
          <w:color w:val="000000"/>
        </w:rPr>
        <w:t>Fossaluza</w:t>
      </w:r>
      <w:proofErr w:type="spellEnd"/>
      <w:r w:rsidRPr="00187735">
        <w:rPr>
          <w:color w:val="000000"/>
        </w:rPr>
        <w:t xml:space="preserve">, V., </w:t>
      </w:r>
      <w:proofErr w:type="spellStart"/>
      <w:r w:rsidRPr="00187735">
        <w:rPr>
          <w:color w:val="000000"/>
        </w:rPr>
        <w:t>Ferrão</w:t>
      </w:r>
      <w:proofErr w:type="spellEnd"/>
      <w:r w:rsidRPr="00187735">
        <w:rPr>
          <w:color w:val="000000"/>
        </w:rPr>
        <w:t xml:space="preserve">, Y., </w:t>
      </w:r>
      <w:proofErr w:type="spellStart"/>
      <w:r w:rsidRPr="00187735">
        <w:rPr>
          <w:color w:val="000000"/>
        </w:rPr>
        <w:t>Leckman</w:t>
      </w:r>
      <w:proofErr w:type="spellEnd"/>
      <w:r w:rsidRPr="00187735">
        <w:rPr>
          <w:color w:val="000000"/>
        </w:rPr>
        <w:t xml:space="preserve">, J. F., de </w:t>
      </w:r>
      <w:proofErr w:type="spellStart"/>
      <w:r w:rsidRPr="00187735">
        <w:rPr>
          <w:color w:val="000000"/>
        </w:rPr>
        <w:t>Bragança</w:t>
      </w:r>
      <w:proofErr w:type="spellEnd"/>
      <w:r w:rsidRPr="00187735">
        <w:rPr>
          <w:color w:val="000000"/>
        </w:rPr>
        <w:t xml:space="preserve"> Pereira, C., do Rosario, M. C., &amp; Miguel, E. C. (2013). Trajectory in obsessive-compulsive disorder comorbidities. </w:t>
      </w:r>
      <w:proofErr w:type="spellStart"/>
      <w:r w:rsidRPr="00187735">
        <w:rPr>
          <w:i/>
          <w:iCs/>
          <w:color w:val="000000"/>
        </w:rPr>
        <w:t>Eur</w:t>
      </w:r>
      <w:proofErr w:type="spellEnd"/>
      <w:r w:rsidRPr="00187735">
        <w:rPr>
          <w:i/>
          <w:iCs/>
          <w:color w:val="000000"/>
        </w:rPr>
        <w:t xml:space="preserve"> </w:t>
      </w:r>
      <w:proofErr w:type="spellStart"/>
      <w:r w:rsidRPr="00187735">
        <w:rPr>
          <w:i/>
          <w:iCs/>
          <w:color w:val="000000"/>
        </w:rPr>
        <w:t>Neuropsychopharmacol</w:t>
      </w:r>
      <w:proofErr w:type="spellEnd"/>
      <w:r w:rsidRPr="00187735">
        <w:rPr>
          <w:color w:val="000000"/>
        </w:rPr>
        <w:t xml:space="preserve">, </w:t>
      </w:r>
      <w:r w:rsidRPr="00187735">
        <w:rPr>
          <w:i/>
          <w:iCs/>
          <w:color w:val="000000"/>
        </w:rPr>
        <w:t>23</w:t>
      </w:r>
      <w:r w:rsidRPr="00187735">
        <w:rPr>
          <w:color w:val="000000"/>
        </w:rPr>
        <w:t>(7), 594–601. https://doi.org/10.1016/j.euroneuro.2012.08.006</w:t>
      </w:r>
    </w:p>
    <w:p w14:paraId="2D714AC2" w14:textId="77777777" w:rsidR="00187735" w:rsidRPr="00187735" w:rsidRDefault="00187735" w:rsidP="00187735">
      <w:pPr>
        <w:pStyle w:val="Bibliography"/>
        <w:rPr>
          <w:color w:val="000000"/>
        </w:rPr>
      </w:pPr>
      <w:r w:rsidRPr="00187735">
        <w:rPr>
          <w:color w:val="000000"/>
        </w:rPr>
        <w:t xml:space="preserve">de Wit, S. J., Alonso, P., </w:t>
      </w:r>
      <w:proofErr w:type="spellStart"/>
      <w:r w:rsidRPr="00187735">
        <w:rPr>
          <w:color w:val="000000"/>
        </w:rPr>
        <w:t>Schweren</w:t>
      </w:r>
      <w:proofErr w:type="spellEnd"/>
      <w:r w:rsidRPr="00187735">
        <w:rPr>
          <w:color w:val="000000"/>
        </w:rPr>
        <w:t xml:space="preserve">, L., </w:t>
      </w:r>
      <w:proofErr w:type="spellStart"/>
      <w:r w:rsidRPr="00187735">
        <w:rPr>
          <w:color w:val="000000"/>
        </w:rPr>
        <w:t>Mataix</w:t>
      </w:r>
      <w:proofErr w:type="spellEnd"/>
      <w:r w:rsidRPr="00187735">
        <w:rPr>
          <w:color w:val="000000"/>
        </w:rPr>
        <w:t xml:space="preserve">-Cols, D., Lochner, C., </w:t>
      </w:r>
      <w:proofErr w:type="spellStart"/>
      <w:r w:rsidRPr="00187735">
        <w:rPr>
          <w:color w:val="000000"/>
        </w:rPr>
        <w:t>Menchón</w:t>
      </w:r>
      <w:proofErr w:type="spellEnd"/>
      <w:r w:rsidRPr="00187735">
        <w:rPr>
          <w:color w:val="000000"/>
        </w:rPr>
        <w:t xml:space="preserve">, J. M., Stein, D. J., Fouche, J.-P., Soriano-Mas, C., Sato, J. R., Hoexter, M. Q., Denys, D., </w:t>
      </w:r>
      <w:proofErr w:type="spellStart"/>
      <w:r w:rsidRPr="00187735">
        <w:rPr>
          <w:color w:val="000000"/>
        </w:rPr>
        <w:t>Nakamae</w:t>
      </w:r>
      <w:proofErr w:type="spellEnd"/>
      <w:r w:rsidRPr="00187735">
        <w:rPr>
          <w:color w:val="000000"/>
        </w:rPr>
        <w:t xml:space="preserve">, T., Nishida, S., Kwon, J. S., Jang, J. H., </w:t>
      </w:r>
      <w:proofErr w:type="spellStart"/>
      <w:r w:rsidRPr="00187735">
        <w:rPr>
          <w:color w:val="000000"/>
        </w:rPr>
        <w:t>Busatto</w:t>
      </w:r>
      <w:proofErr w:type="spellEnd"/>
      <w:r w:rsidRPr="00187735">
        <w:rPr>
          <w:color w:val="000000"/>
        </w:rPr>
        <w:t xml:space="preserve">, G. F., </w:t>
      </w:r>
      <w:proofErr w:type="spellStart"/>
      <w:r w:rsidRPr="00187735">
        <w:rPr>
          <w:color w:val="000000"/>
        </w:rPr>
        <w:t>Cardoner</w:t>
      </w:r>
      <w:proofErr w:type="spellEnd"/>
      <w:r w:rsidRPr="00187735">
        <w:rPr>
          <w:color w:val="000000"/>
        </w:rPr>
        <w:t xml:space="preserve">, N., Cath, D. C., … van den Heuvel, O. A. (2014). Multicenter Voxel-Based Morphometry Mega-Analysis of </w:t>
      </w:r>
      <w:r w:rsidRPr="00187735">
        <w:rPr>
          <w:color w:val="000000"/>
        </w:rPr>
        <w:lastRenderedPageBreak/>
        <w:t xml:space="preserve">Structural Brain Scans in Obsessive-Compulsive Disorder. </w:t>
      </w:r>
      <w:r w:rsidRPr="00187735">
        <w:rPr>
          <w:i/>
          <w:iCs/>
          <w:color w:val="000000"/>
        </w:rPr>
        <w:t>American Journal of Psychiatry</w:t>
      </w:r>
      <w:r w:rsidRPr="00187735">
        <w:rPr>
          <w:color w:val="000000"/>
        </w:rPr>
        <w:t xml:space="preserve">, </w:t>
      </w:r>
      <w:r w:rsidRPr="00187735">
        <w:rPr>
          <w:i/>
          <w:iCs/>
          <w:color w:val="000000"/>
        </w:rPr>
        <w:t>171</w:t>
      </w:r>
      <w:r w:rsidRPr="00187735">
        <w:rPr>
          <w:color w:val="000000"/>
        </w:rPr>
        <w:t>(3), 340–349. https://doi.org/10.1176/appi.ajp.2013.13040574</w:t>
      </w:r>
    </w:p>
    <w:p w14:paraId="6E4DB237" w14:textId="77777777" w:rsidR="00187735" w:rsidRPr="00187735" w:rsidRDefault="00187735" w:rsidP="00187735">
      <w:pPr>
        <w:pStyle w:val="Bibliography"/>
        <w:rPr>
          <w:color w:val="000000"/>
        </w:rPr>
      </w:pPr>
      <w:r w:rsidRPr="00187735">
        <w:rPr>
          <w:color w:val="000000"/>
        </w:rPr>
        <w:t xml:space="preserve">Enrico, P., Delvecchio, G., </w:t>
      </w:r>
      <w:proofErr w:type="spellStart"/>
      <w:r w:rsidRPr="00187735">
        <w:rPr>
          <w:color w:val="000000"/>
        </w:rPr>
        <w:t>Turtulici</w:t>
      </w:r>
      <w:proofErr w:type="spellEnd"/>
      <w:r w:rsidRPr="00187735">
        <w:rPr>
          <w:color w:val="000000"/>
        </w:rPr>
        <w:t xml:space="preserve">, N., </w:t>
      </w:r>
      <w:proofErr w:type="spellStart"/>
      <w:r w:rsidRPr="00187735">
        <w:rPr>
          <w:color w:val="000000"/>
        </w:rPr>
        <w:t>Pigoni</w:t>
      </w:r>
      <w:proofErr w:type="spellEnd"/>
      <w:r w:rsidRPr="00187735">
        <w:rPr>
          <w:color w:val="000000"/>
        </w:rPr>
        <w:t xml:space="preserve">, A., Villa, F. M., </w:t>
      </w:r>
      <w:proofErr w:type="spellStart"/>
      <w:r w:rsidRPr="00187735">
        <w:rPr>
          <w:color w:val="000000"/>
        </w:rPr>
        <w:t>Perlini</w:t>
      </w:r>
      <w:proofErr w:type="spellEnd"/>
      <w:r w:rsidRPr="00187735">
        <w:rPr>
          <w:color w:val="000000"/>
        </w:rPr>
        <w:t xml:space="preserve">, C., Rossetti, M. G., </w:t>
      </w:r>
      <w:proofErr w:type="spellStart"/>
      <w:r w:rsidRPr="00187735">
        <w:rPr>
          <w:color w:val="000000"/>
        </w:rPr>
        <w:t>Bellani</w:t>
      </w:r>
      <w:proofErr w:type="spellEnd"/>
      <w:r w:rsidRPr="00187735">
        <w:rPr>
          <w:color w:val="000000"/>
        </w:rPr>
        <w:t xml:space="preserve">, M., </w:t>
      </w:r>
      <w:proofErr w:type="spellStart"/>
      <w:r w:rsidRPr="00187735">
        <w:rPr>
          <w:color w:val="000000"/>
        </w:rPr>
        <w:t>Lasalvia</w:t>
      </w:r>
      <w:proofErr w:type="spellEnd"/>
      <w:r w:rsidRPr="00187735">
        <w:rPr>
          <w:color w:val="000000"/>
        </w:rPr>
        <w:t xml:space="preserve">, A., </w:t>
      </w:r>
      <w:proofErr w:type="spellStart"/>
      <w:r w:rsidRPr="00187735">
        <w:rPr>
          <w:color w:val="000000"/>
        </w:rPr>
        <w:t>Bonetto</w:t>
      </w:r>
      <w:proofErr w:type="spellEnd"/>
      <w:r w:rsidRPr="00187735">
        <w:rPr>
          <w:color w:val="000000"/>
        </w:rPr>
        <w:t xml:space="preserve">, C., Scocco, P., D’Agostino, A., </w:t>
      </w:r>
      <w:proofErr w:type="spellStart"/>
      <w:r w:rsidRPr="00187735">
        <w:rPr>
          <w:color w:val="000000"/>
        </w:rPr>
        <w:t>Torresani</w:t>
      </w:r>
      <w:proofErr w:type="spellEnd"/>
      <w:r w:rsidRPr="00187735">
        <w:rPr>
          <w:color w:val="000000"/>
        </w:rPr>
        <w:t xml:space="preserve">, S., </w:t>
      </w:r>
      <w:proofErr w:type="spellStart"/>
      <w:r w:rsidRPr="00187735">
        <w:rPr>
          <w:color w:val="000000"/>
        </w:rPr>
        <w:t>Imbesi</w:t>
      </w:r>
      <w:proofErr w:type="spellEnd"/>
      <w:r w:rsidRPr="00187735">
        <w:rPr>
          <w:color w:val="000000"/>
        </w:rPr>
        <w:t xml:space="preserve">, M., Bellini, F., Veronese, A., </w:t>
      </w:r>
      <w:proofErr w:type="spellStart"/>
      <w:r w:rsidRPr="00187735">
        <w:rPr>
          <w:color w:val="000000"/>
        </w:rPr>
        <w:t>Bocchio-Chiavetto</w:t>
      </w:r>
      <w:proofErr w:type="spellEnd"/>
      <w:r w:rsidRPr="00187735">
        <w:rPr>
          <w:color w:val="000000"/>
        </w:rPr>
        <w:t xml:space="preserve">, L., </w:t>
      </w:r>
      <w:proofErr w:type="spellStart"/>
      <w:r w:rsidRPr="00187735">
        <w:rPr>
          <w:color w:val="000000"/>
        </w:rPr>
        <w:t>Gennarelli</w:t>
      </w:r>
      <w:proofErr w:type="spellEnd"/>
      <w:r w:rsidRPr="00187735">
        <w:rPr>
          <w:color w:val="000000"/>
        </w:rPr>
        <w:t xml:space="preserve">, M., </w:t>
      </w:r>
      <w:proofErr w:type="spellStart"/>
      <w:r w:rsidRPr="00187735">
        <w:rPr>
          <w:color w:val="000000"/>
        </w:rPr>
        <w:t>Balestrieri</w:t>
      </w:r>
      <w:proofErr w:type="spellEnd"/>
      <w:r w:rsidRPr="00187735">
        <w:rPr>
          <w:color w:val="000000"/>
        </w:rPr>
        <w:t xml:space="preserve">, M., … Brambilla, P. (2021). Classification of Psychoses Based on Immunological Features: A Machine Learning Study in a Large Cohort of </w:t>
      </w:r>
      <w:proofErr w:type="gramStart"/>
      <w:r w:rsidRPr="00187735">
        <w:rPr>
          <w:color w:val="000000"/>
        </w:rPr>
        <w:t>First-Episode</w:t>
      </w:r>
      <w:proofErr w:type="gramEnd"/>
      <w:r w:rsidRPr="00187735">
        <w:rPr>
          <w:color w:val="000000"/>
        </w:rPr>
        <w:t xml:space="preserve"> and Chronic Patients. </w:t>
      </w:r>
      <w:r w:rsidRPr="00187735">
        <w:rPr>
          <w:i/>
          <w:iCs/>
          <w:color w:val="000000"/>
        </w:rPr>
        <w:t>Schizophrenia Bulletin</w:t>
      </w:r>
      <w:r w:rsidRPr="00187735">
        <w:rPr>
          <w:color w:val="000000"/>
        </w:rPr>
        <w:t xml:space="preserve">, </w:t>
      </w:r>
      <w:r w:rsidRPr="00187735">
        <w:rPr>
          <w:i/>
          <w:iCs/>
          <w:color w:val="000000"/>
        </w:rPr>
        <w:t>47</w:t>
      </w:r>
      <w:r w:rsidRPr="00187735">
        <w:rPr>
          <w:color w:val="000000"/>
        </w:rPr>
        <w:t>(4), 1141–1155. https://doi.org/10.1093/schbul/sbaa190</w:t>
      </w:r>
    </w:p>
    <w:p w14:paraId="35BADB99" w14:textId="77777777" w:rsidR="00187735" w:rsidRPr="00187735" w:rsidRDefault="00187735" w:rsidP="00187735">
      <w:pPr>
        <w:pStyle w:val="Bibliography"/>
        <w:rPr>
          <w:color w:val="000000"/>
        </w:rPr>
      </w:pPr>
      <w:r w:rsidRPr="00187735">
        <w:rPr>
          <w:color w:val="000000"/>
        </w:rPr>
        <w:t xml:space="preserve">Friedman, J. H. (2001). Greedy Function Approximation: A Gradient Boosting Machine. </w:t>
      </w:r>
      <w:r w:rsidRPr="00187735">
        <w:rPr>
          <w:i/>
          <w:iCs/>
          <w:color w:val="000000"/>
        </w:rPr>
        <w:t>The Annals of Statistics</w:t>
      </w:r>
      <w:r w:rsidRPr="00187735">
        <w:rPr>
          <w:color w:val="000000"/>
        </w:rPr>
        <w:t xml:space="preserve">, </w:t>
      </w:r>
      <w:r w:rsidRPr="00187735">
        <w:rPr>
          <w:i/>
          <w:iCs/>
          <w:color w:val="000000"/>
        </w:rPr>
        <w:t>29</w:t>
      </w:r>
      <w:r w:rsidRPr="00187735">
        <w:rPr>
          <w:color w:val="000000"/>
        </w:rPr>
        <w:t>(5), 1189–1232.</w:t>
      </w:r>
    </w:p>
    <w:p w14:paraId="5C873A8C" w14:textId="77777777" w:rsidR="00187735" w:rsidRPr="00187735" w:rsidRDefault="00187735" w:rsidP="00187735">
      <w:pPr>
        <w:pStyle w:val="Bibliography"/>
        <w:rPr>
          <w:color w:val="000000"/>
        </w:rPr>
      </w:pPr>
      <w:r w:rsidRPr="00187735">
        <w:rPr>
          <w:color w:val="000000"/>
        </w:rPr>
        <w:t xml:space="preserve">Gillan, C. M., &amp; Robbins, T. W. (2014). Goal-directed learning and obsessive–compulsive disorder. </w:t>
      </w:r>
      <w:r w:rsidRPr="00187735">
        <w:rPr>
          <w:i/>
          <w:iCs/>
          <w:color w:val="000000"/>
        </w:rPr>
        <w:t>Phil. Trans. R. Soc. B</w:t>
      </w:r>
      <w:r w:rsidRPr="00187735">
        <w:rPr>
          <w:color w:val="000000"/>
        </w:rPr>
        <w:t xml:space="preserve">, </w:t>
      </w:r>
      <w:r w:rsidRPr="00187735">
        <w:rPr>
          <w:i/>
          <w:iCs/>
          <w:color w:val="000000"/>
        </w:rPr>
        <w:t>369</w:t>
      </w:r>
      <w:r w:rsidRPr="00187735">
        <w:rPr>
          <w:color w:val="000000"/>
        </w:rPr>
        <w:t>(1655), 20130475–20130475. https://doi.org/10.1098/rstb.2013.0475</w:t>
      </w:r>
    </w:p>
    <w:p w14:paraId="4ADDEF04" w14:textId="77777777" w:rsidR="00187735" w:rsidRPr="00187735" w:rsidRDefault="00187735" w:rsidP="00187735">
      <w:pPr>
        <w:pStyle w:val="Bibliography"/>
        <w:rPr>
          <w:color w:val="000000"/>
        </w:rPr>
      </w:pPr>
      <w:proofErr w:type="spellStart"/>
      <w:r w:rsidRPr="00187735">
        <w:rPr>
          <w:color w:val="000000"/>
        </w:rPr>
        <w:t>Graybiel</w:t>
      </w:r>
      <w:proofErr w:type="spellEnd"/>
      <w:r w:rsidRPr="00187735">
        <w:rPr>
          <w:color w:val="000000"/>
        </w:rPr>
        <w:t xml:space="preserve">, A. M., &amp; Rauch, S. L. (2000). Toward a Neurobiology of Obsessive-Compulsive Disorder. </w:t>
      </w:r>
      <w:r w:rsidRPr="00187735">
        <w:rPr>
          <w:i/>
          <w:iCs/>
          <w:color w:val="000000"/>
        </w:rPr>
        <w:t>Neuron</w:t>
      </w:r>
      <w:r w:rsidRPr="00187735">
        <w:rPr>
          <w:color w:val="000000"/>
        </w:rPr>
        <w:t xml:space="preserve">, </w:t>
      </w:r>
      <w:r w:rsidRPr="00187735">
        <w:rPr>
          <w:i/>
          <w:iCs/>
          <w:color w:val="000000"/>
        </w:rPr>
        <w:t>28</w:t>
      </w:r>
      <w:r w:rsidRPr="00187735">
        <w:rPr>
          <w:color w:val="000000"/>
        </w:rPr>
        <w:t>(2), 343–347. https://doi.org/10.1016/S0896-6273(00)00113-6</w:t>
      </w:r>
    </w:p>
    <w:p w14:paraId="3F274458" w14:textId="77777777" w:rsidR="00187735" w:rsidRPr="00187735" w:rsidRDefault="00187735" w:rsidP="00187735">
      <w:pPr>
        <w:pStyle w:val="Bibliography"/>
        <w:rPr>
          <w:color w:val="000000"/>
        </w:rPr>
      </w:pPr>
      <w:proofErr w:type="spellStart"/>
      <w:r w:rsidRPr="00187735">
        <w:rPr>
          <w:color w:val="000000"/>
        </w:rPr>
        <w:t>Guzick</w:t>
      </w:r>
      <w:proofErr w:type="spellEnd"/>
      <w:r w:rsidRPr="00187735">
        <w:rPr>
          <w:color w:val="000000"/>
        </w:rPr>
        <w:t xml:space="preserve">, A. G., Cooke, D. L., McNamara, J. P. H., Reid, A. M., Graziano, P. A., Lewin, A. B., Murphy, T. K., Goodman, W. K., Storch, E. A., &amp; </w:t>
      </w:r>
      <w:proofErr w:type="spellStart"/>
      <w:r w:rsidRPr="00187735">
        <w:rPr>
          <w:color w:val="000000"/>
        </w:rPr>
        <w:t>Geffken</w:t>
      </w:r>
      <w:proofErr w:type="spellEnd"/>
      <w:r w:rsidRPr="00187735">
        <w:rPr>
          <w:color w:val="000000"/>
        </w:rPr>
        <w:t xml:space="preserve">, G. R. (2019). Parents’ Perceptions of Internalizing and Externalizing Features in Childhood OCD. </w:t>
      </w:r>
      <w:r w:rsidRPr="00187735">
        <w:rPr>
          <w:i/>
          <w:iCs/>
          <w:color w:val="000000"/>
        </w:rPr>
        <w:t>Child Psychiatry Hum Dev</w:t>
      </w:r>
      <w:r w:rsidRPr="00187735">
        <w:rPr>
          <w:color w:val="000000"/>
        </w:rPr>
        <w:t xml:space="preserve">, </w:t>
      </w:r>
      <w:r w:rsidRPr="00187735">
        <w:rPr>
          <w:i/>
          <w:iCs/>
          <w:color w:val="000000"/>
        </w:rPr>
        <w:t>50</w:t>
      </w:r>
      <w:r w:rsidRPr="00187735">
        <w:rPr>
          <w:color w:val="000000"/>
        </w:rPr>
        <w:t>(4), 692–701. https://doi.org/10.1007/s10578-019-00873-w</w:t>
      </w:r>
    </w:p>
    <w:p w14:paraId="6075C047" w14:textId="77777777" w:rsidR="00187735" w:rsidRPr="00187735" w:rsidRDefault="00187735" w:rsidP="00187735">
      <w:pPr>
        <w:pStyle w:val="Bibliography"/>
        <w:rPr>
          <w:color w:val="000000"/>
        </w:rPr>
      </w:pPr>
      <w:r w:rsidRPr="00187735">
        <w:rPr>
          <w:color w:val="000000"/>
        </w:rPr>
        <w:t xml:space="preserve">Hagler, D. J., Hatton, </w:t>
      </w:r>
      <w:proofErr w:type="spellStart"/>
      <w:r w:rsidRPr="00187735">
        <w:rPr>
          <w:color w:val="000000"/>
        </w:rPr>
        <w:t>SeanN</w:t>
      </w:r>
      <w:proofErr w:type="spellEnd"/>
      <w:r w:rsidRPr="00187735">
        <w:rPr>
          <w:color w:val="000000"/>
        </w:rPr>
        <w:t xml:space="preserve">., Cornejo, M. D., Makowski, C., Fair, D. A., Dick, A. S., Sutherland, M. T., Casey, B. J., Barch, D. M., Harms, M. P., Watts, R., Bjork, J. M., </w:t>
      </w:r>
      <w:proofErr w:type="spellStart"/>
      <w:r w:rsidRPr="00187735">
        <w:rPr>
          <w:color w:val="000000"/>
        </w:rPr>
        <w:t>Garavan</w:t>
      </w:r>
      <w:proofErr w:type="spellEnd"/>
      <w:r w:rsidRPr="00187735">
        <w:rPr>
          <w:color w:val="000000"/>
        </w:rPr>
        <w:t xml:space="preserve">, H. P., Hilmer, L., </w:t>
      </w:r>
      <w:proofErr w:type="spellStart"/>
      <w:r w:rsidRPr="00187735">
        <w:rPr>
          <w:color w:val="000000"/>
        </w:rPr>
        <w:t>Pung</w:t>
      </w:r>
      <w:proofErr w:type="spellEnd"/>
      <w:r w:rsidRPr="00187735">
        <w:rPr>
          <w:color w:val="000000"/>
        </w:rPr>
        <w:t xml:space="preserve">, C. J., </w:t>
      </w:r>
      <w:proofErr w:type="spellStart"/>
      <w:r w:rsidRPr="00187735">
        <w:rPr>
          <w:color w:val="000000"/>
        </w:rPr>
        <w:t>Sicat</w:t>
      </w:r>
      <w:proofErr w:type="spellEnd"/>
      <w:r w:rsidRPr="00187735">
        <w:rPr>
          <w:color w:val="000000"/>
        </w:rPr>
        <w:t xml:space="preserve">, C. S., Kuperman, J., Bartsch, H., Xue, F., … Dale, A. M. (2019). Image processing and analysis methods for the Adolescent Brain </w:t>
      </w:r>
      <w:r w:rsidRPr="00187735">
        <w:rPr>
          <w:color w:val="000000"/>
        </w:rPr>
        <w:lastRenderedPageBreak/>
        <w:t xml:space="preserve">Cognitive Development Study. </w:t>
      </w:r>
      <w:proofErr w:type="spellStart"/>
      <w:r w:rsidRPr="00187735">
        <w:rPr>
          <w:i/>
          <w:iCs/>
          <w:color w:val="000000"/>
        </w:rPr>
        <w:t>NeuroImage</w:t>
      </w:r>
      <w:proofErr w:type="spellEnd"/>
      <w:r w:rsidRPr="00187735">
        <w:rPr>
          <w:color w:val="000000"/>
        </w:rPr>
        <w:t xml:space="preserve">, </w:t>
      </w:r>
      <w:r w:rsidRPr="00187735">
        <w:rPr>
          <w:i/>
          <w:iCs/>
          <w:color w:val="000000"/>
        </w:rPr>
        <w:t>202</w:t>
      </w:r>
      <w:r w:rsidRPr="00187735">
        <w:rPr>
          <w:color w:val="000000"/>
        </w:rPr>
        <w:t>, 116091. https://doi.org/10.1016/j.neuroimage.2019.116091</w:t>
      </w:r>
    </w:p>
    <w:p w14:paraId="205E5B9B" w14:textId="77777777" w:rsidR="00187735" w:rsidRPr="00187735" w:rsidRDefault="00187735" w:rsidP="00187735">
      <w:pPr>
        <w:pStyle w:val="Bibliography"/>
        <w:rPr>
          <w:color w:val="000000"/>
        </w:rPr>
      </w:pPr>
      <w:r w:rsidRPr="00187735">
        <w:rPr>
          <w:color w:val="000000"/>
        </w:rPr>
        <w:t xml:space="preserve">Hu, X., Du, M., Chen, L., Li, L., Zhou, M., Zhang, L., Liu, Q., Lu, L., </w:t>
      </w:r>
      <w:proofErr w:type="spellStart"/>
      <w:r w:rsidRPr="00187735">
        <w:rPr>
          <w:color w:val="000000"/>
        </w:rPr>
        <w:t>Mreedha</w:t>
      </w:r>
      <w:proofErr w:type="spellEnd"/>
      <w:r w:rsidRPr="00187735">
        <w:rPr>
          <w:color w:val="000000"/>
        </w:rPr>
        <w:t xml:space="preserve">, K., Huang, X., &amp; Gong, Q. (2017). Meta-analytic investigations of common and distinct grey matter alterations in youths and adults with obsessive-compulsive disorder. </w:t>
      </w:r>
      <w:r w:rsidRPr="00187735">
        <w:rPr>
          <w:i/>
          <w:iCs/>
          <w:color w:val="000000"/>
        </w:rPr>
        <w:t>Neuroscience &amp; Biobehavioral Reviews</w:t>
      </w:r>
      <w:r w:rsidRPr="00187735">
        <w:rPr>
          <w:color w:val="000000"/>
        </w:rPr>
        <w:t xml:space="preserve">, </w:t>
      </w:r>
      <w:r w:rsidRPr="00187735">
        <w:rPr>
          <w:i/>
          <w:iCs/>
          <w:color w:val="000000"/>
        </w:rPr>
        <w:t>78</w:t>
      </w:r>
      <w:r w:rsidRPr="00187735">
        <w:rPr>
          <w:color w:val="000000"/>
        </w:rPr>
        <w:t>, 91–103. https://doi.org/10.1016/j.neubiorev.2017.04.012</w:t>
      </w:r>
    </w:p>
    <w:p w14:paraId="5EED0DCB" w14:textId="77777777" w:rsidR="00187735" w:rsidRPr="00187735" w:rsidRDefault="00187735" w:rsidP="00187735">
      <w:pPr>
        <w:pStyle w:val="Bibliography"/>
        <w:rPr>
          <w:color w:val="000000"/>
        </w:rPr>
      </w:pPr>
      <w:r w:rsidRPr="00187735">
        <w:rPr>
          <w:color w:val="000000"/>
        </w:rPr>
        <w:t xml:space="preserve">James, G., Witten, D., Hastie, T., &amp; </w:t>
      </w:r>
      <w:proofErr w:type="spellStart"/>
      <w:r w:rsidRPr="00187735">
        <w:rPr>
          <w:color w:val="000000"/>
        </w:rPr>
        <w:t>Tibshirani</w:t>
      </w:r>
      <w:proofErr w:type="spellEnd"/>
      <w:r w:rsidRPr="00187735">
        <w:rPr>
          <w:color w:val="000000"/>
        </w:rPr>
        <w:t xml:space="preserve">, R. (2021). </w:t>
      </w:r>
      <w:r w:rsidRPr="00187735">
        <w:rPr>
          <w:i/>
          <w:iCs/>
          <w:color w:val="000000"/>
        </w:rPr>
        <w:t>An Introduction to Statistical Learning: With Applications in R</w:t>
      </w:r>
      <w:r w:rsidRPr="00187735">
        <w:rPr>
          <w:color w:val="000000"/>
        </w:rPr>
        <w:t>. Springer US. https://doi.org/10.1007/978-1-0716-1418-1</w:t>
      </w:r>
    </w:p>
    <w:p w14:paraId="4736FF56" w14:textId="77777777" w:rsidR="00187735" w:rsidRPr="00187735" w:rsidRDefault="00187735" w:rsidP="00187735">
      <w:pPr>
        <w:pStyle w:val="Bibliography"/>
        <w:rPr>
          <w:color w:val="000000"/>
        </w:rPr>
      </w:pPr>
      <w:proofErr w:type="spellStart"/>
      <w:r w:rsidRPr="00187735">
        <w:rPr>
          <w:color w:val="000000"/>
        </w:rPr>
        <w:t>Jovicich</w:t>
      </w:r>
      <w:proofErr w:type="spellEnd"/>
      <w:r w:rsidRPr="00187735">
        <w:rPr>
          <w:color w:val="000000"/>
        </w:rPr>
        <w:t xml:space="preserve">, J., </w:t>
      </w:r>
      <w:proofErr w:type="spellStart"/>
      <w:r w:rsidRPr="00187735">
        <w:rPr>
          <w:color w:val="000000"/>
        </w:rPr>
        <w:t>Czanner</w:t>
      </w:r>
      <w:proofErr w:type="spellEnd"/>
      <w:r w:rsidRPr="00187735">
        <w:rPr>
          <w:color w:val="000000"/>
        </w:rPr>
        <w:t xml:space="preserve">, S., Greve, D., Haley, E., van der </w:t>
      </w:r>
      <w:proofErr w:type="spellStart"/>
      <w:r w:rsidRPr="00187735">
        <w:rPr>
          <w:color w:val="000000"/>
        </w:rPr>
        <w:t>Kouwe</w:t>
      </w:r>
      <w:proofErr w:type="spellEnd"/>
      <w:r w:rsidRPr="00187735">
        <w:rPr>
          <w:color w:val="000000"/>
        </w:rPr>
        <w:t xml:space="preserve">, A., </w:t>
      </w:r>
      <w:proofErr w:type="spellStart"/>
      <w:r w:rsidRPr="00187735">
        <w:rPr>
          <w:color w:val="000000"/>
        </w:rPr>
        <w:t>Gollub</w:t>
      </w:r>
      <w:proofErr w:type="spellEnd"/>
      <w:r w:rsidRPr="00187735">
        <w:rPr>
          <w:color w:val="000000"/>
        </w:rPr>
        <w:t xml:space="preserve">, R., Kennedy, D., Schmitt, F., Brown, G., </w:t>
      </w:r>
      <w:proofErr w:type="spellStart"/>
      <w:r w:rsidRPr="00187735">
        <w:rPr>
          <w:color w:val="000000"/>
        </w:rPr>
        <w:t>MacFall</w:t>
      </w:r>
      <w:proofErr w:type="spellEnd"/>
      <w:r w:rsidRPr="00187735">
        <w:rPr>
          <w:color w:val="000000"/>
        </w:rPr>
        <w:t xml:space="preserve">, J., Fischl, B., &amp; Dale, A. (2006). Reliability in multi-site structural MRI studies: Effects of gradient non-linearity correction on phantom and human data. </w:t>
      </w:r>
      <w:proofErr w:type="spellStart"/>
      <w:r w:rsidRPr="00187735">
        <w:rPr>
          <w:i/>
          <w:iCs/>
          <w:color w:val="000000"/>
        </w:rPr>
        <w:t>NeuroImage</w:t>
      </w:r>
      <w:proofErr w:type="spellEnd"/>
      <w:r w:rsidRPr="00187735">
        <w:rPr>
          <w:color w:val="000000"/>
        </w:rPr>
        <w:t xml:space="preserve">, </w:t>
      </w:r>
      <w:r w:rsidRPr="00187735">
        <w:rPr>
          <w:i/>
          <w:iCs/>
          <w:color w:val="000000"/>
        </w:rPr>
        <w:t>30</w:t>
      </w:r>
      <w:r w:rsidRPr="00187735">
        <w:rPr>
          <w:color w:val="000000"/>
        </w:rPr>
        <w:t>(2), 436–443. https://doi.org/10.1016/j.neuroimage.2005.09.046</w:t>
      </w:r>
    </w:p>
    <w:p w14:paraId="23EE50DF" w14:textId="77777777" w:rsidR="00187735" w:rsidRPr="00187735" w:rsidRDefault="00187735" w:rsidP="00187735">
      <w:pPr>
        <w:pStyle w:val="Bibliography"/>
        <w:rPr>
          <w:color w:val="000000"/>
        </w:rPr>
      </w:pPr>
      <w:proofErr w:type="spellStart"/>
      <w:r w:rsidRPr="00187735">
        <w:rPr>
          <w:color w:val="000000"/>
        </w:rPr>
        <w:t>Karno</w:t>
      </w:r>
      <w:proofErr w:type="spellEnd"/>
      <w:r w:rsidRPr="00187735">
        <w:rPr>
          <w:color w:val="000000"/>
        </w:rPr>
        <w:t xml:space="preserve">, M., Golding, J. M., Sorenson, S. B., &amp; Burnam, M. A. (1988). The Epidemiology of Obsessive-Compulsive Disorder in Five US Communities. </w:t>
      </w:r>
      <w:r w:rsidRPr="00187735">
        <w:rPr>
          <w:i/>
          <w:iCs/>
          <w:color w:val="000000"/>
        </w:rPr>
        <w:t>Arch Gen Psychiatry</w:t>
      </w:r>
      <w:r w:rsidRPr="00187735">
        <w:rPr>
          <w:color w:val="000000"/>
        </w:rPr>
        <w:t xml:space="preserve">, </w:t>
      </w:r>
      <w:r w:rsidRPr="00187735">
        <w:rPr>
          <w:i/>
          <w:iCs/>
          <w:color w:val="000000"/>
        </w:rPr>
        <w:t>45</w:t>
      </w:r>
      <w:r w:rsidRPr="00187735">
        <w:rPr>
          <w:color w:val="000000"/>
        </w:rPr>
        <w:t>(12), 1094–1099. https://doi.org/10.1001/archpsyc.1988.01800360042006</w:t>
      </w:r>
    </w:p>
    <w:p w14:paraId="08A1518F" w14:textId="77777777" w:rsidR="00187735" w:rsidRPr="00187735" w:rsidRDefault="00187735" w:rsidP="00187735">
      <w:pPr>
        <w:pStyle w:val="Bibliography"/>
        <w:rPr>
          <w:color w:val="000000"/>
        </w:rPr>
      </w:pPr>
      <w:r w:rsidRPr="00187735">
        <w:rPr>
          <w:color w:val="000000"/>
        </w:rPr>
        <w:t xml:space="preserve">Kessler, R. C., </w:t>
      </w:r>
      <w:proofErr w:type="spellStart"/>
      <w:r w:rsidRPr="00187735">
        <w:rPr>
          <w:color w:val="000000"/>
        </w:rPr>
        <w:t>Ormel</w:t>
      </w:r>
      <w:proofErr w:type="spellEnd"/>
      <w:r w:rsidRPr="00187735">
        <w:rPr>
          <w:color w:val="000000"/>
        </w:rPr>
        <w:t xml:space="preserve">, J., Petukhova, M., McLaughlin, K. A., Green, J. G., Russo, L. J., Stein, D. J., Zaslavsky, A. M., Aguilar-Gaxiola, S., Alonso, J., Andrade, L., </w:t>
      </w:r>
      <w:proofErr w:type="spellStart"/>
      <w:r w:rsidRPr="00187735">
        <w:rPr>
          <w:color w:val="000000"/>
        </w:rPr>
        <w:t>Benjet</w:t>
      </w:r>
      <w:proofErr w:type="spellEnd"/>
      <w:r w:rsidRPr="00187735">
        <w:rPr>
          <w:color w:val="000000"/>
        </w:rPr>
        <w:t xml:space="preserve">, C., de Girolamo, G., de Graaf, R., </w:t>
      </w:r>
      <w:proofErr w:type="spellStart"/>
      <w:r w:rsidRPr="00187735">
        <w:rPr>
          <w:color w:val="000000"/>
        </w:rPr>
        <w:t>Demyttenaere</w:t>
      </w:r>
      <w:proofErr w:type="spellEnd"/>
      <w:r w:rsidRPr="00187735">
        <w:rPr>
          <w:color w:val="000000"/>
        </w:rPr>
        <w:t xml:space="preserve">, K., Fayyad, J., </w:t>
      </w:r>
      <w:proofErr w:type="spellStart"/>
      <w:r w:rsidRPr="00187735">
        <w:rPr>
          <w:color w:val="000000"/>
        </w:rPr>
        <w:t>Haro</w:t>
      </w:r>
      <w:proofErr w:type="spellEnd"/>
      <w:r w:rsidRPr="00187735">
        <w:rPr>
          <w:color w:val="000000"/>
        </w:rPr>
        <w:t xml:space="preserve">, J. M., Hu, C. </w:t>
      </w:r>
      <w:proofErr w:type="spellStart"/>
      <w:r w:rsidRPr="00187735">
        <w:rPr>
          <w:color w:val="000000"/>
        </w:rPr>
        <w:t>yi</w:t>
      </w:r>
      <w:proofErr w:type="spellEnd"/>
      <w:r w:rsidRPr="00187735">
        <w:rPr>
          <w:color w:val="000000"/>
        </w:rPr>
        <w:t xml:space="preserve">, Karam, A., … </w:t>
      </w:r>
      <w:proofErr w:type="spellStart"/>
      <w:r w:rsidRPr="00187735">
        <w:rPr>
          <w:color w:val="000000"/>
        </w:rPr>
        <w:t>Üstün</w:t>
      </w:r>
      <w:proofErr w:type="spellEnd"/>
      <w:r w:rsidRPr="00187735">
        <w:rPr>
          <w:color w:val="000000"/>
        </w:rPr>
        <w:t xml:space="preserve">, T. B. (2011). Development of Lifetime Comorbidity in the World Health Organization World Mental Health Surveys. </w:t>
      </w:r>
      <w:r w:rsidRPr="00187735">
        <w:rPr>
          <w:i/>
          <w:iCs/>
          <w:color w:val="000000"/>
        </w:rPr>
        <w:t>Arch Gen Psychiatry</w:t>
      </w:r>
      <w:r w:rsidRPr="00187735">
        <w:rPr>
          <w:color w:val="000000"/>
        </w:rPr>
        <w:t xml:space="preserve">, </w:t>
      </w:r>
      <w:r w:rsidRPr="00187735">
        <w:rPr>
          <w:i/>
          <w:iCs/>
          <w:color w:val="000000"/>
        </w:rPr>
        <w:t>68</w:t>
      </w:r>
      <w:r w:rsidRPr="00187735">
        <w:rPr>
          <w:color w:val="000000"/>
        </w:rPr>
        <w:t>(1), 90–100. https://doi.org/10.1001/archgenpsychiatry.2010.180</w:t>
      </w:r>
    </w:p>
    <w:p w14:paraId="2FC2868F" w14:textId="77777777" w:rsidR="00187735" w:rsidRPr="00187735" w:rsidRDefault="00187735" w:rsidP="00187735">
      <w:pPr>
        <w:pStyle w:val="Bibliography"/>
        <w:rPr>
          <w:color w:val="000000"/>
        </w:rPr>
      </w:pPr>
      <w:r w:rsidRPr="00187735">
        <w:rPr>
          <w:color w:val="000000"/>
        </w:rPr>
        <w:lastRenderedPageBreak/>
        <w:t xml:space="preserve">Kohn, N., Eickhoff, S. B., Scheller, M., Laird, A. R., Fox, P. T., &amp; Habel, U. (2014). Neural network of cognitive emotion regulation—An ALE meta-analysis and MACM analysis. </w:t>
      </w:r>
      <w:r w:rsidRPr="00187735">
        <w:rPr>
          <w:i/>
          <w:iCs/>
          <w:color w:val="000000"/>
        </w:rPr>
        <w:t>Neuroimage</w:t>
      </w:r>
      <w:r w:rsidRPr="00187735">
        <w:rPr>
          <w:color w:val="000000"/>
        </w:rPr>
        <w:t xml:space="preserve">, </w:t>
      </w:r>
      <w:r w:rsidRPr="00187735">
        <w:rPr>
          <w:i/>
          <w:iCs/>
          <w:color w:val="000000"/>
        </w:rPr>
        <w:t>87</w:t>
      </w:r>
      <w:r w:rsidRPr="00187735">
        <w:rPr>
          <w:color w:val="000000"/>
        </w:rPr>
        <w:t>, 345–355. https://doi.org/10.1016/j.neuroimage.2013.11.001</w:t>
      </w:r>
    </w:p>
    <w:p w14:paraId="54B0EAD9" w14:textId="77777777" w:rsidR="00187735" w:rsidRPr="00187735" w:rsidRDefault="00187735" w:rsidP="00187735">
      <w:pPr>
        <w:pStyle w:val="Bibliography"/>
        <w:rPr>
          <w:color w:val="000000"/>
        </w:rPr>
      </w:pPr>
      <w:r w:rsidRPr="00187735">
        <w:rPr>
          <w:color w:val="000000"/>
        </w:rPr>
        <w:t xml:space="preserve">Nelson, E. C., Hanna, G. L., </w:t>
      </w:r>
      <w:proofErr w:type="spellStart"/>
      <w:r w:rsidRPr="00187735">
        <w:rPr>
          <w:color w:val="000000"/>
        </w:rPr>
        <w:t>Hudziak</w:t>
      </w:r>
      <w:proofErr w:type="spellEnd"/>
      <w:r w:rsidRPr="00187735">
        <w:rPr>
          <w:color w:val="000000"/>
        </w:rPr>
        <w:t xml:space="preserve">, J. J., </w:t>
      </w:r>
      <w:proofErr w:type="spellStart"/>
      <w:r w:rsidRPr="00187735">
        <w:rPr>
          <w:color w:val="000000"/>
        </w:rPr>
        <w:t>Botteron</w:t>
      </w:r>
      <w:proofErr w:type="spellEnd"/>
      <w:r w:rsidRPr="00187735">
        <w:rPr>
          <w:color w:val="000000"/>
        </w:rPr>
        <w:t xml:space="preserve">, K. N., Heath, A. C., &amp; Todd, R. D. (2001). Obsessive-Compulsive Scale of the Child Behavior Checklist: Specificity, Sensitivity, and Predictive Power. </w:t>
      </w:r>
      <w:r w:rsidRPr="00187735">
        <w:rPr>
          <w:i/>
          <w:iCs/>
          <w:color w:val="000000"/>
        </w:rPr>
        <w:t>Pediatrics</w:t>
      </w:r>
      <w:r w:rsidRPr="00187735">
        <w:rPr>
          <w:color w:val="000000"/>
        </w:rPr>
        <w:t xml:space="preserve">, </w:t>
      </w:r>
      <w:r w:rsidRPr="00187735">
        <w:rPr>
          <w:i/>
          <w:iCs/>
          <w:color w:val="000000"/>
        </w:rPr>
        <w:t>108</w:t>
      </w:r>
      <w:r w:rsidRPr="00187735">
        <w:rPr>
          <w:color w:val="000000"/>
        </w:rPr>
        <w:t>(1), e14–e14. https://doi.org/10.1542/peds.108.1.e14</w:t>
      </w:r>
    </w:p>
    <w:p w14:paraId="222E6AF0" w14:textId="77777777" w:rsidR="00187735" w:rsidRPr="00187735" w:rsidRDefault="00187735" w:rsidP="00187735">
      <w:pPr>
        <w:pStyle w:val="Bibliography"/>
        <w:rPr>
          <w:color w:val="000000"/>
        </w:rPr>
      </w:pPr>
      <w:proofErr w:type="spellStart"/>
      <w:r w:rsidRPr="00187735">
        <w:rPr>
          <w:color w:val="000000"/>
        </w:rPr>
        <w:t>Nosari</w:t>
      </w:r>
      <w:proofErr w:type="spellEnd"/>
      <w:r w:rsidRPr="00187735">
        <w:rPr>
          <w:color w:val="000000"/>
        </w:rPr>
        <w:t xml:space="preserve">, G., Delvecchio, G., </w:t>
      </w:r>
      <w:proofErr w:type="spellStart"/>
      <w:r w:rsidRPr="00187735">
        <w:rPr>
          <w:color w:val="000000"/>
        </w:rPr>
        <w:t>Diwadkar</w:t>
      </w:r>
      <w:proofErr w:type="spellEnd"/>
      <w:r w:rsidRPr="00187735">
        <w:rPr>
          <w:color w:val="000000"/>
        </w:rPr>
        <w:t xml:space="preserve">, V. A., &amp; Brambilla, P. (2024). Brain Imaging in Psychiatry. In A. Tasman, M. B. Riba, R. D. Alarcón, C. A. Alfonso, S. </w:t>
      </w:r>
      <w:proofErr w:type="spellStart"/>
      <w:r w:rsidRPr="00187735">
        <w:rPr>
          <w:color w:val="000000"/>
        </w:rPr>
        <w:t>Kanba</w:t>
      </w:r>
      <w:proofErr w:type="spellEnd"/>
      <w:r w:rsidRPr="00187735">
        <w:rPr>
          <w:color w:val="000000"/>
        </w:rPr>
        <w:t xml:space="preserve">, D. </w:t>
      </w:r>
      <w:proofErr w:type="spellStart"/>
      <w:r w:rsidRPr="00187735">
        <w:rPr>
          <w:color w:val="000000"/>
        </w:rPr>
        <w:t>Lecic-Tosevski</w:t>
      </w:r>
      <w:proofErr w:type="spellEnd"/>
      <w:r w:rsidRPr="00187735">
        <w:rPr>
          <w:color w:val="000000"/>
        </w:rPr>
        <w:t xml:space="preserve">, D. M. </w:t>
      </w:r>
      <w:proofErr w:type="spellStart"/>
      <w:r w:rsidRPr="00187735">
        <w:rPr>
          <w:color w:val="000000"/>
        </w:rPr>
        <w:t>Ndetei</w:t>
      </w:r>
      <w:proofErr w:type="spellEnd"/>
      <w:r w:rsidRPr="00187735">
        <w:rPr>
          <w:color w:val="000000"/>
        </w:rPr>
        <w:t xml:space="preserve">, C. H. Ng, &amp; T. G. Schulze (Eds.), </w:t>
      </w:r>
      <w:r w:rsidRPr="00187735">
        <w:rPr>
          <w:i/>
          <w:iCs/>
          <w:color w:val="000000"/>
        </w:rPr>
        <w:t>Tasman’s Psychiatry</w:t>
      </w:r>
      <w:r w:rsidRPr="00187735">
        <w:rPr>
          <w:color w:val="000000"/>
        </w:rPr>
        <w:t xml:space="preserve"> (pp. 1285–1316). Springer International Publishing. https://doi.org/10.1007/978-3-030-51366-5_115</w:t>
      </w:r>
    </w:p>
    <w:p w14:paraId="69C94670" w14:textId="77777777" w:rsidR="00187735" w:rsidRPr="00187735" w:rsidRDefault="00187735" w:rsidP="00187735">
      <w:pPr>
        <w:pStyle w:val="Bibliography"/>
        <w:rPr>
          <w:color w:val="000000"/>
        </w:rPr>
      </w:pPr>
      <w:r w:rsidRPr="00187735">
        <w:rPr>
          <w:color w:val="000000"/>
        </w:rPr>
        <w:t xml:space="preserve">Offord, D. R., Boyle, M. H., Racine, Y., </w:t>
      </w:r>
      <w:proofErr w:type="spellStart"/>
      <w:r w:rsidRPr="00187735">
        <w:rPr>
          <w:color w:val="000000"/>
        </w:rPr>
        <w:t>Szatmari</w:t>
      </w:r>
      <w:proofErr w:type="spellEnd"/>
      <w:r w:rsidRPr="00187735">
        <w:rPr>
          <w:color w:val="000000"/>
        </w:rPr>
        <w:t xml:space="preserve">, P., Fleming, J. E., Sanford, M., &amp; Lipman, E. L. (1996). Integrating Assessment Data from Multiple Informants. </w:t>
      </w:r>
      <w:r w:rsidRPr="00187735">
        <w:rPr>
          <w:i/>
          <w:iCs/>
          <w:color w:val="000000"/>
        </w:rPr>
        <w:t>Journal of the American Academy of Child &amp; Adolescent Psychiatry</w:t>
      </w:r>
      <w:r w:rsidRPr="00187735">
        <w:rPr>
          <w:color w:val="000000"/>
        </w:rPr>
        <w:t xml:space="preserve">, </w:t>
      </w:r>
      <w:r w:rsidRPr="00187735">
        <w:rPr>
          <w:i/>
          <w:iCs/>
          <w:color w:val="000000"/>
        </w:rPr>
        <w:t>35</w:t>
      </w:r>
      <w:r w:rsidRPr="00187735">
        <w:rPr>
          <w:color w:val="000000"/>
        </w:rPr>
        <w:t>(8), 1078–1085. https://doi.org/10.1097/00004583-199608000-00019</w:t>
      </w:r>
    </w:p>
    <w:p w14:paraId="69A01AF0" w14:textId="77777777" w:rsidR="00187735" w:rsidRPr="00187735" w:rsidRDefault="00187735" w:rsidP="00187735">
      <w:pPr>
        <w:pStyle w:val="Bibliography"/>
        <w:rPr>
          <w:color w:val="000000"/>
        </w:rPr>
      </w:pPr>
      <w:proofErr w:type="spellStart"/>
      <w:r w:rsidRPr="00187735">
        <w:rPr>
          <w:color w:val="000000"/>
        </w:rPr>
        <w:t>Pagliaccio</w:t>
      </w:r>
      <w:proofErr w:type="spellEnd"/>
      <w:r w:rsidRPr="00187735">
        <w:rPr>
          <w:color w:val="000000"/>
        </w:rPr>
        <w:t xml:space="preserve">, D., Durham, K., Fitzgerald, K. D., &amp; Marsh, R. (2021). Obsessive-Compulsive Symptoms Among Children in the Adolescent Brain and Cognitive Development Study: Clinical, Cognitive, and Brain Connectivity Correlates. </w:t>
      </w:r>
      <w:r w:rsidRPr="00187735">
        <w:rPr>
          <w:i/>
          <w:iCs/>
          <w:color w:val="000000"/>
        </w:rPr>
        <w:t>Biological Psychiatry: Cognitive Neuroscience and Neuroimaging</w:t>
      </w:r>
      <w:r w:rsidRPr="00187735">
        <w:rPr>
          <w:color w:val="000000"/>
        </w:rPr>
        <w:t xml:space="preserve">, </w:t>
      </w:r>
      <w:r w:rsidRPr="00187735">
        <w:rPr>
          <w:i/>
          <w:iCs/>
          <w:color w:val="000000"/>
        </w:rPr>
        <w:t>6</w:t>
      </w:r>
      <w:r w:rsidRPr="00187735">
        <w:rPr>
          <w:color w:val="000000"/>
        </w:rPr>
        <w:t>(4), 399–409. https://doi.org/10.1016/j.bpsc.2020.10.019</w:t>
      </w:r>
    </w:p>
    <w:p w14:paraId="3E366ABD" w14:textId="77777777" w:rsidR="00187735" w:rsidRPr="00187735" w:rsidRDefault="00187735" w:rsidP="00187735">
      <w:pPr>
        <w:pStyle w:val="Bibliography"/>
        <w:rPr>
          <w:color w:val="000000"/>
        </w:rPr>
      </w:pPr>
      <w:r w:rsidRPr="00187735">
        <w:rPr>
          <w:color w:val="000000"/>
          <w:lang w:val="nb-NO"/>
        </w:rPr>
        <w:t xml:space="preserve">Paul, S., </w:t>
      </w:r>
      <w:proofErr w:type="spellStart"/>
      <w:r w:rsidRPr="00187735">
        <w:rPr>
          <w:color w:val="000000"/>
          <w:lang w:val="nb-NO"/>
        </w:rPr>
        <w:t>Beucke</w:t>
      </w:r>
      <w:proofErr w:type="spellEnd"/>
      <w:r w:rsidRPr="00187735">
        <w:rPr>
          <w:color w:val="000000"/>
          <w:lang w:val="nb-NO"/>
        </w:rPr>
        <w:t xml:space="preserve">, J. C., </w:t>
      </w:r>
      <w:proofErr w:type="spellStart"/>
      <w:r w:rsidRPr="00187735">
        <w:rPr>
          <w:color w:val="000000"/>
          <w:lang w:val="nb-NO"/>
        </w:rPr>
        <w:t>Kaufmann</w:t>
      </w:r>
      <w:proofErr w:type="spellEnd"/>
      <w:r w:rsidRPr="00187735">
        <w:rPr>
          <w:color w:val="000000"/>
          <w:lang w:val="nb-NO"/>
        </w:rPr>
        <w:t xml:space="preserve">, C., </w:t>
      </w:r>
      <w:proofErr w:type="spellStart"/>
      <w:r w:rsidRPr="00187735">
        <w:rPr>
          <w:color w:val="000000"/>
          <w:lang w:val="nb-NO"/>
        </w:rPr>
        <w:t>Mersov</w:t>
      </w:r>
      <w:proofErr w:type="spellEnd"/>
      <w:r w:rsidRPr="00187735">
        <w:rPr>
          <w:color w:val="000000"/>
          <w:lang w:val="nb-NO"/>
        </w:rPr>
        <w:t xml:space="preserve">, A., </w:t>
      </w:r>
      <w:proofErr w:type="spellStart"/>
      <w:r w:rsidRPr="00187735">
        <w:rPr>
          <w:color w:val="000000"/>
          <w:lang w:val="nb-NO"/>
        </w:rPr>
        <w:t>Heinzel</w:t>
      </w:r>
      <w:proofErr w:type="spellEnd"/>
      <w:r w:rsidRPr="00187735">
        <w:rPr>
          <w:color w:val="000000"/>
          <w:lang w:val="nb-NO"/>
        </w:rPr>
        <w:t xml:space="preserve">, S., </w:t>
      </w:r>
      <w:proofErr w:type="spellStart"/>
      <w:r w:rsidRPr="00187735">
        <w:rPr>
          <w:color w:val="000000"/>
          <w:lang w:val="nb-NO"/>
        </w:rPr>
        <w:t>Kathmann</w:t>
      </w:r>
      <w:proofErr w:type="spellEnd"/>
      <w:r w:rsidRPr="00187735">
        <w:rPr>
          <w:color w:val="000000"/>
          <w:lang w:val="nb-NO"/>
        </w:rPr>
        <w:t xml:space="preserve">, N., &amp; Simon, D. (2019). </w:t>
      </w:r>
      <w:r w:rsidRPr="00187735">
        <w:rPr>
          <w:color w:val="000000"/>
        </w:rPr>
        <w:t xml:space="preserve">Amygdala–prefrontal connectivity during appraisal of symptom-related stimuli in </w:t>
      </w:r>
      <w:r w:rsidRPr="00187735">
        <w:rPr>
          <w:color w:val="000000"/>
        </w:rPr>
        <w:lastRenderedPageBreak/>
        <w:t xml:space="preserve">obsessive–compulsive disorder. </w:t>
      </w:r>
      <w:r w:rsidRPr="00187735">
        <w:rPr>
          <w:i/>
          <w:iCs/>
          <w:color w:val="000000"/>
        </w:rPr>
        <w:t>Psychol. Med</w:t>
      </w:r>
      <w:r w:rsidRPr="00187735">
        <w:rPr>
          <w:color w:val="000000"/>
        </w:rPr>
        <w:t xml:space="preserve">, </w:t>
      </w:r>
      <w:r w:rsidRPr="00187735">
        <w:rPr>
          <w:i/>
          <w:iCs/>
          <w:color w:val="000000"/>
        </w:rPr>
        <w:t>49</w:t>
      </w:r>
      <w:r w:rsidRPr="00187735">
        <w:rPr>
          <w:color w:val="000000"/>
        </w:rPr>
        <w:t>(2), 278–286. https://doi.org/10.1017/S003329171800079X</w:t>
      </w:r>
    </w:p>
    <w:p w14:paraId="48A9B0AC" w14:textId="77777777" w:rsidR="00187735" w:rsidRPr="00187735" w:rsidRDefault="00187735" w:rsidP="00187735">
      <w:pPr>
        <w:pStyle w:val="Bibliography"/>
        <w:rPr>
          <w:color w:val="000000"/>
        </w:rPr>
      </w:pPr>
      <w:proofErr w:type="spellStart"/>
      <w:r w:rsidRPr="00187735">
        <w:rPr>
          <w:color w:val="000000"/>
        </w:rPr>
        <w:t>Picó</w:t>
      </w:r>
      <w:proofErr w:type="spellEnd"/>
      <w:r w:rsidRPr="00187735">
        <w:rPr>
          <w:color w:val="000000"/>
        </w:rPr>
        <w:t xml:space="preserve">-Pérez, M., Moreira, P. S., de Melo Ferreira, V., </w:t>
      </w:r>
      <w:proofErr w:type="spellStart"/>
      <w:r w:rsidRPr="00187735">
        <w:rPr>
          <w:color w:val="000000"/>
        </w:rPr>
        <w:t>Radua</w:t>
      </w:r>
      <w:proofErr w:type="spellEnd"/>
      <w:r w:rsidRPr="00187735">
        <w:rPr>
          <w:color w:val="000000"/>
        </w:rPr>
        <w:t xml:space="preserve">, J., </w:t>
      </w:r>
      <w:proofErr w:type="spellStart"/>
      <w:r w:rsidRPr="00187735">
        <w:rPr>
          <w:color w:val="000000"/>
        </w:rPr>
        <w:t>Mataix</w:t>
      </w:r>
      <w:proofErr w:type="spellEnd"/>
      <w:r w:rsidRPr="00187735">
        <w:rPr>
          <w:color w:val="000000"/>
        </w:rPr>
        <w:t xml:space="preserve">-Cols, D., Sousa, N., Soriano-Mas, C., &amp; Morgado, P. (2020). Modality-specific overlaps in brain structure and function in obsessive-compulsive disorder: Multimodal meta-analysis of case-control MRI studies. </w:t>
      </w:r>
      <w:r w:rsidRPr="00187735">
        <w:rPr>
          <w:i/>
          <w:iCs/>
          <w:color w:val="000000"/>
        </w:rPr>
        <w:t>Neuroscience &amp; Biobehavioral Reviews</w:t>
      </w:r>
      <w:r w:rsidRPr="00187735">
        <w:rPr>
          <w:color w:val="000000"/>
        </w:rPr>
        <w:t xml:space="preserve">, </w:t>
      </w:r>
      <w:r w:rsidRPr="00187735">
        <w:rPr>
          <w:i/>
          <w:iCs/>
          <w:color w:val="000000"/>
        </w:rPr>
        <w:t>112</w:t>
      </w:r>
      <w:r w:rsidRPr="00187735">
        <w:rPr>
          <w:color w:val="000000"/>
        </w:rPr>
        <w:t>, 83–94. https://doi.org/10.1016/j.neubiorev.2020.01.033</w:t>
      </w:r>
    </w:p>
    <w:p w14:paraId="30EB926C" w14:textId="77777777" w:rsidR="00187735" w:rsidRPr="00187735" w:rsidRDefault="00187735" w:rsidP="00187735">
      <w:pPr>
        <w:pStyle w:val="Bibliography"/>
        <w:rPr>
          <w:color w:val="000000"/>
        </w:rPr>
      </w:pPr>
      <w:r w:rsidRPr="00187735">
        <w:rPr>
          <w:color w:val="000000"/>
        </w:rPr>
        <w:t xml:space="preserve">Ren, H., Wang, X., Wang, S., &amp; Zhang, Z. (2019). Predict Fluid Intelligence of Adolescent Using Ensemble Learning. In K. M. Pohl, W. K. Thompson, E. </w:t>
      </w:r>
      <w:proofErr w:type="spellStart"/>
      <w:r w:rsidRPr="00187735">
        <w:rPr>
          <w:color w:val="000000"/>
        </w:rPr>
        <w:t>Adeli</w:t>
      </w:r>
      <w:proofErr w:type="spellEnd"/>
      <w:r w:rsidRPr="00187735">
        <w:rPr>
          <w:color w:val="000000"/>
        </w:rPr>
        <w:t xml:space="preserve">, &amp; M. G. </w:t>
      </w:r>
      <w:proofErr w:type="spellStart"/>
      <w:r w:rsidRPr="00187735">
        <w:rPr>
          <w:color w:val="000000"/>
        </w:rPr>
        <w:t>Linguraru</w:t>
      </w:r>
      <w:proofErr w:type="spellEnd"/>
      <w:r w:rsidRPr="00187735">
        <w:rPr>
          <w:color w:val="000000"/>
        </w:rPr>
        <w:t xml:space="preserve"> (Eds.), </w:t>
      </w:r>
      <w:r w:rsidRPr="00187735">
        <w:rPr>
          <w:i/>
          <w:iCs/>
          <w:color w:val="000000"/>
        </w:rPr>
        <w:t>Adolescent Brain Cognitive Development Neurocognitive Prediction</w:t>
      </w:r>
      <w:r w:rsidRPr="00187735">
        <w:rPr>
          <w:color w:val="000000"/>
        </w:rPr>
        <w:t xml:space="preserve"> (pp. 66–73). Springer International Publishing.</w:t>
      </w:r>
    </w:p>
    <w:p w14:paraId="585D0E34" w14:textId="77777777" w:rsidR="00187735" w:rsidRPr="00187735" w:rsidRDefault="00187735" w:rsidP="00187735">
      <w:pPr>
        <w:pStyle w:val="Bibliography"/>
        <w:rPr>
          <w:color w:val="000000"/>
        </w:rPr>
      </w:pPr>
      <w:r w:rsidRPr="00187735">
        <w:rPr>
          <w:color w:val="000000"/>
        </w:rPr>
        <w:t xml:space="preserve">Reyes, A. D. L. (2013). Strategic objectives for improving understanding of informant discrepancies in developmental psychopathology research. </w:t>
      </w:r>
      <w:r w:rsidRPr="00187735">
        <w:rPr>
          <w:i/>
          <w:iCs/>
          <w:color w:val="000000"/>
        </w:rPr>
        <w:t>Development and Psychopathology</w:t>
      </w:r>
      <w:r w:rsidRPr="00187735">
        <w:rPr>
          <w:color w:val="000000"/>
        </w:rPr>
        <w:t xml:space="preserve">, </w:t>
      </w:r>
      <w:r w:rsidRPr="00187735">
        <w:rPr>
          <w:i/>
          <w:iCs/>
          <w:color w:val="000000"/>
        </w:rPr>
        <w:t>25</w:t>
      </w:r>
      <w:r w:rsidRPr="00187735">
        <w:rPr>
          <w:color w:val="000000"/>
        </w:rPr>
        <w:t>(3), 669–682. https://doi.org/10.1017/S0954579413000096</w:t>
      </w:r>
    </w:p>
    <w:p w14:paraId="04F6B9FC" w14:textId="77777777" w:rsidR="00187735" w:rsidRPr="00187735" w:rsidRDefault="00187735" w:rsidP="00187735">
      <w:pPr>
        <w:pStyle w:val="Bibliography"/>
        <w:rPr>
          <w:color w:val="000000"/>
        </w:rPr>
      </w:pPr>
      <w:proofErr w:type="spellStart"/>
      <w:r w:rsidRPr="00187735">
        <w:rPr>
          <w:color w:val="000000"/>
        </w:rPr>
        <w:t>Salbach</w:t>
      </w:r>
      <w:proofErr w:type="spellEnd"/>
      <w:r w:rsidRPr="00187735">
        <w:rPr>
          <w:color w:val="000000"/>
        </w:rPr>
        <w:t xml:space="preserve">-Andrae, H., Lenz, K., &amp; Lehmkuhl, U. (2009). Patterns of agreement among parent, teacher and youth ratings in a referred sample. </w:t>
      </w:r>
      <w:r w:rsidRPr="00187735">
        <w:rPr>
          <w:i/>
          <w:iCs/>
          <w:color w:val="000000"/>
        </w:rPr>
        <w:t>European Psychiatry</w:t>
      </w:r>
      <w:r w:rsidRPr="00187735">
        <w:rPr>
          <w:color w:val="000000"/>
        </w:rPr>
        <w:t xml:space="preserve">, </w:t>
      </w:r>
      <w:r w:rsidRPr="00187735">
        <w:rPr>
          <w:i/>
          <w:iCs/>
          <w:color w:val="000000"/>
        </w:rPr>
        <w:t>24</w:t>
      </w:r>
      <w:r w:rsidRPr="00187735">
        <w:rPr>
          <w:color w:val="000000"/>
        </w:rPr>
        <w:t>(5), 345–351. https://doi.org/10.1016/j.eurpsy.2008.07.008</w:t>
      </w:r>
    </w:p>
    <w:p w14:paraId="0849AAE7" w14:textId="77777777" w:rsidR="00187735" w:rsidRPr="00187735" w:rsidRDefault="00187735" w:rsidP="00187735">
      <w:pPr>
        <w:pStyle w:val="Bibliography"/>
        <w:rPr>
          <w:color w:val="000000"/>
        </w:rPr>
      </w:pPr>
      <w:r w:rsidRPr="00187735">
        <w:rPr>
          <w:color w:val="000000"/>
        </w:rPr>
        <w:t xml:space="preserve">Shephard, E., Stern, E. R., van den Heuvel, O. A., Costa, D. L. C., </w:t>
      </w:r>
      <w:proofErr w:type="spellStart"/>
      <w:r w:rsidRPr="00187735">
        <w:rPr>
          <w:color w:val="000000"/>
        </w:rPr>
        <w:t>Batistuzzo</w:t>
      </w:r>
      <w:proofErr w:type="spellEnd"/>
      <w:r w:rsidRPr="00187735">
        <w:rPr>
          <w:color w:val="000000"/>
        </w:rPr>
        <w:t xml:space="preserve">, M. C., Godoy, P. B. G., Lopes, A. C., </w:t>
      </w:r>
      <w:proofErr w:type="spellStart"/>
      <w:r w:rsidRPr="00187735">
        <w:rPr>
          <w:color w:val="000000"/>
        </w:rPr>
        <w:t>Brunoni</w:t>
      </w:r>
      <w:proofErr w:type="spellEnd"/>
      <w:r w:rsidRPr="00187735">
        <w:rPr>
          <w:color w:val="000000"/>
        </w:rPr>
        <w:t xml:space="preserve">, A. R., Hoexter, M. Q., </w:t>
      </w:r>
      <w:proofErr w:type="spellStart"/>
      <w:r w:rsidRPr="00187735">
        <w:rPr>
          <w:color w:val="000000"/>
        </w:rPr>
        <w:t>Shavitt</w:t>
      </w:r>
      <w:proofErr w:type="spellEnd"/>
      <w:r w:rsidRPr="00187735">
        <w:rPr>
          <w:color w:val="000000"/>
        </w:rPr>
        <w:t xml:space="preserve">, R. G., Reddy, Y. C. J., Lochner, C., Stein, D. J., Simpson, H. B., &amp; Miguel, E. C. (2021). Toward a neurocircuit-based taxonomy to guide treatment of obsessive–compulsive disorder. </w:t>
      </w:r>
      <w:r w:rsidRPr="00187735">
        <w:rPr>
          <w:i/>
          <w:iCs/>
          <w:color w:val="000000"/>
        </w:rPr>
        <w:t>Mol Psychiatry</w:t>
      </w:r>
      <w:r w:rsidRPr="00187735">
        <w:rPr>
          <w:color w:val="000000"/>
        </w:rPr>
        <w:t xml:space="preserve">, </w:t>
      </w:r>
      <w:r w:rsidRPr="00187735">
        <w:rPr>
          <w:i/>
          <w:iCs/>
          <w:color w:val="000000"/>
        </w:rPr>
        <w:t>26</w:t>
      </w:r>
      <w:r w:rsidRPr="00187735">
        <w:rPr>
          <w:color w:val="000000"/>
        </w:rPr>
        <w:t>(9), 4583–4604. https://doi.org/10.1038/s41380-020-01007-8</w:t>
      </w:r>
    </w:p>
    <w:p w14:paraId="0D2E15CB" w14:textId="77777777" w:rsidR="00187735" w:rsidRPr="00187735" w:rsidRDefault="00187735" w:rsidP="00187735">
      <w:pPr>
        <w:pStyle w:val="Bibliography"/>
        <w:rPr>
          <w:color w:val="000000"/>
        </w:rPr>
      </w:pPr>
      <w:proofErr w:type="spellStart"/>
      <w:r w:rsidRPr="00187735">
        <w:rPr>
          <w:color w:val="000000"/>
        </w:rPr>
        <w:lastRenderedPageBreak/>
        <w:t>Shmueli</w:t>
      </w:r>
      <w:proofErr w:type="spellEnd"/>
      <w:r w:rsidRPr="00187735">
        <w:rPr>
          <w:color w:val="000000"/>
        </w:rPr>
        <w:t xml:space="preserve">, G. (2011, January 5). </w:t>
      </w:r>
      <w:r w:rsidRPr="00187735">
        <w:rPr>
          <w:i/>
          <w:iCs/>
          <w:color w:val="000000"/>
        </w:rPr>
        <w:t>To Explain or to Predict?</w:t>
      </w:r>
      <w:r w:rsidRPr="00187735">
        <w:rPr>
          <w:color w:val="000000"/>
        </w:rPr>
        <w:t xml:space="preserve"> arXiv.Org. https://doi.org/10.1214/10-STS330</w:t>
      </w:r>
    </w:p>
    <w:p w14:paraId="3C06D73A" w14:textId="77777777" w:rsidR="00187735" w:rsidRPr="00187735" w:rsidRDefault="00187735" w:rsidP="00187735">
      <w:pPr>
        <w:pStyle w:val="Bibliography"/>
        <w:rPr>
          <w:color w:val="000000"/>
        </w:rPr>
      </w:pPr>
      <w:proofErr w:type="spellStart"/>
      <w:r w:rsidRPr="00187735">
        <w:rPr>
          <w:color w:val="000000"/>
          <w:lang w:val="nb-NO"/>
        </w:rPr>
        <w:t>Silverman</w:t>
      </w:r>
      <w:proofErr w:type="spellEnd"/>
      <w:r w:rsidRPr="00187735">
        <w:rPr>
          <w:color w:val="000000"/>
          <w:lang w:val="nb-NO"/>
        </w:rPr>
        <w:t xml:space="preserve">, W. K., &amp; Eisen, A. R. (1992). </w:t>
      </w:r>
      <w:r w:rsidRPr="00187735">
        <w:rPr>
          <w:color w:val="000000"/>
        </w:rPr>
        <w:t xml:space="preserve">Age Differences in the Reliability of Parent and Child Reports of Child Anxious Symptomatology Using a Structured Interview. </w:t>
      </w:r>
      <w:r w:rsidRPr="00187735">
        <w:rPr>
          <w:i/>
          <w:iCs/>
          <w:color w:val="000000"/>
        </w:rPr>
        <w:t>Journal of the American Academy of Child &amp; Adolescent Psychiatry</w:t>
      </w:r>
      <w:r w:rsidRPr="00187735">
        <w:rPr>
          <w:color w:val="000000"/>
        </w:rPr>
        <w:t xml:space="preserve">, </w:t>
      </w:r>
      <w:r w:rsidRPr="00187735">
        <w:rPr>
          <w:i/>
          <w:iCs/>
          <w:color w:val="000000"/>
        </w:rPr>
        <w:t>31</w:t>
      </w:r>
      <w:r w:rsidRPr="00187735">
        <w:rPr>
          <w:color w:val="000000"/>
        </w:rPr>
        <w:t>(1), 117–124. https://doi.org/10.1097/00004583-199201000-00018</w:t>
      </w:r>
    </w:p>
    <w:p w14:paraId="6D7B94AC" w14:textId="77777777" w:rsidR="00187735" w:rsidRPr="00187735" w:rsidRDefault="00187735" w:rsidP="00187735">
      <w:pPr>
        <w:pStyle w:val="Bibliography"/>
        <w:rPr>
          <w:color w:val="000000"/>
        </w:rPr>
      </w:pPr>
      <w:r w:rsidRPr="00187735">
        <w:rPr>
          <w:color w:val="000000"/>
        </w:rPr>
        <w:t xml:space="preserve">Slade, T., &amp; Watson, D. (2006). The structure of common DSM-IV and ICD-10 mental disorders in the Australian general population. </w:t>
      </w:r>
      <w:r w:rsidRPr="00187735">
        <w:rPr>
          <w:i/>
          <w:iCs/>
          <w:color w:val="000000"/>
        </w:rPr>
        <w:t>Psychol. Med</w:t>
      </w:r>
      <w:r w:rsidRPr="00187735">
        <w:rPr>
          <w:color w:val="000000"/>
        </w:rPr>
        <w:t xml:space="preserve">, </w:t>
      </w:r>
      <w:r w:rsidRPr="00187735">
        <w:rPr>
          <w:i/>
          <w:iCs/>
          <w:color w:val="000000"/>
        </w:rPr>
        <w:t>36</w:t>
      </w:r>
      <w:r w:rsidRPr="00187735">
        <w:rPr>
          <w:color w:val="000000"/>
        </w:rPr>
        <w:t>(11), 1593–1600. https://doi.org/10.1017/S0033291706008452</w:t>
      </w:r>
    </w:p>
    <w:p w14:paraId="39038B10" w14:textId="77777777" w:rsidR="00187735" w:rsidRPr="00187735" w:rsidRDefault="00187735" w:rsidP="00187735">
      <w:pPr>
        <w:pStyle w:val="Bibliography"/>
        <w:rPr>
          <w:color w:val="000000"/>
        </w:rPr>
      </w:pPr>
      <w:r w:rsidRPr="00187735">
        <w:rPr>
          <w:color w:val="000000"/>
        </w:rPr>
        <w:t xml:space="preserve">Stern, E. R., Collins, K. A., Bragdon, L. B., Eng, G. K., Recchia, N., Coffey, B. J., </w:t>
      </w:r>
      <w:proofErr w:type="spellStart"/>
      <w:r w:rsidRPr="00187735">
        <w:rPr>
          <w:color w:val="000000"/>
        </w:rPr>
        <w:t>Leibu</w:t>
      </w:r>
      <w:proofErr w:type="spellEnd"/>
      <w:r w:rsidRPr="00187735">
        <w:rPr>
          <w:color w:val="000000"/>
        </w:rPr>
        <w:t xml:space="preserve">, E., </w:t>
      </w:r>
      <w:proofErr w:type="spellStart"/>
      <w:r w:rsidRPr="00187735">
        <w:rPr>
          <w:color w:val="000000"/>
        </w:rPr>
        <w:t>Murrough</w:t>
      </w:r>
      <w:proofErr w:type="spellEnd"/>
      <w:r w:rsidRPr="00187735">
        <w:rPr>
          <w:color w:val="000000"/>
        </w:rPr>
        <w:t xml:space="preserve">, J. W., </w:t>
      </w:r>
      <w:proofErr w:type="spellStart"/>
      <w:r w:rsidRPr="00187735">
        <w:rPr>
          <w:color w:val="000000"/>
        </w:rPr>
        <w:t>Tobe</w:t>
      </w:r>
      <w:proofErr w:type="spellEnd"/>
      <w:r w:rsidRPr="00187735">
        <w:rPr>
          <w:color w:val="000000"/>
        </w:rPr>
        <w:t xml:space="preserve">, R. H., </w:t>
      </w:r>
      <w:proofErr w:type="spellStart"/>
      <w:r w:rsidRPr="00187735">
        <w:rPr>
          <w:color w:val="000000"/>
        </w:rPr>
        <w:t>Iosifescu</w:t>
      </w:r>
      <w:proofErr w:type="spellEnd"/>
      <w:r w:rsidRPr="00187735">
        <w:rPr>
          <w:color w:val="000000"/>
        </w:rPr>
        <w:t xml:space="preserve">, D. V., Burdick, K. E., &amp; Goodman, W. K. (2025). Randomized Controlled Trial of the Effects of High-Dose Ondansetron on Clinical Symptoms and Brain Connectivity in Obsessive-Compulsive and Tic Disorders. </w:t>
      </w:r>
      <w:r w:rsidRPr="00187735">
        <w:rPr>
          <w:i/>
          <w:iCs/>
          <w:color w:val="000000"/>
        </w:rPr>
        <w:t>American Journal of Psychiatry</w:t>
      </w:r>
      <w:r w:rsidRPr="00187735">
        <w:rPr>
          <w:color w:val="000000"/>
        </w:rPr>
        <w:t xml:space="preserve">, </w:t>
      </w:r>
      <w:r w:rsidRPr="00187735">
        <w:rPr>
          <w:i/>
          <w:iCs/>
          <w:color w:val="000000"/>
        </w:rPr>
        <w:t>182</w:t>
      </w:r>
      <w:r w:rsidRPr="00187735">
        <w:rPr>
          <w:color w:val="000000"/>
        </w:rPr>
        <w:t>(3), 285–296. https://doi.org/10.1176/appi.ajp.20240294</w:t>
      </w:r>
    </w:p>
    <w:p w14:paraId="57FAB2F6" w14:textId="77777777" w:rsidR="00187735" w:rsidRPr="00187735" w:rsidRDefault="00187735" w:rsidP="00187735">
      <w:pPr>
        <w:pStyle w:val="Bibliography"/>
        <w:rPr>
          <w:color w:val="000000"/>
          <w:lang w:val="nb-NO"/>
        </w:rPr>
      </w:pPr>
      <w:r w:rsidRPr="00187735">
        <w:rPr>
          <w:color w:val="000000"/>
        </w:rPr>
        <w:t xml:space="preserve">van den Heuvel, O. A., </w:t>
      </w:r>
      <w:proofErr w:type="spellStart"/>
      <w:r w:rsidRPr="00187735">
        <w:rPr>
          <w:color w:val="000000"/>
        </w:rPr>
        <w:t>Boedhoe</w:t>
      </w:r>
      <w:proofErr w:type="spellEnd"/>
      <w:r w:rsidRPr="00187735">
        <w:rPr>
          <w:color w:val="000000"/>
        </w:rPr>
        <w:t xml:space="preserve">, P. S. W., </w:t>
      </w:r>
      <w:proofErr w:type="spellStart"/>
      <w:r w:rsidRPr="00187735">
        <w:rPr>
          <w:color w:val="000000"/>
        </w:rPr>
        <w:t>Bertolin</w:t>
      </w:r>
      <w:proofErr w:type="spellEnd"/>
      <w:r w:rsidRPr="00187735">
        <w:rPr>
          <w:color w:val="000000"/>
        </w:rPr>
        <w:t xml:space="preserve">, S., Bruin, W. B., </w:t>
      </w:r>
      <w:proofErr w:type="spellStart"/>
      <w:r w:rsidRPr="00187735">
        <w:rPr>
          <w:color w:val="000000"/>
        </w:rPr>
        <w:t>Francks</w:t>
      </w:r>
      <w:proofErr w:type="spellEnd"/>
      <w:r w:rsidRPr="00187735">
        <w:rPr>
          <w:color w:val="000000"/>
        </w:rPr>
        <w:t xml:space="preserve">, C., Ivanov, I., </w:t>
      </w:r>
      <w:proofErr w:type="spellStart"/>
      <w:r w:rsidRPr="00187735">
        <w:rPr>
          <w:color w:val="000000"/>
        </w:rPr>
        <w:t>Jahanshad</w:t>
      </w:r>
      <w:proofErr w:type="spellEnd"/>
      <w:r w:rsidRPr="00187735">
        <w:rPr>
          <w:color w:val="000000"/>
        </w:rPr>
        <w:t xml:space="preserve">, N., Kong, X.-Z., Kwon, J. S., O’Neill, J., Paus, T., Patel, Y., </w:t>
      </w:r>
      <w:proofErr w:type="spellStart"/>
      <w:r w:rsidRPr="00187735">
        <w:rPr>
          <w:color w:val="000000"/>
        </w:rPr>
        <w:t>Piras</w:t>
      </w:r>
      <w:proofErr w:type="spellEnd"/>
      <w:r w:rsidRPr="00187735">
        <w:rPr>
          <w:color w:val="000000"/>
        </w:rPr>
        <w:t xml:space="preserve">, F., </w:t>
      </w:r>
      <w:proofErr w:type="spellStart"/>
      <w:r w:rsidRPr="00187735">
        <w:rPr>
          <w:color w:val="000000"/>
        </w:rPr>
        <w:t>Schmaal</w:t>
      </w:r>
      <w:proofErr w:type="spellEnd"/>
      <w:r w:rsidRPr="00187735">
        <w:rPr>
          <w:color w:val="000000"/>
        </w:rPr>
        <w:t xml:space="preserve">, L., Soriano-Mas, C., </w:t>
      </w:r>
      <w:proofErr w:type="spellStart"/>
      <w:r w:rsidRPr="00187735">
        <w:rPr>
          <w:color w:val="000000"/>
        </w:rPr>
        <w:t>Spalletta</w:t>
      </w:r>
      <w:proofErr w:type="spellEnd"/>
      <w:r w:rsidRPr="00187735">
        <w:rPr>
          <w:color w:val="000000"/>
        </w:rPr>
        <w:t xml:space="preserve">, G., van </w:t>
      </w:r>
      <w:proofErr w:type="spellStart"/>
      <w:r w:rsidRPr="00187735">
        <w:rPr>
          <w:color w:val="000000"/>
        </w:rPr>
        <w:t>Wingen</w:t>
      </w:r>
      <w:proofErr w:type="spellEnd"/>
      <w:r w:rsidRPr="00187735">
        <w:rPr>
          <w:color w:val="000000"/>
        </w:rPr>
        <w:t xml:space="preserve">, G. A., Yun, J.-Y., </w:t>
      </w:r>
      <w:proofErr w:type="spellStart"/>
      <w:r w:rsidRPr="00187735">
        <w:rPr>
          <w:color w:val="000000"/>
        </w:rPr>
        <w:t>Vriend</w:t>
      </w:r>
      <w:proofErr w:type="spellEnd"/>
      <w:r w:rsidRPr="00187735">
        <w:rPr>
          <w:color w:val="000000"/>
        </w:rPr>
        <w:t xml:space="preserve">, C., … ENIGMA-OCD working group. (2022). An overview of the first 5 years of the ENIGMA obsessive-compulsive disorder working group: The power of worldwide collaboration. </w:t>
      </w:r>
      <w:r w:rsidRPr="00187735">
        <w:rPr>
          <w:i/>
          <w:iCs/>
          <w:color w:val="000000"/>
          <w:lang w:val="nb-NO"/>
        </w:rPr>
        <w:t xml:space="preserve">Human Brain </w:t>
      </w:r>
      <w:proofErr w:type="spellStart"/>
      <w:r w:rsidRPr="00187735">
        <w:rPr>
          <w:i/>
          <w:iCs/>
          <w:color w:val="000000"/>
          <w:lang w:val="nb-NO"/>
        </w:rPr>
        <w:t>Mapping</w:t>
      </w:r>
      <w:proofErr w:type="spellEnd"/>
      <w:r w:rsidRPr="00187735">
        <w:rPr>
          <w:color w:val="000000"/>
          <w:lang w:val="nb-NO"/>
        </w:rPr>
        <w:t xml:space="preserve">, </w:t>
      </w:r>
      <w:r w:rsidRPr="00187735">
        <w:rPr>
          <w:i/>
          <w:iCs/>
          <w:color w:val="000000"/>
          <w:lang w:val="nb-NO"/>
        </w:rPr>
        <w:t>43</w:t>
      </w:r>
      <w:r w:rsidRPr="00187735">
        <w:rPr>
          <w:color w:val="000000"/>
          <w:lang w:val="nb-NO"/>
        </w:rPr>
        <w:t>(1), 23–36. https://doi.org/10.1002/hbm.24972</w:t>
      </w:r>
    </w:p>
    <w:p w14:paraId="47B07284" w14:textId="77777777" w:rsidR="00187735" w:rsidRPr="00187735" w:rsidRDefault="00187735" w:rsidP="00187735">
      <w:pPr>
        <w:pStyle w:val="Bibliography"/>
        <w:rPr>
          <w:color w:val="000000"/>
        </w:rPr>
      </w:pPr>
      <w:r w:rsidRPr="00187735">
        <w:rPr>
          <w:color w:val="000000"/>
          <w:lang w:val="nb-NO"/>
        </w:rPr>
        <w:t xml:space="preserve">van den </w:t>
      </w:r>
      <w:proofErr w:type="spellStart"/>
      <w:r w:rsidRPr="00187735">
        <w:rPr>
          <w:color w:val="000000"/>
          <w:lang w:val="nb-NO"/>
        </w:rPr>
        <w:t>Heuvel</w:t>
      </w:r>
      <w:proofErr w:type="spellEnd"/>
      <w:r w:rsidRPr="00187735">
        <w:rPr>
          <w:color w:val="000000"/>
          <w:lang w:val="nb-NO"/>
        </w:rPr>
        <w:t xml:space="preserve">, O. A., </w:t>
      </w:r>
      <w:proofErr w:type="spellStart"/>
      <w:r w:rsidRPr="00187735">
        <w:rPr>
          <w:color w:val="000000"/>
          <w:lang w:val="nb-NO"/>
        </w:rPr>
        <w:t>Remijnse</w:t>
      </w:r>
      <w:proofErr w:type="spellEnd"/>
      <w:r w:rsidRPr="00187735">
        <w:rPr>
          <w:color w:val="000000"/>
          <w:lang w:val="nb-NO"/>
        </w:rPr>
        <w:t xml:space="preserve">, P. L., </w:t>
      </w:r>
      <w:proofErr w:type="spellStart"/>
      <w:r w:rsidRPr="00187735">
        <w:rPr>
          <w:color w:val="000000"/>
          <w:lang w:val="nb-NO"/>
        </w:rPr>
        <w:t>Mataix-Cols</w:t>
      </w:r>
      <w:proofErr w:type="spellEnd"/>
      <w:r w:rsidRPr="00187735">
        <w:rPr>
          <w:color w:val="000000"/>
          <w:lang w:val="nb-NO"/>
        </w:rPr>
        <w:t xml:space="preserve">, D., </w:t>
      </w:r>
      <w:proofErr w:type="spellStart"/>
      <w:r w:rsidRPr="00187735">
        <w:rPr>
          <w:color w:val="000000"/>
          <w:lang w:val="nb-NO"/>
        </w:rPr>
        <w:t>Vrenken</w:t>
      </w:r>
      <w:proofErr w:type="spellEnd"/>
      <w:r w:rsidRPr="00187735">
        <w:rPr>
          <w:color w:val="000000"/>
          <w:lang w:val="nb-NO"/>
        </w:rPr>
        <w:t xml:space="preserve">, H., </w:t>
      </w:r>
      <w:proofErr w:type="spellStart"/>
      <w:r w:rsidRPr="00187735">
        <w:rPr>
          <w:color w:val="000000"/>
          <w:lang w:val="nb-NO"/>
        </w:rPr>
        <w:t>Groenewegen</w:t>
      </w:r>
      <w:proofErr w:type="spellEnd"/>
      <w:r w:rsidRPr="00187735">
        <w:rPr>
          <w:color w:val="000000"/>
          <w:lang w:val="nb-NO"/>
        </w:rPr>
        <w:t xml:space="preserve">, H. J., </w:t>
      </w:r>
      <w:proofErr w:type="spellStart"/>
      <w:r w:rsidRPr="00187735">
        <w:rPr>
          <w:color w:val="000000"/>
          <w:lang w:val="nb-NO"/>
        </w:rPr>
        <w:t>Uylings</w:t>
      </w:r>
      <w:proofErr w:type="spellEnd"/>
      <w:r w:rsidRPr="00187735">
        <w:rPr>
          <w:color w:val="000000"/>
          <w:lang w:val="nb-NO"/>
        </w:rPr>
        <w:t xml:space="preserve">, H. B. M., van </w:t>
      </w:r>
      <w:proofErr w:type="spellStart"/>
      <w:r w:rsidRPr="00187735">
        <w:rPr>
          <w:color w:val="000000"/>
          <w:lang w:val="nb-NO"/>
        </w:rPr>
        <w:t>Balkom</w:t>
      </w:r>
      <w:proofErr w:type="spellEnd"/>
      <w:r w:rsidRPr="00187735">
        <w:rPr>
          <w:color w:val="000000"/>
          <w:lang w:val="nb-NO"/>
        </w:rPr>
        <w:t xml:space="preserve">, A. J. L. M., &amp; </w:t>
      </w:r>
      <w:proofErr w:type="spellStart"/>
      <w:r w:rsidRPr="00187735">
        <w:rPr>
          <w:color w:val="000000"/>
          <w:lang w:val="nb-NO"/>
        </w:rPr>
        <w:t>Veltman</w:t>
      </w:r>
      <w:proofErr w:type="spellEnd"/>
      <w:r w:rsidRPr="00187735">
        <w:rPr>
          <w:color w:val="000000"/>
          <w:lang w:val="nb-NO"/>
        </w:rPr>
        <w:t xml:space="preserve">, D. J. (2009). </w:t>
      </w:r>
      <w:r w:rsidRPr="00187735">
        <w:rPr>
          <w:color w:val="000000"/>
        </w:rPr>
        <w:t xml:space="preserve">The major </w:t>
      </w:r>
      <w:r w:rsidRPr="00187735">
        <w:rPr>
          <w:color w:val="000000"/>
        </w:rPr>
        <w:lastRenderedPageBreak/>
        <w:t xml:space="preserve">symptom dimensions of obsessive-compulsive disorder are mediated by partially distinct neural systems. </w:t>
      </w:r>
      <w:r w:rsidRPr="00187735">
        <w:rPr>
          <w:i/>
          <w:iCs/>
          <w:color w:val="000000"/>
        </w:rPr>
        <w:t>Brain: A Journal of Neurology</w:t>
      </w:r>
      <w:r w:rsidRPr="00187735">
        <w:rPr>
          <w:color w:val="000000"/>
        </w:rPr>
        <w:t xml:space="preserve">, </w:t>
      </w:r>
      <w:r w:rsidRPr="00187735">
        <w:rPr>
          <w:i/>
          <w:iCs/>
          <w:color w:val="000000"/>
        </w:rPr>
        <w:t>132</w:t>
      </w:r>
      <w:r w:rsidRPr="00187735">
        <w:rPr>
          <w:color w:val="000000"/>
        </w:rPr>
        <w:t>(Pt 4), 853–868. https://doi.org/10.1093/brain/awn267</w:t>
      </w:r>
    </w:p>
    <w:p w14:paraId="5726020D" w14:textId="77777777" w:rsidR="00187735" w:rsidRPr="00187735" w:rsidRDefault="00187735" w:rsidP="00187735">
      <w:pPr>
        <w:pStyle w:val="Bibliography"/>
        <w:rPr>
          <w:color w:val="000000"/>
        </w:rPr>
      </w:pPr>
      <w:r w:rsidRPr="00187735">
        <w:rPr>
          <w:color w:val="000000"/>
        </w:rPr>
        <w:t xml:space="preserve">van den Heuvel, O. A., van </w:t>
      </w:r>
      <w:proofErr w:type="spellStart"/>
      <w:r w:rsidRPr="00187735">
        <w:rPr>
          <w:color w:val="000000"/>
        </w:rPr>
        <w:t>Wingen</w:t>
      </w:r>
      <w:proofErr w:type="spellEnd"/>
      <w:r w:rsidRPr="00187735">
        <w:rPr>
          <w:color w:val="000000"/>
        </w:rPr>
        <w:t xml:space="preserve">, G., Soriano-Mas, C., Alonso, P., Chamberlain, S. R., </w:t>
      </w:r>
      <w:proofErr w:type="spellStart"/>
      <w:r w:rsidRPr="00187735">
        <w:rPr>
          <w:color w:val="000000"/>
        </w:rPr>
        <w:t>Nakamae</w:t>
      </w:r>
      <w:proofErr w:type="spellEnd"/>
      <w:r w:rsidRPr="00187735">
        <w:rPr>
          <w:color w:val="000000"/>
        </w:rPr>
        <w:t xml:space="preserve">, T., Denys, D., </w:t>
      </w:r>
      <w:proofErr w:type="spellStart"/>
      <w:r w:rsidRPr="00187735">
        <w:rPr>
          <w:color w:val="000000"/>
        </w:rPr>
        <w:t>Goudriaan</w:t>
      </w:r>
      <w:proofErr w:type="spellEnd"/>
      <w:r w:rsidRPr="00187735">
        <w:rPr>
          <w:color w:val="000000"/>
        </w:rPr>
        <w:t xml:space="preserve">, A. E., &amp; Veltman, D. J. (2016). Brain circuitry of compulsivity. </w:t>
      </w:r>
      <w:r w:rsidRPr="00187735">
        <w:rPr>
          <w:i/>
          <w:iCs/>
          <w:color w:val="000000"/>
        </w:rPr>
        <w:t>European Neuropsychopharmacology: The Journal of the European College of Neuropsychopharmacology</w:t>
      </w:r>
      <w:r w:rsidRPr="00187735">
        <w:rPr>
          <w:color w:val="000000"/>
        </w:rPr>
        <w:t xml:space="preserve">, </w:t>
      </w:r>
      <w:r w:rsidRPr="00187735">
        <w:rPr>
          <w:i/>
          <w:iCs/>
          <w:color w:val="000000"/>
        </w:rPr>
        <w:t>26</w:t>
      </w:r>
      <w:r w:rsidRPr="00187735">
        <w:rPr>
          <w:color w:val="000000"/>
        </w:rPr>
        <w:t>(5), 810–827. https://doi.org/10.1016/j.euroneuro.2015.12.005</w:t>
      </w:r>
    </w:p>
    <w:p w14:paraId="68298D3A" w14:textId="77777777" w:rsidR="00187735" w:rsidRPr="00187735" w:rsidRDefault="00187735" w:rsidP="00187735">
      <w:pPr>
        <w:pStyle w:val="Bibliography"/>
        <w:rPr>
          <w:color w:val="000000"/>
        </w:rPr>
      </w:pPr>
      <w:r w:rsidRPr="00187735">
        <w:rPr>
          <w:color w:val="000000"/>
          <w:lang w:val="nb-NO"/>
        </w:rPr>
        <w:t xml:space="preserve">Van </w:t>
      </w:r>
      <w:proofErr w:type="spellStart"/>
      <w:r w:rsidRPr="00187735">
        <w:rPr>
          <w:color w:val="000000"/>
          <w:lang w:val="nb-NO"/>
        </w:rPr>
        <w:t>Schalkwyk</w:t>
      </w:r>
      <w:proofErr w:type="spellEnd"/>
      <w:r w:rsidRPr="00187735">
        <w:rPr>
          <w:color w:val="000000"/>
          <w:lang w:val="nb-NO"/>
        </w:rPr>
        <w:t xml:space="preserve">, G. I., </w:t>
      </w:r>
      <w:proofErr w:type="spellStart"/>
      <w:r w:rsidRPr="00187735">
        <w:rPr>
          <w:color w:val="000000"/>
          <w:lang w:val="nb-NO"/>
        </w:rPr>
        <w:t>Bhalla</w:t>
      </w:r>
      <w:proofErr w:type="spellEnd"/>
      <w:r w:rsidRPr="00187735">
        <w:rPr>
          <w:color w:val="000000"/>
          <w:lang w:val="nb-NO"/>
        </w:rPr>
        <w:t xml:space="preserve">, I. P., </w:t>
      </w:r>
      <w:proofErr w:type="spellStart"/>
      <w:r w:rsidRPr="00187735">
        <w:rPr>
          <w:color w:val="000000"/>
          <w:lang w:val="nb-NO"/>
        </w:rPr>
        <w:t>Griepp</w:t>
      </w:r>
      <w:proofErr w:type="spellEnd"/>
      <w:r w:rsidRPr="00187735">
        <w:rPr>
          <w:color w:val="000000"/>
          <w:lang w:val="nb-NO"/>
        </w:rPr>
        <w:t xml:space="preserve">, M., </w:t>
      </w:r>
      <w:proofErr w:type="spellStart"/>
      <w:r w:rsidRPr="00187735">
        <w:rPr>
          <w:color w:val="000000"/>
          <w:lang w:val="nb-NO"/>
        </w:rPr>
        <w:t>Kelmendi</w:t>
      </w:r>
      <w:proofErr w:type="spellEnd"/>
      <w:r w:rsidRPr="00187735">
        <w:rPr>
          <w:color w:val="000000"/>
          <w:lang w:val="nb-NO"/>
        </w:rPr>
        <w:t xml:space="preserve">, B., Davidson, L., &amp; </w:t>
      </w:r>
      <w:proofErr w:type="spellStart"/>
      <w:r w:rsidRPr="00187735">
        <w:rPr>
          <w:color w:val="000000"/>
          <w:lang w:val="nb-NO"/>
        </w:rPr>
        <w:t>Pittenger</w:t>
      </w:r>
      <w:proofErr w:type="spellEnd"/>
      <w:r w:rsidRPr="00187735">
        <w:rPr>
          <w:color w:val="000000"/>
          <w:lang w:val="nb-NO"/>
        </w:rPr>
        <w:t xml:space="preserve">, C. (2016). </w:t>
      </w:r>
      <w:r w:rsidRPr="00187735">
        <w:rPr>
          <w:color w:val="000000"/>
        </w:rPr>
        <w:t xml:space="preserve">Toward understanding the heterogeneity in obsessive-compulsive disorder: Evidence from narratives in adult patients. </w:t>
      </w:r>
      <w:r w:rsidRPr="00187735">
        <w:rPr>
          <w:i/>
          <w:iCs/>
          <w:color w:val="000000"/>
        </w:rPr>
        <w:t>Aust N Z J Psychiatry</w:t>
      </w:r>
      <w:r w:rsidRPr="00187735">
        <w:rPr>
          <w:color w:val="000000"/>
        </w:rPr>
        <w:t xml:space="preserve">, </w:t>
      </w:r>
      <w:r w:rsidRPr="00187735">
        <w:rPr>
          <w:i/>
          <w:iCs/>
          <w:color w:val="000000"/>
        </w:rPr>
        <w:t>50</w:t>
      </w:r>
      <w:r w:rsidRPr="00187735">
        <w:rPr>
          <w:color w:val="000000"/>
        </w:rPr>
        <w:t>(1), 74–81. https://doi.org/10.1177/0004867415579919</w:t>
      </w:r>
    </w:p>
    <w:p w14:paraId="1D1BE87A" w14:textId="77777777" w:rsidR="00187735" w:rsidRPr="00187735" w:rsidRDefault="00187735" w:rsidP="00187735">
      <w:pPr>
        <w:pStyle w:val="Bibliography"/>
        <w:rPr>
          <w:color w:val="000000"/>
        </w:rPr>
      </w:pPr>
      <w:r w:rsidRPr="00187735">
        <w:rPr>
          <w:color w:val="000000"/>
        </w:rPr>
        <w:t xml:space="preserve">Wang, Z., Fontaine, M., Cyr, M., Rynn, M. A., Simpson, H. B., Marsh, R., &amp; </w:t>
      </w:r>
      <w:proofErr w:type="spellStart"/>
      <w:r w:rsidRPr="00187735">
        <w:rPr>
          <w:color w:val="000000"/>
        </w:rPr>
        <w:t>Pagliaccio</w:t>
      </w:r>
      <w:proofErr w:type="spellEnd"/>
      <w:r w:rsidRPr="00187735">
        <w:rPr>
          <w:color w:val="000000"/>
        </w:rPr>
        <w:t xml:space="preserve">, D. (2022). Subcortical shape in pediatric and adult obsessive-compulsive disorder. </w:t>
      </w:r>
      <w:r w:rsidRPr="00187735">
        <w:rPr>
          <w:i/>
          <w:iCs/>
          <w:color w:val="000000"/>
        </w:rPr>
        <w:t>Depression and Anxiety</w:t>
      </w:r>
      <w:r w:rsidRPr="00187735">
        <w:rPr>
          <w:color w:val="000000"/>
        </w:rPr>
        <w:t xml:space="preserve">, </w:t>
      </w:r>
      <w:r w:rsidRPr="00187735">
        <w:rPr>
          <w:i/>
          <w:iCs/>
          <w:color w:val="000000"/>
        </w:rPr>
        <w:t>39</w:t>
      </w:r>
      <w:r w:rsidRPr="00187735">
        <w:rPr>
          <w:color w:val="000000"/>
        </w:rPr>
        <w:t>(6), 504–514. https://doi.org/10.1002/da.23261</w:t>
      </w:r>
    </w:p>
    <w:p w14:paraId="52B25434" w14:textId="77777777" w:rsidR="00187735" w:rsidRPr="00187735" w:rsidRDefault="00187735" w:rsidP="00187735">
      <w:pPr>
        <w:pStyle w:val="Bibliography"/>
        <w:rPr>
          <w:color w:val="000000"/>
        </w:rPr>
      </w:pPr>
      <w:r w:rsidRPr="00187735">
        <w:rPr>
          <w:color w:val="000000"/>
        </w:rPr>
        <w:t xml:space="preserve">Weisz, J. R., Doss, A. J., &amp; Hawley, K. M. (2005). Youth Psychotherapy Outcome Research: A Review and Critique of the Evidence Base. </w:t>
      </w:r>
      <w:r w:rsidRPr="00187735">
        <w:rPr>
          <w:i/>
          <w:iCs/>
          <w:color w:val="000000"/>
        </w:rPr>
        <w:t>Annual Review of Psychology</w:t>
      </w:r>
      <w:r w:rsidRPr="00187735">
        <w:rPr>
          <w:color w:val="000000"/>
        </w:rPr>
        <w:t xml:space="preserve">, </w:t>
      </w:r>
      <w:r w:rsidRPr="00187735">
        <w:rPr>
          <w:i/>
          <w:iCs/>
          <w:color w:val="000000"/>
        </w:rPr>
        <w:t>56</w:t>
      </w:r>
      <w:r w:rsidRPr="00187735">
        <w:rPr>
          <w:color w:val="000000"/>
        </w:rPr>
        <w:t>(Volume 56, 2005), 337–363. https://doi.org/10.1146/annurev.psych.55.090902.141449</w:t>
      </w:r>
    </w:p>
    <w:p w14:paraId="1E553E76" w14:textId="77777777" w:rsidR="00187735" w:rsidRPr="00187735" w:rsidRDefault="00187735" w:rsidP="00187735">
      <w:pPr>
        <w:pStyle w:val="Bibliography"/>
        <w:rPr>
          <w:color w:val="000000"/>
        </w:rPr>
      </w:pPr>
      <w:r w:rsidRPr="00187735">
        <w:rPr>
          <w:color w:val="000000"/>
        </w:rPr>
        <w:t xml:space="preserve">Wells, W. M., Viola, P., </w:t>
      </w:r>
      <w:proofErr w:type="spellStart"/>
      <w:r w:rsidRPr="00187735">
        <w:rPr>
          <w:color w:val="000000"/>
        </w:rPr>
        <w:t>Atsumi</w:t>
      </w:r>
      <w:proofErr w:type="spellEnd"/>
      <w:r w:rsidRPr="00187735">
        <w:rPr>
          <w:color w:val="000000"/>
        </w:rPr>
        <w:t xml:space="preserve">, H., Nakajima, S., &amp; </w:t>
      </w:r>
      <w:proofErr w:type="spellStart"/>
      <w:r w:rsidRPr="00187735">
        <w:rPr>
          <w:color w:val="000000"/>
        </w:rPr>
        <w:t>Kikinis</w:t>
      </w:r>
      <w:proofErr w:type="spellEnd"/>
      <w:r w:rsidRPr="00187735">
        <w:rPr>
          <w:color w:val="000000"/>
        </w:rPr>
        <w:t xml:space="preserve">, R. (1996). Multi-modal volume registration by maximization of mutual information. </w:t>
      </w:r>
      <w:r w:rsidRPr="00187735">
        <w:rPr>
          <w:i/>
          <w:iCs/>
          <w:color w:val="000000"/>
        </w:rPr>
        <w:t>Med Image Anal</w:t>
      </w:r>
      <w:r w:rsidRPr="00187735">
        <w:rPr>
          <w:color w:val="000000"/>
        </w:rPr>
        <w:t xml:space="preserve">, </w:t>
      </w:r>
      <w:r w:rsidRPr="00187735">
        <w:rPr>
          <w:i/>
          <w:iCs/>
          <w:color w:val="000000"/>
        </w:rPr>
        <w:t>1</w:t>
      </w:r>
      <w:r w:rsidRPr="00187735">
        <w:rPr>
          <w:color w:val="000000"/>
        </w:rPr>
        <w:t>(1), 35–51. https://doi.org/10.1016/S1361-8415(01)80004-9</w:t>
      </w:r>
    </w:p>
    <w:p w14:paraId="4749FA1A" w14:textId="77777777" w:rsidR="00187735" w:rsidRPr="00187735" w:rsidRDefault="00187735" w:rsidP="00187735">
      <w:pPr>
        <w:pStyle w:val="Bibliography"/>
        <w:rPr>
          <w:color w:val="000000"/>
        </w:rPr>
      </w:pPr>
      <w:r w:rsidRPr="00187735">
        <w:rPr>
          <w:color w:val="000000"/>
        </w:rPr>
        <w:t xml:space="preserve">Wu, X., Yu, G., Zhang, K., Feng, J., Zhang, J., Sahakian, B. J., &amp; Robbins, T. W. (2022). Symptom-Based Profiling and Multimodal Neuroimaging of a Large </w:t>
      </w:r>
      <w:proofErr w:type="spellStart"/>
      <w:r w:rsidRPr="00187735">
        <w:rPr>
          <w:color w:val="000000"/>
        </w:rPr>
        <w:t>Preteenage</w:t>
      </w:r>
      <w:proofErr w:type="spellEnd"/>
      <w:r w:rsidRPr="00187735">
        <w:rPr>
          <w:color w:val="000000"/>
        </w:rPr>
        <w:t xml:space="preserve"> </w:t>
      </w:r>
      <w:r w:rsidRPr="00187735">
        <w:rPr>
          <w:color w:val="000000"/>
        </w:rPr>
        <w:lastRenderedPageBreak/>
        <w:t xml:space="preserve">Population Identifies Distinct Obsessive-Compulsive Disorder–like Subtypes </w:t>
      </w:r>
      <w:proofErr w:type="gramStart"/>
      <w:r w:rsidRPr="00187735">
        <w:rPr>
          <w:color w:val="000000"/>
        </w:rPr>
        <w:t>With</w:t>
      </w:r>
      <w:proofErr w:type="gramEnd"/>
      <w:r w:rsidRPr="00187735">
        <w:rPr>
          <w:color w:val="000000"/>
        </w:rPr>
        <w:t xml:space="preserve"> Neurocognitive Differences. </w:t>
      </w:r>
      <w:r w:rsidRPr="00187735">
        <w:rPr>
          <w:i/>
          <w:iCs/>
          <w:color w:val="000000"/>
        </w:rPr>
        <w:t xml:space="preserve">Biological </w:t>
      </w:r>
      <w:proofErr w:type="gramStart"/>
      <w:r w:rsidRPr="00187735">
        <w:rPr>
          <w:i/>
          <w:iCs/>
          <w:color w:val="000000"/>
        </w:rPr>
        <w:t>Psychiatry :</w:t>
      </w:r>
      <w:proofErr w:type="gramEnd"/>
      <w:r w:rsidRPr="00187735">
        <w:rPr>
          <w:i/>
          <w:iCs/>
          <w:color w:val="000000"/>
        </w:rPr>
        <w:t xml:space="preserve"> Cognitive Neuroscience and Neuroimaging</w:t>
      </w:r>
      <w:r w:rsidRPr="00187735">
        <w:rPr>
          <w:color w:val="000000"/>
        </w:rPr>
        <w:t xml:space="preserve">, </w:t>
      </w:r>
      <w:r w:rsidRPr="00187735">
        <w:rPr>
          <w:i/>
          <w:iCs/>
          <w:color w:val="000000"/>
        </w:rPr>
        <w:t>7</w:t>
      </w:r>
      <w:r w:rsidRPr="00187735">
        <w:rPr>
          <w:color w:val="000000"/>
        </w:rPr>
        <w:t>(11), 1078–1089. https://doi.org/10.1016/j.bpsc.2021.06.011</w:t>
      </w:r>
    </w:p>
    <w:p w14:paraId="7C0C8AFD" w14:textId="77777777" w:rsidR="00187735" w:rsidRPr="00187735" w:rsidRDefault="00187735" w:rsidP="00187735">
      <w:pPr>
        <w:pStyle w:val="Bibliography"/>
        <w:rPr>
          <w:color w:val="000000"/>
        </w:rPr>
      </w:pPr>
      <w:proofErr w:type="spellStart"/>
      <w:r w:rsidRPr="00187735">
        <w:rPr>
          <w:color w:val="000000"/>
        </w:rPr>
        <w:t>XGBoost</w:t>
      </w:r>
      <w:proofErr w:type="spellEnd"/>
      <w:r w:rsidRPr="00187735">
        <w:rPr>
          <w:color w:val="000000"/>
        </w:rPr>
        <w:t xml:space="preserve"> Developers. (2022). </w:t>
      </w:r>
      <w:proofErr w:type="spellStart"/>
      <w:r w:rsidRPr="00187735">
        <w:rPr>
          <w:i/>
          <w:iCs/>
          <w:color w:val="000000"/>
        </w:rPr>
        <w:t>XGBoost</w:t>
      </w:r>
      <w:proofErr w:type="spellEnd"/>
      <w:r w:rsidRPr="00187735">
        <w:rPr>
          <w:i/>
          <w:iCs/>
          <w:color w:val="000000"/>
        </w:rPr>
        <w:t xml:space="preserve"> Parameters—</w:t>
      </w:r>
      <w:proofErr w:type="spellStart"/>
      <w:r w:rsidRPr="00187735">
        <w:rPr>
          <w:i/>
          <w:iCs/>
          <w:color w:val="000000"/>
        </w:rPr>
        <w:t>Xgboost</w:t>
      </w:r>
      <w:proofErr w:type="spellEnd"/>
      <w:r w:rsidRPr="00187735">
        <w:rPr>
          <w:i/>
          <w:iCs/>
          <w:color w:val="000000"/>
        </w:rPr>
        <w:t xml:space="preserve"> 3.1.0-dev documentation</w:t>
      </w:r>
      <w:r w:rsidRPr="00187735">
        <w:rPr>
          <w:color w:val="000000"/>
        </w:rPr>
        <w:t>. https://xgboost.readthedocs.io/en/latest/parameter.html#general-parameters</w:t>
      </w:r>
    </w:p>
    <w:p w14:paraId="083CFA0F" w14:textId="77777777" w:rsidR="00187735" w:rsidRPr="00187735" w:rsidRDefault="00187735" w:rsidP="00187735">
      <w:pPr>
        <w:pStyle w:val="Bibliography"/>
        <w:rPr>
          <w:color w:val="000000"/>
        </w:rPr>
      </w:pPr>
      <w:r w:rsidRPr="00187735">
        <w:rPr>
          <w:color w:val="000000"/>
        </w:rPr>
        <w:t xml:space="preserve">Xie, C., Ma, L., Jiang, N., Huang, R., Li, L., Gong, L., He, C., Xiao, C., Liu, W., Xu, S., &amp; Zhang, Z. (2017). Imbalanced functional link between reward circuits and the cognitive control system in patients with obsessive-compulsive disorder. </w:t>
      </w:r>
      <w:r w:rsidRPr="00187735">
        <w:rPr>
          <w:i/>
          <w:iCs/>
          <w:color w:val="000000"/>
        </w:rPr>
        <w:t xml:space="preserve">Brain Imaging </w:t>
      </w:r>
      <w:proofErr w:type="spellStart"/>
      <w:r w:rsidRPr="00187735">
        <w:rPr>
          <w:i/>
          <w:iCs/>
          <w:color w:val="000000"/>
        </w:rPr>
        <w:t>Behav</w:t>
      </w:r>
      <w:proofErr w:type="spellEnd"/>
      <w:r w:rsidRPr="00187735">
        <w:rPr>
          <w:color w:val="000000"/>
        </w:rPr>
        <w:t xml:space="preserve">, </w:t>
      </w:r>
      <w:r w:rsidRPr="00187735">
        <w:rPr>
          <w:i/>
          <w:iCs/>
          <w:color w:val="000000"/>
        </w:rPr>
        <w:t>11</w:t>
      </w:r>
      <w:r w:rsidRPr="00187735">
        <w:rPr>
          <w:color w:val="000000"/>
        </w:rPr>
        <w:t>(4), 1099–1109. https://doi.org/10.1007/s11682-016-9585-7</w:t>
      </w:r>
    </w:p>
    <w:p w14:paraId="47D85E6C" w14:textId="1C28E1EE" w:rsidR="00B365C7" w:rsidRPr="00E32E04" w:rsidRDefault="00B365C7" w:rsidP="00B365C7">
      <w:pPr>
        <w:rPr>
          <w:color w:val="215E99" w:themeColor="text2" w:themeTint="BF"/>
        </w:rPr>
      </w:pPr>
      <w:r w:rsidRPr="00B365C7">
        <w:rPr>
          <w:color w:val="000000" w:themeColor="text1"/>
        </w:rPr>
        <w:fldChar w:fldCharType="end"/>
      </w:r>
    </w:p>
    <w:sectPr w:rsidR="00B365C7" w:rsidRPr="00E32E04" w:rsidSect="004864AF">
      <w:footerReference w:type="even" r:id="rId14"/>
      <w:footerReference w:type="defaul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Ina Drabløs" w:date="2025-03-12T16:15:00Z" w:initials="ID">
    <w:p w14:paraId="1539E8E0" w14:textId="77777777" w:rsidR="001F7D0D" w:rsidRDefault="00A276A6" w:rsidP="001F7D0D">
      <w:pPr>
        <w:pStyle w:val="CommentText"/>
      </w:pPr>
      <w:r>
        <w:rPr>
          <w:rStyle w:val="CommentReference"/>
        </w:rPr>
        <w:annotationRef/>
      </w:r>
      <w:r w:rsidR="001F7D0D">
        <w:t>I would consider having this first section as more of a general introductory overview of your thesis - informing readers of what they can expect. So what are the main features of OCD (which you already have included here), what are some issues or discrepancies (just very briefly mentioning differences in self- vs parental report and why this might be relevant in terms of diagnosis/treatment), and what is relevant in terms of brain development(/discrepancies) for adolescents with OCD. This is just a suggestion, but it might be beneficial to try to tie everything together - present the ”story” that is to come, and WHY your thesis has value/adds knowledge! (And then delve deeper in the following paragraphs)</w:t>
      </w:r>
    </w:p>
  </w:comment>
  <w:comment w:id="6" w:author="Ina Drabløs" w:date="2025-03-12T14:16:00Z" w:initials="ID">
    <w:p w14:paraId="4497983C" w14:textId="50DB7654" w:rsidR="00B111A0" w:rsidRDefault="00B111A0" w:rsidP="00B111A0">
      <w:pPr>
        <w:pStyle w:val="CommentText"/>
      </w:pPr>
      <w:r>
        <w:rPr>
          <w:rStyle w:val="CommentReference"/>
        </w:rPr>
        <w:annotationRef/>
      </w:r>
      <w:r>
        <w:t>Possible to be more specific?</w:t>
      </w:r>
    </w:p>
  </w:comment>
  <w:comment w:id="8" w:author="Ina Drabløs" w:date="2025-03-13T14:04:00Z" w:initials="ID">
    <w:p w14:paraId="426A04D7" w14:textId="77777777" w:rsidR="0058440E" w:rsidRDefault="0058440E" w:rsidP="0058440E">
      <w:pPr>
        <w:pStyle w:val="CommentText"/>
      </w:pPr>
      <w:r>
        <w:rPr>
          <w:rStyle w:val="CommentReference"/>
        </w:rPr>
        <w:annotationRef/>
      </w:r>
      <w:r>
        <w:t xml:space="preserve">This feels out of place, taking on a slightly different topic before ending the paragraph with a return to informant discrepancies. </w:t>
      </w:r>
    </w:p>
  </w:comment>
  <w:comment w:id="9" w:author="Ina Drabløs" w:date="2025-03-05T13:47:00Z" w:initials="ID">
    <w:p w14:paraId="45EE7B84" w14:textId="4E8F29CC" w:rsidR="00E21C0D" w:rsidRDefault="00E21C0D" w:rsidP="00E21C0D">
      <w:pPr>
        <w:pStyle w:val="CommentText"/>
      </w:pPr>
      <w:r>
        <w:rPr>
          <w:rStyle w:val="CommentReference"/>
        </w:rPr>
        <w:annotationRef/>
      </w:r>
      <w:r>
        <w:t>Good to have clear numbers! Are there newer studies to back this up?</w:t>
      </w:r>
    </w:p>
  </w:comment>
  <w:comment w:id="10" w:author="Ina Drabløs" w:date="2025-03-05T13:50:00Z" w:initials="ID">
    <w:p w14:paraId="59FB30B7" w14:textId="77777777" w:rsidR="00E21C0D" w:rsidRDefault="00E21C0D" w:rsidP="00E21C0D">
      <w:pPr>
        <w:pStyle w:val="CommentText"/>
      </w:pPr>
      <w:r>
        <w:rPr>
          <w:rStyle w:val="CommentReference"/>
        </w:rPr>
        <w:annotationRef/>
      </w:r>
      <w:r>
        <w:t>This paragraph gives a good overview of a main part of your topic, so Im wondering if this should be introduced sooner?</w:t>
      </w:r>
    </w:p>
  </w:comment>
  <w:comment w:id="12" w:author="Ina Drabløs [2]" w:date="2025-03-14T10:19:00Z" w:initials="ID">
    <w:p w14:paraId="06680993" w14:textId="77777777" w:rsidR="0013016E" w:rsidRDefault="0013016E" w:rsidP="0013016E">
      <w:r>
        <w:rPr>
          <w:rStyle w:val="CommentReference"/>
        </w:rPr>
        <w:annotationRef/>
      </w:r>
      <w:r>
        <w:rPr>
          <w:sz w:val="20"/>
          <w:szCs w:val="20"/>
        </w:rPr>
        <w:t xml:space="preserve">I will mention this again hehe, but you are not really writing about MRI (not the history or evolution of it, not the physics involved, not about specific sequences or the effects on tissue types and so on), so perhaps consider calling this section something related to brain structure/development? </w:t>
      </w:r>
    </w:p>
  </w:comment>
  <w:comment w:id="14" w:author="Ina Drabløs" w:date="2025-03-13T14:15:00Z" w:initials="ID">
    <w:p w14:paraId="5D0615AC" w14:textId="255D21B4" w:rsidR="00114589" w:rsidRDefault="00114589" w:rsidP="00114589">
      <w:pPr>
        <w:pStyle w:val="CommentText"/>
      </w:pPr>
      <w:r>
        <w:rPr>
          <w:rStyle w:val="CommentReference"/>
        </w:rPr>
        <w:annotationRef/>
      </w:r>
      <w:r>
        <w:t>Make sure to number, refer to (in text) and reference figures you use.</w:t>
      </w:r>
    </w:p>
  </w:comment>
  <w:comment w:id="15" w:author="Margrete Soya Heimvik" w:date="2025-03-10T19:23:00Z" w:initials="MH">
    <w:p w14:paraId="067A5276" w14:textId="17085803" w:rsidR="004A4E1D" w:rsidRDefault="004A4E1D" w:rsidP="004A4E1D">
      <w:r>
        <w:rPr>
          <w:rStyle w:val="CommentReference"/>
        </w:rPr>
        <w:annotationRef/>
      </w:r>
      <w:r>
        <w:rPr>
          <w:sz w:val="20"/>
          <w:szCs w:val="20"/>
        </w:rPr>
        <w:t>Should I write more about this original model? In the Basal ganglia</w:t>
      </w:r>
    </w:p>
  </w:comment>
  <w:comment w:id="16" w:author="Ina Drabløs [2]" w:date="2025-03-14T10:15:00Z" w:initials="ID">
    <w:p w14:paraId="1D8B787F" w14:textId="77777777" w:rsidR="0013016E" w:rsidRDefault="0013016E" w:rsidP="0013016E">
      <w:r>
        <w:rPr>
          <w:rStyle w:val="CommentReference"/>
        </w:rPr>
        <w:annotationRef/>
      </w:r>
      <w:r>
        <w:rPr>
          <w:sz w:val="20"/>
          <w:szCs w:val="20"/>
        </w:rPr>
        <w:t>Personally I think no , I would actually think about shortening these circuit-related sections as this is not what you will look into. An overview of this is absolutely good to include, and then my suggestion is to keep the detail for what might be relevant to the structures you look at but not everything else</w:t>
      </w:r>
    </w:p>
  </w:comment>
  <w:comment w:id="24" w:author="Ina Drabløs" w:date="2025-03-13T14:17:00Z" w:initials="ID">
    <w:p w14:paraId="36251D38" w14:textId="6E60239C" w:rsidR="00114589" w:rsidRDefault="00114589" w:rsidP="00114589">
      <w:pPr>
        <w:pStyle w:val="CommentText"/>
      </w:pPr>
      <w:r>
        <w:rPr>
          <w:rStyle w:val="CommentReference"/>
        </w:rPr>
        <w:annotationRef/>
      </w:r>
      <w:r>
        <w:t>You write a lot on circuits, but since you will use structural brain data I would suggest to shift the focus more to this.</w:t>
      </w:r>
    </w:p>
  </w:comment>
  <w:comment w:id="25" w:author="Ina Drabløs [2]" w:date="2025-03-14T10:32:00Z" w:initials="ID">
    <w:p w14:paraId="7943133A" w14:textId="77777777" w:rsidR="0013016E" w:rsidRDefault="0013016E" w:rsidP="0013016E">
      <w:r>
        <w:rPr>
          <w:rStyle w:val="CommentReference"/>
        </w:rPr>
        <w:annotationRef/>
      </w:r>
      <w:r>
        <w:rPr>
          <w:sz w:val="20"/>
          <w:szCs w:val="20"/>
        </w:rPr>
        <w:t>You could start with a short paragraph on general findings, and then go into more detail. For example have a paragraph focused on more global measurements (cortical thickness/surface area, gray matter/white matter volume), and then subcortical structures. For each region see if you can present specific findings from the literature, rather than just «some studies have found… while others…».</w:t>
      </w:r>
    </w:p>
  </w:comment>
  <w:comment w:id="27" w:author="Ina Drabløs [2]" w:date="2025-03-14T10:41:00Z" w:initials="ID">
    <w:p w14:paraId="692C8342" w14:textId="77777777" w:rsidR="00996B3F" w:rsidRDefault="00996B3F" w:rsidP="00996B3F">
      <w:r>
        <w:rPr>
          <w:rStyle w:val="CommentReference"/>
        </w:rPr>
        <w:annotationRef/>
      </w:r>
      <w:r>
        <w:rPr>
          <w:sz w:val="20"/>
          <w:szCs w:val="20"/>
        </w:rPr>
        <w:t xml:space="preserve">A vague comment from me, but I feel like something is missing here. Maybe elaborate a little on the role of machine learning in neuroscience? </w:t>
      </w:r>
    </w:p>
  </w:comment>
  <w:comment w:id="29" w:author="Margrete Soya Heimvik" w:date="2025-03-10T19:34:00Z" w:initials="MH">
    <w:p w14:paraId="63E4CB6C" w14:textId="436156CA" w:rsidR="00CE31A2" w:rsidRDefault="00CE31A2" w:rsidP="00CE31A2">
      <w:r>
        <w:rPr>
          <w:rStyle w:val="CommentReference"/>
        </w:rPr>
        <w:annotationRef/>
      </w:r>
      <w:r>
        <w:rPr>
          <w:color w:val="000000"/>
          <w:sz w:val="20"/>
          <w:szCs w:val="20"/>
        </w:rPr>
        <w:t>Should I also introduce tree-based models in general?</w:t>
      </w:r>
    </w:p>
  </w:comment>
  <w:comment w:id="30" w:author="Ina Drabløs [2]" w:date="2025-03-14T10:37:00Z" w:initials="ID">
    <w:p w14:paraId="6A4B89B6" w14:textId="77777777" w:rsidR="0013016E" w:rsidRDefault="0013016E" w:rsidP="0013016E">
      <w:r>
        <w:rPr>
          <w:rStyle w:val="CommentReference"/>
        </w:rPr>
        <w:annotationRef/>
      </w:r>
      <w:r>
        <w:rPr>
          <w:sz w:val="20"/>
          <w:szCs w:val="20"/>
        </w:rPr>
        <w:t>Yes is my immediate thought (but Øystein is the guide here)</w:t>
      </w:r>
    </w:p>
  </w:comment>
  <w:comment w:id="31" w:author="Ina Drabløs [2]" w:date="2025-03-14T10:43:00Z" w:initials="ID">
    <w:p w14:paraId="084B568F" w14:textId="77777777" w:rsidR="0013016E" w:rsidRDefault="0013016E" w:rsidP="0013016E">
      <w:r>
        <w:rPr>
          <w:rStyle w:val="CommentReference"/>
        </w:rPr>
        <w:annotationRef/>
      </w:r>
      <w:r>
        <w:rPr>
          <w:sz w:val="20"/>
          <w:szCs w:val="20"/>
        </w:rPr>
        <w:t xml:space="preserve">provide as much «stupid» detail as possible - why would you want to «map input variables to an output variable»? </w:t>
      </w:r>
    </w:p>
  </w:comment>
  <w:comment w:id="32" w:author="Ina Drabløs [2]" w:date="2025-03-14T10:44:00Z" w:initials="ID">
    <w:p w14:paraId="5311725A" w14:textId="77777777" w:rsidR="0013016E" w:rsidRDefault="0013016E" w:rsidP="0013016E">
      <w:r>
        <w:rPr>
          <w:rStyle w:val="CommentReference"/>
        </w:rPr>
        <w:annotationRef/>
      </w:r>
      <w:r>
        <w:rPr>
          <w:sz w:val="20"/>
          <w:szCs w:val="20"/>
        </w:rPr>
        <w:t>which is what?</w:t>
      </w:r>
    </w:p>
  </w:comment>
  <w:comment w:id="33" w:author="Ina Drabløs [2]" w:date="2025-03-14T10:44:00Z" w:initials="ID">
    <w:p w14:paraId="07389971" w14:textId="77777777" w:rsidR="0013016E" w:rsidRDefault="0013016E" w:rsidP="0013016E">
      <w:r>
        <w:rPr>
          <w:rStyle w:val="CommentReference"/>
        </w:rPr>
        <w:annotationRef/>
      </w:r>
      <w:r>
        <w:rPr>
          <w:sz w:val="20"/>
          <w:szCs w:val="20"/>
        </w:rPr>
        <w:t>again, what does this mean?</w:t>
      </w:r>
    </w:p>
  </w:comment>
  <w:comment w:id="34" w:author="Ina Drabløs [2]" w:date="2025-03-14T10:46:00Z" w:initials="ID">
    <w:p w14:paraId="16CD97AF" w14:textId="77777777" w:rsidR="0013016E" w:rsidRDefault="0013016E" w:rsidP="0013016E">
      <w:r>
        <w:rPr>
          <w:rStyle w:val="CommentReference"/>
        </w:rPr>
        <w:annotationRef/>
      </w:r>
      <w:r>
        <w:rPr>
          <w:sz w:val="20"/>
          <w:szCs w:val="20"/>
        </w:rPr>
        <w:t>same here - think about providing some understanding for a random person studying neuroscience but never having used machine learning</w:t>
      </w:r>
    </w:p>
  </w:comment>
  <w:comment w:id="35" w:author="Margrete Soya Heimvik" w:date="2025-03-10T18:28:00Z" w:initials="MH">
    <w:p w14:paraId="788E9621" w14:textId="606BB4F8" w:rsidR="00654021" w:rsidRDefault="0031455B" w:rsidP="00654021">
      <w:r>
        <w:rPr>
          <w:rStyle w:val="CommentReference"/>
        </w:rPr>
        <w:annotationRef/>
      </w:r>
      <w:r w:rsidR="00654021">
        <w:rPr>
          <w:sz w:val="20"/>
          <w:szCs w:val="20"/>
        </w:rPr>
        <w:t>I only introduce the parameters we used in the grid</w:t>
      </w:r>
    </w:p>
  </w:comment>
  <w:comment w:id="36" w:author="Ina Drabløs [2]" w:date="2025-03-14T10:47:00Z" w:initials="ID">
    <w:p w14:paraId="1F0A8994" w14:textId="77777777" w:rsidR="0013016E" w:rsidRDefault="0013016E" w:rsidP="0013016E">
      <w:r>
        <w:rPr>
          <w:rStyle w:val="CommentReference"/>
        </w:rPr>
        <w:annotationRef/>
      </w:r>
      <w:r>
        <w:rPr>
          <w:sz w:val="20"/>
          <w:szCs w:val="20"/>
        </w:rPr>
        <w:t xml:space="preserve">I think that is fine/sufficient, but would avoid your specific variables/code names here and move that to the methods section.  </w:t>
      </w:r>
    </w:p>
  </w:comment>
  <w:comment w:id="40" w:author="Ina Drabløs [2]" w:date="2025-03-14T10:54:00Z" w:initials="ID">
    <w:p w14:paraId="4C7DD3E0" w14:textId="77777777" w:rsidR="0013016E" w:rsidRDefault="0013016E" w:rsidP="0013016E">
      <w:r>
        <w:rPr>
          <w:rStyle w:val="CommentReference"/>
        </w:rPr>
        <w:annotationRef/>
      </w:r>
      <w:r>
        <w:rPr>
          <w:sz w:val="20"/>
          <w:szCs w:val="20"/>
        </w:rPr>
        <w:t>If you have a couple of sentences revisiting these topics under Present study it would better tie everything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39E8E0" w15:done="0"/>
  <w15:commentEx w15:paraId="4497983C" w15:done="0"/>
  <w15:commentEx w15:paraId="426A04D7" w15:done="0"/>
  <w15:commentEx w15:paraId="45EE7B84" w15:done="0"/>
  <w15:commentEx w15:paraId="59FB30B7" w15:done="0"/>
  <w15:commentEx w15:paraId="06680993" w15:done="0"/>
  <w15:commentEx w15:paraId="5D0615AC" w15:done="0"/>
  <w15:commentEx w15:paraId="067A5276" w15:done="0"/>
  <w15:commentEx w15:paraId="1D8B787F" w15:paraIdParent="067A5276" w15:done="0"/>
  <w15:commentEx w15:paraId="36251D38" w15:done="0"/>
  <w15:commentEx w15:paraId="7943133A" w15:done="0"/>
  <w15:commentEx w15:paraId="692C8342" w15:done="0"/>
  <w15:commentEx w15:paraId="63E4CB6C" w15:done="0"/>
  <w15:commentEx w15:paraId="6A4B89B6" w15:paraIdParent="63E4CB6C" w15:done="0"/>
  <w15:commentEx w15:paraId="084B568F" w15:done="0"/>
  <w15:commentEx w15:paraId="5311725A" w15:done="0"/>
  <w15:commentEx w15:paraId="07389971" w15:done="0"/>
  <w15:commentEx w15:paraId="16CD97AF" w15:done="0"/>
  <w15:commentEx w15:paraId="788E9621" w15:done="0"/>
  <w15:commentEx w15:paraId="1F0A8994" w15:paraIdParent="788E9621" w15:done="0"/>
  <w15:commentEx w15:paraId="4C7DD3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43BD15" w16cex:dateUtc="2025-03-12T15:15:00Z"/>
  <w16cex:commentExtensible w16cex:durableId="002370B9" w16cex:dateUtc="2025-03-12T13:16:00Z"/>
  <w16cex:commentExtensible w16cex:durableId="44E103C9" w16cex:dateUtc="2025-03-13T13:04:00Z"/>
  <w16cex:commentExtensible w16cex:durableId="13E9FC70" w16cex:dateUtc="2025-03-05T12:47:00Z"/>
  <w16cex:commentExtensible w16cex:durableId="7D64D2FF" w16cex:dateUtc="2025-03-05T12:50:00Z"/>
  <w16cex:commentExtensible w16cex:durableId="04C201D9" w16cex:dateUtc="2025-03-14T09:19:00Z"/>
  <w16cex:commentExtensible w16cex:durableId="6AA43308" w16cex:dateUtc="2025-03-13T13:15:00Z"/>
  <w16cex:commentExtensible w16cex:durableId="2975B264" w16cex:dateUtc="2025-03-10T18:23:00Z"/>
  <w16cex:commentExtensible w16cex:durableId="67E2F6B2" w16cex:dateUtc="2025-03-14T09:15:00Z"/>
  <w16cex:commentExtensible w16cex:durableId="6DD6EB17" w16cex:dateUtc="2025-03-13T13:17:00Z"/>
  <w16cex:commentExtensible w16cex:durableId="7B389B2A" w16cex:dateUtc="2025-03-14T09:32:00Z"/>
  <w16cex:commentExtensible w16cex:durableId="660BF434" w16cex:dateUtc="2025-03-14T09:41:00Z"/>
  <w16cex:commentExtensible w16cex:durableId="42402CC7" w16cex:dateUtc="2025-03-10T18:34:00Z"/>
  <w16cex:commentExtensible w16cex:durableId="6B1BFBDA" w16cex:dateUtc="2025-03-14T09:37:00Z"/>
  <w16cex:commentExtensible w16cex:durableId="1CACF0EB" w16cex:dateUtc="2025-03-14T09:43:00Z"/>
  <w16cex:commentExtensible w16cex:durableId="36261837" w16cex:dateUtc="2025-03-14T09:44:00Z"/>
  <w16cex:commentExtensible w16cex:durableId="1D11D796" w16cex:dateUtc="2025-03-14T09:44:00Z"/>
  <w16cex:commentExtensible w16cex:durableId="16DC8C22" w16cex:dateUtc="2025-03-14T09:46:00Z"/>
  <w16cex:commentExtensible w16cex:durableId="1EA565FE" w16cex:dateUtc="2025-03-10T17:28:00Z"/>
  <w16cex:commentExtensible w16cex:durableId="67CBE876" w16cex:dateUtc="2025-03-14T09:47:00Z"/>
  <w16cex:commentExtensible w16cex:durableId="34E28C46" w16cex:dateUtc="2025-03-14T0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39E8E0" w16cid:durableId="1A43BD15"/>
  <w16cid:commentId w16cid:paraId="4497983C" w16cid:durableId="002370B9"/>
  <w16cid:commentId w16cid:paraId="426A04D7" w16cid:durableId="44E103C9"/>
  <w16cid:commentId w16cid:paraId="45EE7B84" w16cid:durableId="13E9FC70"/>
  <w16cid:commentId w16cid:paraId="59FB30B7" w16cid:durableId="7D64D2FF"/>
  <w16cid:commentId w16cid:paraId="06680993" w16cid:durableId="04C201D9"/>
  <w16cid:commentId w16cid:paraId="5D0615AC" w16cid:durableId="6AA43308"/>
  <w16cid:commentId w16cid:paraId="067A5276" w16cid:durableId="2975B264"/>
  <w16cid:commentId w16cid:paraId="1D8B787F" w16cid:durableId="67E2F6B2"/>
  <w16cid:commentId w16cid:paraId="36251D38" w16cid:durableId="6DD6EB17"/>
  <w16cid:commentId w16cid:paraId="7943133A" w16cid:durableId="7B389B2A"/>
  <w16cid:commentId w16cid:paraId="692C8342" w16cid:durableId="660BF434"/>
  <w16cid:commentId w16cid:paraId="63E4CB6C" w16cid:durableId="42402CC7"/>
  <w16cid:commentId w16cid:paraId="6A4B89B6" w16cid:durableId="6B1BFBDA"/>
  <w16cid:commentId w16cid:paraId="084B568F" w16cid:durableId="1CACF0EB"/>
  <w16cid:commentId w16cid:paraId="5311725A" w16cid:durableId="36261837"/>
  <w16cid:commentId w16cid:paraId="07389971" w16cid:durableId="1D11D796"/>
  <w16cid:commentId w16cid:paraId="16CD97AF" w16cid:durableId="16DC8C22"/>
  <w16cid:commentId w16cid:paraId="788E9621" w16cid:durableId="1EA565FE"/>
  <w16cid:commentId w16cid:paraId="1F0A8994" w16cid:durableId="67CBE876"/>
  <w16cid:commentId w16cid:paraId="4C7DD3E0" w16cid:durableId="34E28C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688BB" w14:textId="77777777" w:rsidR="002E53F4" w:rsidRDefault="002E53F4" w:rsidP="000314D7">
      <w:r>
        <w:separator/>
      </w:r>
    </w:p>
  </w:endnote>
  <w:endnote w:type="continuationSeparator" w:id="0">
    <w:p w14:paraId="7BD25957" w14:textId="77777777" w:rsidR="002E53F4" w:rsidRDefault="002E53F4"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7753701"/>
      <w:docPartObj>
        <w:docPartGallery w:val="Page Numbers (Bottom of Page)"/>
        <w:docPartUnique/>
      </w:docPartObj>
    </w:sdtPr>
    <w:sdtContent>
      <w:p w14:paraId="7DAC0B92" w14:textId="0B556583" w:rsidR="000E1520" w:rsidRDefault="000E1520" w:rsidP="009C1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92D4D" w14:textId="77777777" w:rsidR="000E1520" w:rsidRDefault="000E1520" w:rsidP="000E1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3FB84" w14:textId="0AC62454" w:rsidR="009C1375" w:rsidRDefault="009C1375" w:rsidP="003F4343">
    <w:pPr>
      <w:pStyle w:val="Footer"/>
      <w:framePr w:wrap="none" w:vAnchor="text" w:hAnchor="margin" w:xAlign="right" w:y="1"/>
      <w:rPr>
        <w:rStyle w:val="PageNumber"/>
      </w:rPr>
    </w:pPr>
  </w:p>
  <w:p w14:paraId="72CA3508" w14:textId="5799A64B" w:rsidR="009C1375" w:rsidRDefault="009C1375" w:rsidP="009C1375">
    <w:pPr>
      <w:pStyle w:val="Footer"/>
      <w:framePr w:wrap="none" w:vAnchor="text" w:hAnchor="margin" w:xAlign="right" w:y="1"/>
      <w:ind w:right="360"/>
      <w:rPr>
        <w:rStyle w:val="PageNumber"/>
      </w:rPr>
    </w:pPr>
  </w:p>
  <w:p w14:paraId="2368B477" w14:textId="60914D00" w:rsidR="000E1520" w:rsidRDefault="000E1520" w:rsidP="009C1375">
    <w:pPr>
      <w:pStyle w:val="Footer"/>
      <w:framePr w:wrap="none" w:vAnchor="text" w:hAnchor="margin" w:xAlign="right" w:y="1"/>
      <w:ind w:right="360"/>
      <w:rPr>
        <w:rStyle w:val="PageNumber"/>
      </w:rPr>
    </w:pPr>
  </w:p>
  <w:p w14:paraId="7714E9FE" w14:textId="15E77A09" w:rsidR="000E1520" w:rsidRDefault="000E1520" w:rsidP="000E15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914085"/>
      <w:docPartObj>
        <w:docPartGallery w:val="Page Numbers (Bottom of Page)"/>
        <w:docPartUnique/>
      </w:docPartObj>
    </w:sdtPr>
    <w:sdtContent>
      <w:p w14:paraId="4445B0F3" w14:textId="69E0DA4F" w:rsidR="009C1375" w:rsidRDefault="009C1375" w:rsidP="003F4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7F4E4DA" w14:textId="77777777" w:rsidR="009C1375" w:rsidRDefault="009C1375" w:rsidP="009C13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8B569" w14:textId="77777777" w:rsidR="002E53F4" w:rsidRDefault="002E53F4" w:rsidP="000314D7">
      <w:r>
        <w:separator/>
      </w:r>
    </w:p>
  </w:footnote>
  <w:footnote w:type="continuationSeparator" w:id="0">
    <w:p w14:paraId="4AB6D424" w14:textId="77777777" w:rsidR="002E53F4" w:rsidRDefault="002E53F4" w:rsidP="0003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1FD"/>
    <w:multiLevelType w:val="multilevel"/>
    <w:tmpl w:val="280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279F2"/>
    <w:multiLevelType w:val="hybridMultilevel"/>
    <w:tmpl w:val="F224E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C3AB3"/>
    <w:multiLevelType w:val="multilevel"/>
    <w:tmpl w:val="4FE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45A0E"/>
    <w:multiLevelType w:val="multilevel"/>
    <w:tmpl w:val="1700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15AF7"/>
    <w:multiLevelType w:val="multilevel"/>
    <w:tmpl w:val="D9D4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860FA"/>
    <w:multiLevelType w:val="multilevel"/>
    <w:tmpl w:val="5362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46249"/>
    <w:multiLevelType w:val="multilevel"/>
    <w:tmpl w:val="AB32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806EE"/>
    <w:multiLevelType w:val="multilevel"/>
    <w:tmpl w:val="F7F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40BAB"/>
    <w:multiLevelType w:val="multilevel"/>
    <w:tmpl w:val="818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A79EC"/>
    <w:multiLevelType w:val="multilevel"/>
    <w:tmpl w:val="6ECE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169A4"/>
    <w:multiLevelType w:val="multilevel"/>
    <w:tmpl w:val="F46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371C8"/>
    <w:multiLevelType w:val="multilevel"/>
    <w:tmpl w:val="B3BA6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6770B"/>
    <w:multiLevelType w:val="multilevel"/>
    <w:tmpl w:val="58C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846CD8"/>
    <w:multiLevelType w:val="multilevel"/>
    <w:tmpl w:val="B03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E680D"/>
    <w:multiLevelType w:val="multilevel"/>
    <w:tmpl w:val="071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17BAE"/>
    <w:multiLevelType w:val="hybridMultilevel"/>
    <w:tmpl w:val="06FE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643C91"/>
    <w:multiLevelType w:val="hybridMultilevel"/>
    <w:tmpl w:val="297613F0"/>
    <w:lvl w:ilvl="0" w:tplc="E4D4462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985C7C"/>
    <w:multiLevelType w:val="multilevel"/>
    <w:tmpl w:val="A7B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56DD6"/>
    <w:multiLevelType w:val="multilevel"/>
    <w:tmpl w:val="D416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B1EA0"/>
    <w:multiLevelType w:val="multilevel"/>
    <w:tmpl w:val="4DB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C66793"/>
    <w:multiLevelType w:val="multilevel"/>
    <w:tmpl w:val="A288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867509"/>
    <w:multiLevelType w:val="multilevel"/>
    <w:tmpl w:val="547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673051">
    <w:abstractNumId w:val="21"/>
  </w:num>
  <w:num w:numId="2" w16cid:durableId="49116651">
    <w:abstractNumId w:val="25"/>
  </w:num>
  <w:num w:numId="3" w16cid:durableId="917128964">
    <w:abstractNumId w:val="26"/>
  </w:num>
  <w:num w:numId="4" w16cid:durableId="1421178754">
    <w:abstractNumId w:val="24"/>
  </w:num>
  <w:num w:numId="5" w16cid:durableId="466169287">
    <w:abstractNumId w:val="19"/>
  </w:num>
  <w:num w:numId="6" w16cid:durableId="915821295">
    <w:abstractNumId w:val="15"/>
  </w:num>
  <w:num w:numId="7" w16cid:durableId="101146351">
    <w:abstractNumId w:val="4"/>
  </w:num>
  <w:num w:numId="8" w16cid:durableId="75716019">
    <w:abstractNumId w:val="3"/>
  </w:num>
  <w:num w:numId="9" w16cid:durableId="1999993435">
    <w:abstractNumId w:val="22"/>
  </w:num>
  <w:num w:numId="10" w16cid:durableId="1628970331">
    <w:abstractNumId w:val="18"/>
  </w:num>
  <w:num w:numId="11" w16cid:durableId="1148938673">
    <w:abstractNumId w:val="1"/>
  </w:num>
  <w:num w:numId="12" w16cid:durableId="1755079919">
    <w:abstractNumId w:val="20"/>
  </w:num>
  <w:num w:numId="13" w16cid:durableId="1851486757">
    <w:abstractNumId w:val="8"/>
  </w:num>
  <w:num w:numId="14" w16cid:durableId="1411192856">
    <w:abstractNumId w:val="23"/>
  </w:num>
  <w:num w:numId="15" w16cid:durableId="1105417321">
    <w:abstractNumId w:val="2"/>
  </w:num>
  <w:num w:numId="16" w16cid:durableId="1557008603">
    <w:abstractNumId w:val="14"/>
  </w:num>
  <w:num w:numId="17" w16cid:durableId="2030329127">
    <w:abstractNumId w:val="16"/>
  </w:num>
  <w:num w:numId="18" w16cid:durableId="1192845146">
    <w:abstractNumId w:val="28"/>
  </w:num>
  <w:num w:numId="19" w16cid:durableId="839197748">
    <w:abstractNumId w:val="17"/>
  </w:num>
  <w:num w:numId="20" w16cid:durableId="1734427201">
    <w:abstractNumId w:val="30"/>
  </w:num>
  <w:num w:numId="21" w16cid:durableId="554387785">
    <w:abstractNumId w:val="0"/>
  </w:num>
  <w:num w:numId="22" w16cid:durableId="1768308593">
    <w:abstractNumId w:val="13"/>
  </w:num>
  <w:num w:numId="23" w16cid:durableId="179315705">
    <w:abstractNumId w:val="12"/>
  </w:num>
  <w:num w:numId="24" w16cid:durableId="499658570">
    <w:abstractNumId w:val="5"/>
  </w:num>
  <w:num w:numId="25" w16cid:durableId="1312909142">
    <w:abstractNumId w:val="29"/>
  </w:num>
  <w:num w:numId="26" w16cid:durableId="1153720906">
    <w:abstractNumId w:val="27"/>
  </w:num>
  <w:num w:numId="27" w16cid:durableId="182742819">
    <w:abstractNumId w:val="7"/>
  </w:num>
  <w:num w:numId="28" w16cid:durableId="725684271">
    <w:abstractNumId w:val="11"/>
  </w:num>
  <w:num w:numId="29" w16cid:durableId="1620603098">
    <w:abstractNumId w:val="10"/>
  </w:num>
  <w:num w:numId="30" w16cid:durableId="1936016581">
    <w:abstractNumId w:val="6"/>
  </w:num>
  <w:num w:numId="31" w16cid:durableId="207010940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na Drabløs">
    <w15:presenceInfo w15:providerId="AD" w15:userId="S::inadra@uio.no::56fbba13-675c-475f-aac8-11af93b6cd0c"/>
  </w15:person>
  <w15:person w15:author="Ina Drabløs [2]">
    <w15:presenceInfo w15:providerId="AD" w15:userId="S::inadra76@bhioslo.no::318a6dcc-5b41-4773-9aea-e6e35b61d380"/>
  </w15:person>
  <w15:person w15:author="Margrete Soya Heimvik">
    <w15:presenceInfo w15:providerId="AD" w15:userId="S::margrsh@uio.no::5a612a65-8c02-431e-8d1b-f0930715ff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1114C"/>
    <w:rsid w:val="00020E0A"/>
    <w:rsid w:val="000314D7"/>
    <w:rsid w:val="00041548"/>
    <w:rsid w:val="000429F0"/>
    <w:rsid w:val="00043986"/>
    <w:rsid w:val="00044472"/>
    <w:rsid w:val="000538FF"/>
    <w:rsid w:val="00054872"/>
    <w:rsid w:val="00055355"/>
    <w:rsid w:val="000631DC"/>
    <w:rsid w:val="00065DC9"/>
    <w:rsid w:val="000736E2"/>
    <w:rsid w:val="000C7A52"/>
    <w:rsid w:val="000D1CCF"/>
    <w:rsid w:val="000E1520"/>
    <w:rsid w:val="000E408D"/>
    <w:rsid w:val="000E5EBF"/>
    <w:rsid w:val="001019BC"/>
    <w:rsid w:val="00114589"/>
    <w:rsid w:val="00116889"/>
    <w:rsid w:val="0013016E"/>
    <w:rsid w:val="00133118"/>
    <w:rsid w:val="00153638"/>
    <w:rsid w:val="00160711"/>
    <w:rsid w:val="00162758"/>
    <w:rsid w:val="00175BEA"/>
    <w:rsid w:val="00187735"/>
    <w:rsid w:val="00195A4B"/>
    <w:rsid w:val="00197600"/>
    <w:rsid w:val="001A7696"/>
    <w:rsid w:val="001B19AE"/>
    <w:rsid w:val="001B3E4E"/>
    <w:rsid w:val="001D002C"/>
    <w:rsid w:val="001D30A3"/>
    <w:rsid w:val="001E6C60"/>
    <w:rsid w:val="001F7D0D"/>
    <w:rsid w:val="00201BF6"/>
    <w:rsid w:val="00207A9C"/>
    <w:rsid w:val="00207F5F"/>
    <w:rsid w:val="00213ED3"/>
    <w:rsid w:val="0021536D"/>
    <w:rsid w:val="002231DD"/>
    <w:rsid w:val="002438D6"/>
    <w:rsid w:val="0026337E"/>
    <w:rsid w:val="00266014"/>
    <w:rsid w:val="00285782"/>
    <w:rsid w:val="002A33E0"/>
    <w:rsid w:val="002A428F"/>
    <w:rsid w:val="002A68E0"/>
    <w:rsid w:val="002B0C5B"/>
    <w:rsid w:val="002C5CFE"/>
    <w:rsid w:val="002E31DB"/>
    <w:rsid w:val="002E53F4"/>
    <w:rsid w:val="002E6E2B"/>
    <w:rsid w:val="00305246"/>
    <w:rsid w:val="0031455B"/>
    <w:rsid w:val="00315D9E"/>
    <w:rsid w:val="003205B4"/>
    <w:rsid w:val="00321101"/>
    <w:rsid w:val="003279D7"/>
    <w:rsid w:val="0033211D"/>
    <w:rsid w:val="00335D6E"/>
    <w:rsid w:val="00346646"/>
    <w:rsid w:val="003506F0"/>
    <w:rsid w:val="00370B2D"/>
    <w:rsid w:val="00371F45"/>
    <w:rsid w:val="003867A7"/>
    <w:rsid w:val="00397C98"/>
    <w:rsid w:val="003A5DF6"/>
    <w:rsid w:val="003A7206"/>
    <w:rsid w:val="003B0717"/>
    <w:rsid w:val="003B224D"/>
    <w:rsid w:val="003C4857"/>
    <w:rsid w:val="003D08ED"/>
    <w:rsid w:val="003D4A33"/>
    <w:rsid w:val="003E1D02"/>
    <w:rsid w:val="003E284C"/>
    <w:rsid w:val="00406CA6"/>
    <w:rsid w:val="004144C1"/>
    <w:rsid w:val="00422F2A"/>
    <w:rsid w:val="00427CEF"/>
    <w:rsid w:val="00430323"/>
    <w:rsid w:val="0043233E"/>
    <w:rsid w:val="00432702"/>
    <w:rsid w:val="00436572"/>
    <w:rsid w:val="0044407B"/>
    <w:rsid w:val="0045013C"/>
    <w:rsid w:val="00453B87"/>
    <w:rsid w:val="004624B7"/>
    <w:rsid w:val="00485B2C"/>
    <w:rsid w:val="004864AF"/>
    <w:rsid w:val="00487738"/>
    <w:rsid w:val="00490BDA"/>
    <w:rsid w:val="004A4E1D"/>
    <w:rsid w:val="004A64D9"/>
    <w:rsid w:val="004A7304"/>
    <w:rsid w:val="004B4F24"/>
    <w:rsid w:val="004C3AD7"/>
    <w:rsid w:val="004D12B7"/>
    <w:rsid w:val="004F05B7"/>
    <w:rsid w:val="004F6F8B"/>
    <w:rsid w:val="00503C26"/>
    <w:rsid w:val="00504A34"/>
    <w:rsid w:val="0050526F"/>
    <w:rsid w:val="0051515F"/>
    <w:rsid w:val="00517FA8"/>
    <w:rsid w:val="0052087C"/>
    <w:rsid w:val="00531398"/>
    <w:rsid w:val="00531F27"/>
    <w:rsid w:val="00537010"/>
    <w:rsid w:val="00541CA3"/>
    <w:rsid w:val="00546AF5"/>
    <w:rsid w:val="005705FA"/>
    <w:rsid w:val="005750EB"/>
    <w:rsid w:val="00577607"/>
    <w:rsid w:val="0058440E"/>
    <w:rsid w:val="005864CB"/>
    <w:rsid w:val="0058705C"/>
    <w:rsid w:val="005A5B9E"/>
    <w:rsid w:val="005A64F2"/>
    <w:rsid w:val="005B2082"/>
    <w:rsid w:val="005C13C9"/>
    <w:rsid w:val="005F5D5D"/>
    <w:rsid w:val="005F6551"/>
    <w:rsid w:val="00600564"/>
    <w:rsid w:val="006008E8"/>
    <w:rsid w:val="00600B06"/>
    <w:rsid w:val="00631EE4"/>
    <w:rsid w:val="00636550"/>
    <w:rsid w:val="006412E6"/>
    <w:rsid w:val="00644211"/>
    <w:rsid w:val="006457A3"/>
    <w:rsid w:val="00652525"/>
    <w:rsid w:val="00654021"/>
    <w:rsid w:val="00656C0F"/>
    <w:rsid w:val="006623E6"/>
    <w:rsid w:val="006868D7"/>
    <w:rsid w:val="006D12D3"/>
    <w:rsid w:val="006E3BA0"/>
    <w:rsid w:val="00723A5E"/>
    <w:rsid w:val="0072533D"/>
    <w:rsid w:val="007270F6"/>
    <w:rsid w:val="007373E4"/>
    <w:rsid w:val="007509D8"/>
    <w:rsid w:val="007519F6"/>
    <w:rsid w:val="007530AB"/>
    <w:rsid w:val="0075616E"/>
    <w:rsid w:val="00757B4B"/>
    <w:rsid w:val="007623ED"/>
    <w:rsid w:val="0076774D"/>
    <w:rsid w:val="00776997"/>
    <w:rsid w:val="00777A42"/>
    <w:rsid w:val="00785FD6"/>
    <w:rsid w:val="007A25CB"/>
    <w:rsid w:val="007A6798"/>
    <w:rsid w:val="007B3826"/>
    <w:rsid w:val="007C2308"/>
    <w:rsid w:val="007C540D"/>
    <w:rsid w:val="007E5622"/>
    <w:rsid w:val="007F0F62"/>
    <w:rsid w:val="007F6AFA"/>
    <w:rsid w:val="00814A70"/>
    <w:rsid w:val="008157C2"/>
    <w:rsid w:val="00816258"/>
    <w:rsid w:val="00820317"/>
    <w:rsid w:val="00821E53"/>
    <w:rsid w:val="00823910"/>
    <w:rsid w:val="00824E88"/>
    <w:rsid w:val="008313E5"/>
    <w:rsid w:val="00847FA3"/>
    <w:rsid w:val="008511C9"/>
    <w:rsid w:val="00851784"/>
    <w:rsid w:val="00860970"/>
    <w:rsid w:val="00863E57"/>
    <w:rsid w:val="008717B8"/>
    <w:rsid w:val="00875DCB"/>
    <w:rsid w:val="00876D6C"/>
    <w:rsid w:val="0087726B"/>
    <w:rsid w:val="008A3A7A"/>
    <w:rsid w:val="008A57BD"/>
    <w:rsid w:val="008B2CDF"/>
    <w:rsid w:val="008B3EB6"/>
    <w:rsid w:val="008B5171"/>
    <w:rsid w:val="008C5551"/>
    <w:rsid w:val="008D1DCE"/>
    <w:rsid w:val="008D3C01"/>
    <w:rsid w:val="008E488F"/>
    <w:rsid w:val="008E7BDD"/>
    <w:rsid w:val="008F04E8"/>
    <w:rsid w:val="008F439F"/>
    <w:rsid w:val="008F4548"/>
    <w:rsid w:val="00913A4B"/>
    <w:rsid w:val="0095181D"/>
    <w:rsid w:val="009550FB"/>
    <w:rsid w:val="009564E1"/>
    <w:rsid w:val="009768E3"/>
    <w:rsid w:val="00981F6A"/>
    <w:rsid w:val="00982C6A"/>
    <w:rsid w:val="00994931"/>
    <w:rsid w:val="00996B3F"/>
    <w:rsid w:val="009B6DED"/>
    <w:rsid w:val="009C1375"/>
    <w:rsid w:val="009C15A1"/>
    <w:rsid w:val="009C16B4"/>
    <w:rsid w:val="009C4671"/>
    <w:rsid w:val="009D3255"/>
    <w:rsid w:val="009D4C8C"/>
    <w:rsid w:val="009D758D"/>
    <w:rsid w:val="009F2910"/>
    <w:rsid w:val="00A04208"/>
    <w:rsid w:val="00A0729C"/>
    <w:rsid w:val="00A10AED"/>
    <w:rsid w:val="00A15FF9"/>
    <w:rsid w:val="00A276A6"/>
    <w:rsid w:val="00A31557"/>
    <w:rsid w:val="00A347B5"/>
    <w:rsid w:val="00A35532"/>
    <w:rsid w:val="00A41421"/>
    <w:rsid w:val="00A56301"/>
    <w:rsid w:val="00A65709"/>
    <w:rsid w:val="00A66EB2"/>
    <w:rsid w:val="00A75285"/>
    <w:rsid w:val="00A8158F"/>
    <w:rsid w:val="00AA1B42"/>
    <w:rsid w:val="00AC567E"/>
    <w:rsid w:val="00AE1DFD"/>
    <w:rsid w:val="00AE2257"/>
    <w:rsid w:val="00AF0A1D"/>
    <w:rsid w:val="00AF3DF2"/>
    <w:rsid w:val="00AF4ADF"/>
    <w:rsid w:val="00B07394"/>
    <w:rsid w:val="00B0750A"/>
    <w:rsid w:val="00B111A0"/>
    <w:rsid w:val="00B241AC"/>
    <w:rsid w:val="00B255A6"/>
    <w:rsid w:val="00B308AD"/>
    <w:rsid w:val="00B35E28"/>
    <w:rsid w:val="00B365C7"/>
    <w:rsid w:val="00B36C44"/>
    <w:rsid w:val="00B37FBA"/>
    <w:rsid w:val="00B401FA"/>
    <w:rsid w:val="00B52086"/>
    <w:rsid w:val="00B52814"/>
    <w:rsid w:val="00B665E5"/>
    <w:rsid w:val="00B71A1B"/>
    <w:rsid w:val="00B81AF5"/>
    <w:rsid w:val="00B82808"/>
    <w:rsid w:val="00B83DCC"/>
    <w:rsid w:val="00B910A3"/>
    <w:rsid w:val="00B937D2"/>
    <w:rsid w:val="00B94DB5"/>
    <w:rsid w:val="00B965EA"/>
    <w:rsid w:val="00BA0D2F"/>
    <w:rsid w:val="00BA1ADC"/>
    <w:rsid w:val="00BA4841"/>
    <w:rsid w:val="00BA52F5"/>
    <w:rsid w:val="00BB23B0"/>
    <w:rsid w:val="00BC3266"/>
    <w:rsid w:val="00C02322"/>
    <w:rsid w:val="00C04C37"/>
    <w:rsid w:val="00C10752"/>
    <w:rsid w:val="00C118C3"/>
    <w:rsid w:val="00C11F05"/>
    <w:rsid w:val="00C303BB"/>
    <w:rsid w:val="00C34480"/>
    <w:rsid w:val="00C42502"/>
    <w:rsid w:val="00C464C2"/>
    <w:rsid w:val="00C56DDA"/>
    <w:rsid w:val="00C679D3"/>
    <w:rsid w:val="00C704ED"/>
    <w:rsid w:val="00C90F76"/>
    <w:rsid w:val="00CA0B90"/>
    <w:rsid w:val="00CC7E43"/>
    <w:rsid w:val="00CD0F22"/>
    <w:rsid w:val="00CD2BE5"/>
    <w:rsid w:val="00CE31A2"/>
    <w:rsid w:val="00CE3570"/>
    <w:rsid w:val="00CF1159"/>
    <w:rsid w:val="00CF2640"/>
    <w:rsid w:val="00CF30EF"/>
    <w:rsid w:val="00D259DD"/>
    <w:rsid w:val="00D337F8"/>
    <w:rsid w:val="00D423D9"/>
    <w:rsid w:val="00D435F7"/>
    <w:rsid w:val="00D47CBB"/>
    <w:rsid w:val="00D54BE8"/>
    <w:rsid w:val="00D87D0D"/>
    <w:rsid w:val="00D91322"/>
    <w:rsid w:val="00D966F7"/>
    <w:rsid w:val="00DB3C41"/>
    <w:rsid w:val="00DB4416"/>
    <w:rsid w:val="00DC278E"/>
    <w:rsid w:val="00DD3701"/>
    <w:rsid w:val="00DD44C1"/>
    <w:rsid w:val="00DE53A5"/>
    <w:rsid w:val="00DF551A"/>
    <w:rsid w:val="00E04B4D"/>
    <w:rsid w:val="00E07B41"/>
    <w:rsid w:val="00E21C0D"/>
    <w:rsid w:val="00E238AE"/>
    <w:rsid w:val="00E27AFF"/>
    <w:rsid w:val="00E307B3"/>
    <w:rsid w:val="00E32E04"/>
    <w:rsid w:val="00E33541"/>
    <w:rsid w:val="00E3624F"/>
    <w:rsid w:val="00E52DAC"/>
    <w:rsid w:val="00E626F4"/>
    <w:rsid w:val="00E6476D"/>
    <w:rsid w:val="00E648B9"/>
    <w:rsid w:val="00E84574"/>
    <w:rsid w:val="00E85EEE"/>
    <w:rsid w:val="00E907F4"/>
    <w:rsid w:val="00E90BEC"/>
    <w:rsid w:val="00E95E86"/>
    <w:rsid w:val="00EA769C"/>
    <w:rsid w:val="00EA7E7A"/>
    <w:rsid w:val="00EC394A"/>
    <w:rsid w:val="00ED3E68"/>
    <w:rsid w:val="00ED6003"/>
    <w:rsid w:val="00EE43F7"/>
    <w:rsid w:val="00EE7217"/>
    <w:rsid w:val="00EF3D28"/>
    <w:rsid w:val="00F0750D"/>
    <w:rsid w:val="00F1094A"/>
    <w:rsid w:val="00F15741"/>
    <w:rsid w:val="00F30FA9"/>
    <w:rsid w:val="00F318C6"/>
    <w:rsid w:val="00F36B23"/>
    <w:rsid w:val="00F41CE1"/>
    <w:rsid w:val="00F41E9F"/>
    <w:rsid w:val="00F61285"/>
    <w:rsid w:val="00F63522"/>
    <w:rsid w:val="00F66222"/>
    <w:rsid w:val="00F745A4"/>
    <w:rsid w:val="00F83F79"/>
    <w:rsid w:val="00F90107"/>
    <w:rsid w:val="00F926F4"/>
    <w:rsid w:val="00F93A47"/>
    <w:rsid w:val="00F97B63"/>
    <w:rsid w:val="00FB3224"/>
    <w:rsid w:val="00FC3B32"/>
    <w:rsid w:val="00FC5FB5"/>
    <w:rsid w:val="00FD7D13"/>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F5"/>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semiHidden/>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 w:type="paragraph" w:styleId="HTMLPreformatted">
    <w:name w:val="HTML Preformatted"/>
    <w:basedOn w:val="Normal"/>
    <w:link w:val="HTMLPreformattedChar"/>
    <w:uiPriority w:val="99"/>
    <w:unhideWhenUsed/>
    <w:rsid w:val="007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F62"/>
    <w:rPr>
      <w:rFonts w:ascii="Courier New" w:eastAsia="Times New Roman" w:hAnsi="Courier New" w:cs="Courier New"/>
      <w:kern w:val="0"/>
      <w:sz w:val="20"/>
      <w:szCs w:val="20"/>
      <w:lang w:val="en-US"/>
      <w14:ligatures w14:val="none"/>
    </w:rPr>
  </w:style>
  <w:style w:type="table" w:styleId="GridTable3-Accent1">
    <w:name w:val="Grid Table 3 Accent 1"/>
    <w:basedOn w:val="TableNormal"/>
    <w:uiPriority w:val="48"/>
    <w:rsid w:val="0095181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9518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95181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
    <w:name w:val="List Table 4"/>
    <w:basedOn w:val="TableNormal"/>
    <w:uiPriority w:val="49"/>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9518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518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95181D"/>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9518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518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518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518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01BF6"/>
    <w:rPr>
      <w:color w:val="666666"/>
    </w:rPr>
  </w:style>
  <w:style w:type="paragraph" w:customStyle="1" w:styleId="Style1">
    <w:name w:val="Style1"/>
    <w:basedOn w:val="Heading1"/>
    <w:qFormat/>
    <w:rsid w:val="00427CEF"/>
    <w:pPr>
      <w:spacing w:before="240" w:after="0" w:line="360" w:lineRule="auto"/>
      <w:jc w:val="center"/>
    </w:pPr>
    <w:rPr>
      <w:rFonts w:ascii="Times New Roman" w:hAnsi="Times New Roman"/>
      <w:b/>
      <w:color w:val="000000" w:themeColor="text1"/>
      <w:sz w:val="24"/>
    </w:rPr>
  </w:style>
  <w:style w:type="paragraph" w:customStyle="1" w:styleId="Style2">
    <w:name w:val="Style2"/>
    <w:basedOn w:val="Heading2"/>
    <w:next w:val="Normal"/>
    <w:qFormat/>
    <w:rsid w:val="00C464C2"/>
    <w:rPr>
      <w:rFonts w:ascii="Times New Roman" w:hAnsi="Times New Roman"/>
      <w:b/>
      <w:color w:val="000000" w:themeColor="text1"/>
      <w:sz w:val="24"/>
    </w:rPr>
  </w:style>
  <w:style w:type="paragraph" w:customStyle="1" w:styleId="Style3">
    <w:name w:val="Style3"/>
    <w:basedOn w:val="Heading3"/>
    <w:next w:val="Normal"/>
    <w:qFormat/>
    <w:rsid w:val="00C464C2"/>
    <w:rPr>
      <w:b/>
      <w:i/>
      <w:color w:val="000000" w:themeColor="text1"/>
      <w:sz w:val="24"/>
    </w:rPr>
  </w:style>
  <w:style w:type="paragraph" w:customStyle="1" w:styleId="Style4">
    <w:name w:val="Style4"/>
    <w:basedOn w:val="Heading4"/>
    <w:qFormat/>
    <w:rsid w:val="00541CA3"/>
    <w:pPr>
      <w:ind w:left="720"/>
    </w:pPr>
    <w:rPr>
      <w:b/>
      <w:i w:val="0"/>
      <w:color w:val="000000" w:themeColor="text1"/>
    </w:rPr>
  </w:style>
  <w:style w:type="paragraph" w:styleId="TOC1">
    <w:name w:val="toc 1"/>
    <w:basedOn w:val="Normal"/>
    <w:next w:val="Normal"/>
    <w:autoRedefine/>
    <w:uiPriority w:val="39"/>
    <w:unhideWhenUsed/>
    <w:rsid w:val="00ED3E6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27CEF"/>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7CEF"/>
    <w:pPr>
      <w:ind w:left="480"/>
    </w:pPr>
    <w:rPr>
      <w:rFonts w:asciiTheme="minorHAnsi" w:hAnsiTheme="minorHAnsi"/>
      <w:i/>
      <w:iCs/>
      <w:sz w:val="20"/>
      <w:szCs w:val="20"/>
    </w:rPr>
  </w:style>
  <w:style w:type="paragraph" w:styleId="TOC4">
    <w:name w:val="toc 4"/>
    <w:basedOn w:val="Normal"/>
    <w:next w:val="Normal"/>
    <w:autoRedefine/>
    <w:uiPriority w:val="39"/>
    <w:unhideWhenUsed/>
    <w:rsid w:val="00427CEF"/>
    <w:pPr>
      <w:ind w:left="720"/>
    </w:pPr>
    <w:rPr>
      <w:rFonts w:asciiTheme="minorHAnsi" w:hAnsiTheme="minorHAnsi"/>
      <w:sz w:val="18"/>
      <w:szCs w:val="18"/>
    </w:rPr>
  </w:style>
  <w:style w:type="paragraph" w:styleId="TOC5">
    <w:name w:val="toc 5"/>
    <w:basedOn w:val="Normal"/>
    <w:next w:val="Normal"/>
    <w:autoRedefine/>
    <w:uiPriority w:val="39"/>
    <w:unhideWhenUsed/>
    <w:rsid w:val="00427CEF"/>
    <w:pPr>
      <w:ind w:left="960"/>
    </w:pPr>
    <w:rPr>
      <w:rFonts w:asciiTheme="minorHAnsi" w:hAnsiTheme="minorHAnsi"/>
      <w:sz w:val="18"/>
      <w:szCs w:val="18"/>
    </w:rPr>
  </w:style>
  <w:style w:type="paragraph" w:styleId="TOC6">
    <w:name w:val="toc 6"/>
    <w:basedOn w:val="Normal"/>
    <w:next w:val="Normal"/>
    <w:autoRedefine/>
    <w:uiPriority w:val="39"/>
    <w:unhideWhenUsed/>
    <w:rsid w:val="00427CEF"/>
    <w:pPr>
      <w:ind w:left="1200"/>
    </w:pPr>
    <w:rPr>
      <w:rFonts w:asciiTheme="minorHAnsi" w:hAnsiTheme="minorHAnsi"/>
      <w:sz w:val="18"/>
      <w:szCs w:val="18"/>
    </w:rPr>
  </w:style>
  <w:style w:type="paragraph" w:styleId="TOC7">
    <w:name w:val="toc 7"/>
    <w:basedOn w:val="Normal"/>
    <w:next w:val="Normal"/>
    <w:autoRedefine/>
    <w:uiPriority w:val="39"/>
    <w:unhideWhenUsed/>
    <w:rsid w:val="00427CEF"/>
    <w:pPr>
      <w:ind w:left="1440"/>
    </w:pPr>
    <w:rPr>
      <w:rFonts w:asciiTheme="minorHAnsi" w:hAnsiTheme="minorHAnsi"/>
      <w:sz w:val="18"/>
      <w:szCs w:val="18"/>
    </w:rPr>
  </w:style>
  <w:style w:type="paragraph" w:styleId="TOC8">
    <w:name w:val="toc 8"/>
    <w:basedOn w:val="Normal"/>
    <w:next w:val="Normal"/>
    <w:autoRedefine/>
    <w:uiPriority w:val="39"/>
    <w:unhideWhenUsed/>
    <w:rsid w:val="00427CEF"/>
    <w:pPr>
      <w:ind w:left="1680"/>
    </w:pPr>
    <w:rPr>
      <w:rFonts w:asciiTheme="minorHAnsi" w:hAnsiTheme="minorHAnsi"/>
      <w:sz w:val="18"/>
      <w:szCs w:val="18"/>
    </w:rPr>
  </w:style>
  <w:style w:type="paragraph" w:styleId="TOC9">
    <w:name w:val="toc 9"/>
    <w:basedOn w:val="Normal"/>
    <w:next w:val="Normal"/>
    <w:autoRedefine/>
    <w:uiPriority w:val="39"/>
    <w:unhideWhenUsed/>
    <w:rsid w:val="00427CEF"/>
    <w:pPr>
      <w:ind w:left="1920"/>
    </w:pPr>
    <w:rPr>
      <w:rFonts w:asciiTheme="minorHAnsi" w:hAnsiTheme="minorHAnsi"/>
      <w:sz w:val="18"/>
      <w:szCs w:val="18"/>
    </w:rPr>
  </w:style>
  <w:style w:type="paragraph" w:styleId="TOCHeading">
    <w:name w:val="TOC Heading"/>
    <w:basedOn w:val="Heading1"/>
    <w:next w:val="Normal"/>
    <w:uiPriority w:val="39"/>
    <w:unhideWhenUsed/>
    <w:qFormat/>
    <w:rsid w:val="004A64D9"/>
    <w:pPr>
      <w:spacing w:before="480" w:after="0" w:line="276" w:lineRule="auto"/>
      <w:outlineLvl w:val="9"/>
    </w:pPr>
    <w:rPr>
      <w:b/>
      <w:bCs/>
      <w:sz w:val="28"/>
      <w:szCs w:val="28"/>
    </w:rPr>
  </w:style>
  <w:style w:type="character" w:styleId="PageNumber">
    <w:name w:val="page number"/>
    <w:basedOn w:val="DefaultParagraphFont"/>
    <w:uiPriority w:val="99"/>
    <w:semiHidden/>
    <w:unhideWhenUsed/>
    <w:rsid w:val="000E1520"/>
  </w:style>
  <w:style w:type="character" w:customStyle="1" w:styleId="apple-converted-space">
    <w:name w:val="apple-converted-space"/>
    <w:basedOn w:val="DefaultParagraphFont"/>
    <w:rsid w:val="00266014"/>
  </w:style>
  <w:style w:type="character" w:styleId="FollowedHyperlink">
    <w:name w:val="FollowedHyperlink"/>
    <w:basedOn w:val="DefaultParagraphFont"/>
    <w:uiPriority w:val="99"/>
    <w:semiHidden/>
    <w:unhideWhenUsed/>
    <w:rsid w:val="00BA0D2F"/>
    <w:rPr>
      <w:color w:val="96607D" w:themeColor="followedHyperlink"/>
      <w:u w:val="single"/>
    </w:rPr>
  </w:style>
  <w:style w:type="paragraph" w:styleId="Revision">
    <w:name w:val="Revision"/>
    <w:hidden/>
    <w:uiPriority w:val="99"/>
    <w:semiHidden/>
    <w:rsid w:val="0052087C"/>
    <w:rPr>
      <w:rFonts w:ascii="Times New Roman" w:eastAsia="Times New Roman" w:hAnsi="Times New Roman" w:cs="Times New Roman"/>
      <w:kern w:val="0"/>
      <w:lang w:val="en-US"/>
      <w14:ligatures w14:val="none"/>
    </w:rPr>
  </w:style>
  <w:style w:type="character" w:styleId="CommentReference">
    <w:name w:val="annotation reference"/>
    <w:basedOn w:val="DefaultParagraphFont"/>
    <w:uiPriority w:val="99"/>
    <w:semiHidden/>
    <w:unhideWhenUsed/>
    <w:rsid w:val="0052087C"/>
    <w:rPr>
      <w:sz w:val="16"/>
      <w:szCs w:val="16"/>
    </w:rPr>
  </w:style>
  <w:style w:type="paragraph" w:styleId="CommentText">
    <w:name w:val="annotation text"/>
    <w:basedOn w:val="Normal"/>
    <w:link w:val="CommentTextChar"/>
    <w:uiPriority w:val="99"/>
    <w:unhideWhenUsed/>
    <w:rsid w:val="0052087C"/>
    <w:rPr>
      <w:sz w:val="20"/>
      <w:szCs w:val="20"/>
    </w:rPr>
  </w:style>
  <w:style w:type="character" w:customStyle="1" w:styleId="CommentTextChar">
    <w:name w:val="Comment Text Char"/>
    <w:basedOn w:val="DefaultParagraphFont"/>
    <w:link w:val="CommentText"/>
    <w:uiPriority w:val="99"/>
    <w:rsid w:val="0052087C"/>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52087C"/>
    <w:rPr>
      <w:b/>
      <w:bCs/>
    </w:rPr>
  </w:style>
  <w:style w:type="character" w:customStyle="1" w:styleId="CommentSubjectChar">
    <w:name w:val="Comment Subject Char"/>
    <w:basedOn w:val="CommentTextChar"/>
    <w:link w:val="CommentSubject"/>
    <w:uiPriority w:val="99"/>
    <w:semiHidden/>
    <w:rsid w:val="0052087C"/>
    <w:rPr>
      <w:rFonts w:ascii="Times New Roman" w:eastAsia="Times New Roman" w:hAnsi="Times New Roman" w:cs="Times New Roman"/>
      <w:b/>
      <w:bCs/>
      <w:kern w:val="0"/>
      <w:sz w:val="20"/>
      <w:szCs w:val="20"/>
      <w:lang w:val="en-US"/>
      <w14:ligatures w14:val="none"/>
    </w:rPr>
  </w:style>
  <w:style w:type="paragraph" w:customStyle="1" w:styleId="Style5">
    <w:name w:val="Style5"/>
    <w:basedOn w:val="Normal"/>
    <w:qFormat/>
    <w:rsid w:val="00B94DB5"/>
    <w:pPr>
      <w:spacing w:line="360" w:lineRule="auto"/>
      <w:ind w:left="720"/>
    </w:pPr>
    <w:rPr>
      <w:b/>
      <w:bCs/>
      <w:i/>
    </w:rPr>
  </w:style>
  <w:style w:type="character" w:styleId="HTMLCode">
    <w:name w:val="HTML Code"/>
    <w:basedOn w:val="DefaultParagraphFont"/>
    <w:uiPriority w:val="99"/>
    <w:semiHidden/>
    <w:unhideWhenUsed/>
    <w:rsid w:val="00577607"/>
    <w:rPr>
      <w:rFonts w:ascii="Courier New" w:eastAsia="Times New Roman" w:hAnsi="Courier New" w:cs="Courier New"/>
      <w:sz w:val="20"/>
      <w:szCs w:val="20"/>
    </w:rPr>
  </w:style>
  <w:style w:type="paragraph" w:customStyle="1" w:styleId="noind">
    <w:name w:val="noind"/>
    <w:basedOn w:val="Normal"/>
    <w:rsid w:val="0051515F"/>
    <w:pPr>
      <w:spacing w:before="100" w:beforeAutospacing="1" w:after="100" w:afterAutospacing="1"/>
    </w:pPr>
  </w:style>
  <w:style w:type="paragraph" w:customStyle="1" w:styleId="noindclose">
    <w:name w:val="noindclose"/>
    <w:basedOn w:val="Normal"/>
    <w:rsid w:val="005151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292">
      <w:bodyDiv w:val="1"/>
      <w:marLeft w:val="0"/>
      <w:marRight w:val="0"/>
      <w:marTop w:val="0"/>
      <w:marBottom w:val="0"/>
      <w:divBdr>
        <w:top w:val="none" w:sz="0" w:space="0" w:color="auto"/>
        <w:left w:val="none" w:sz="0" w:space="0" w:color="auto"/>
        <w:bottom w:val="none" w:sz="0" w:space="0" w:color="auto"/>
        <w:right w:val="none" w:sz="0" w:space="0" w:color="auto"/>
      </w:divBdr>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4912673">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71246039">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4514">
      <w:bodyDiv w:val="1"/>
      <w:marLeft w:val="0"/>
      <w:marRight w:val="0"/>
      <w:marTop w:val="0"/>
      <w:marBottom w:val="0"/>
      <w:divBdr>
        <w:top w:val="none" w:sz="0" w:space="0" w:color="auto"/>
        <w:left w:val="none" w:sz="0" w:space="0" w:color="auto"/>
        <w:bottom w:val="none" w:sz="0" w:space="0" w:color="auto"/>
        <w:right w:val="none" w:sz="0" w:space="0" w:color="auto"/>
      </w:divBdr>
    </w:div>
    <w:div w:id="110902980">
      <w:bodyDiv w:val="1"/>
      <w:marLeft w:val="0"/>
      <w:marRight w:val="0"/>
      <w:marTop w:val="0"/>
      <w:marBottom w:val="0"/>
      <w:divBdr>
        <w:top w:val="none" w:sz="0" w:space="0" w:color="auto"/>
        <w:left w:val="none" w:sz="0" w:space="0" w:color="auto"/>
        <w:bottom w:val="none" w:sz="0" w:space="0" w:color="auto"/>
        <w:right w:val="none" w:sz="0" w:space="0" w:color="auto"/>
      </w:divBdr>
    </w:div>
    <w:div w:id="114642464">
      <w:bodyDiv w:val="1"/>
      <w:marLeft w:val="0"/>
      <w:marRight w:val="0"/>
      <w:marTop w:val="0"/>
      <w:marBottom w:val="0"/>
      <w:divBdr>
        <w:top w:val="none" w:sz="0" w:space="0" w:color="auto"/>
        <w:left w:val="none" w:sz="0" w:space="0" w:color="auto"/>
        <w:bottom w:val="none" w:sz="0" w:space="0" w:color="auto"/>
        <w:right w:val="none" w:sz="0" w:space="0" w:color="auto"/>
      </w:divBdr>
      <w:divsChild>
        <w:div w:id="544634801">
          <w:marLeft w:val="0"/>
          <w:marRight w:val="0"/>
          <w:marTop w:val="0"/>
          <w:marBottom w:val="0"/>
          <w:divBdr>
            <w:top w:val="none" w:sz="0" w:space="0" w:color="auto"/>
            <w:left w:val="none" w:sz="0" w:space="0" w:color="auto"/>
            <w:bottom w:val="none" w:sz="0" w:space="0" w:color="auto"/>
            <w:right w:val="none" w:sz="0" w:space="0" w:color="auto"/>
          </w:divBdr>
        </w:div>
        <w:div w:id="1615213816">
          <w:marLeft w:val="0"/>
          <w:marRight w:val="0"/>
          <w:marTop w:val="0"/>
          <w:marBottom w:val="0"/>
          <w:divBdr>
            <w:top w:val="none" w:sz="0" w:space="0" w:color="auto"/>
            <w:left w:val="none" w:sz="0" w:space="0" w:color="auto"/>
            <w:bottom w:val="none" w:sz="0" w:space="0" w:color="auto"/>
            <w:right w:val="none" w:sz="0" w:space="0" w:color="auto"/>
          </w:divBdr>
        </w:div>
        <w:div w:id="443890530">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sChild>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15314970">
      <w:bodyDiv w:val="1"/>
      <w:marLeft w:val="0"/>
      <w:marRight w:val="0"/>
      <w:marTop w:val="0"/>
      <w:marBottom w:val="0"/>
      <w:divBdr>
        <w:top w:val="none" w:sz="0" w:space="0" w:color="auto"/>
        <w:left w:val="none" w:sz="0" w:space="0" w:color="auto"/>
        <w:bottom w:val="none" w:sz="0" w:space="0" w:color="auto"/>
        <w:right w:val="none" w:sz="0" w:space="0" w:color="auto"/>
      </w:divBdr>
    </w:div>
    <w:div w:id="255486305">
      <w:bodyDiv w:val="1"/>
      <w:marLeft w:val="0"/>
      <w:marRight w:val="0"/>
      <w:marTop w:val="0"/>
      <w:marBottom w:val="0"/>
      <w:divBdr>
        <w:top w:val="none" w:sz="0" w:space="0" w:color="auto"/>
        <w:left w:val="none" w:sz="0" w:space="0" w:color="auto"/>
        <w:bottom w:val="none" w:sz="0" w:space="0" w:color="auto"/>
        <w:right w:val="none" w:sz="0" w:space="0" w:color="auto"/>
      </w:divBdr>
    </w:div>
    <w:div w:id="291711552">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7903">
      <w:bodyDiv w:val="1"/>
      <w:marLeft w:val="0"/>
      <w:marRight w:val="0"/>
      <w:marTop w:val="0"/>
      <w:marBottom w:val="0"/>
      <w:divBdr>
        <w:top w:val="none" w:sz="0" w:space="0" w:color="auto"/>
        <w:left w:val="none" w:sz="0" w:space="0" w:color="auto"/>
        <w:bottom w:val="none" w:sz="0" w:space="0" w:color="auto"/>
        <w:right w:val="none" w:sz="0" w:space="0" w:color="auto"/>
      </w:divBdr>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08285504">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320813711">
      <w:bodyDiv w:val="1"/>
      <w:marLeft w:val="0"/>
      <w:marRight w:val="0"/>
      <w:marTop w:val="0"/>
      <w:marBottom w:val="0"/>
      <w:divBdr>
        <w:top w:val="none" w:sz="0" w:space="0" w:color="auto"/>
        <w:left w:val="none" w:sz="0" w:space="0" w:color="auto"/>
        <w:bottom w:val="none" w:sz="0" w:space="0" w:color="auto"/>
        <w:right w:val="none" w:sz="0" w:space="0" w:color="auto"/>
      </w:divBdr>
    </w:div>
    <w:div w:id="388267578">
      <w:bodyDiv w:val="1"/>
      <w:marLeft w:val="0"/>
      <w:marRight w:val="0"/>
      <w:marTop w:val="0"/>
      <w:marBottom w:val="0"/>
      <w:divBdr>
        <w:top w:val="none" w:sz="0" w:space="0" w:color="auto"/>
        <w:left w:val="none" w:sz="0" w:space="0" w:color="auto"/>
        <w:bottom w:val="none" w:sz="0" w:space="0" w:color="auto"/>
        <w:right w:val="none" w:sz="0" w:space="0" w:color="auto"/>
      </w:divBdr>
    </w:div>
    <w:div w:id="420297448">
      <w:bodyDiv w:val="1"/>
      <w:marLeft w:val="0"/>
      <w:marRight w:val="0"/>
      <w:marTop w:val="0"/>
      <w:marBottom w:val="0"/>
      <w:divBdr>
        <w:top w:val="none" w:sz="0" w:space="0" w:color="auto"/>
        <w:left w:val="none" w:sz="0" w:space="0" w:color="auto"/>
        <w:bottom w:val="none" w:sz="0" w:space="0" w:color="auto"/>
        <w:right w:val="none" w:sz="0" w:space="0" w:color="auto"/>
      </w:divBdr>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8105">
      <w:bodyDiv w:val="1"/>
      <w:marLeft w:val="0"/>
      <w:marRight w:val="0"/>
      <w:marTop w:val="0"/>
      <w:marBottom w:val="0"/>
      <w:divBdr>
        <w:top w:val="none" w:sz="0" w:space="0" w:color="auto"/>
        <w:left w:val="none" w:sz="0" w:space="0" w:color="auto"/>
        <w:bottom w:val="none" w:sz="0" w:space="0" w:color="auto"/>
        <w:right w:val="none" w:sz="0" w:space="0" w:color="auto"/>
      </w:divBdr>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533616425">
      <w:bodyDiv w:val="1"/>
      <w:marLeft w:val="0"/>
      <w:marRight w:val="0"/>
      <w:marTop w:val="0"/>
      <w:marBottom w:val="0"/>
      <w:divBdr>
        <w:top w:val="none" w:sz="0" w:space="0" w:color="auto"/>
        <w:left w:val="none" w:sz="0" w:space="0" w:color="auto"/>
        <w:bottom w:val="none" w:sz="0" w:space="0" w:color="auto"/>
        <w:right w:val="none" w:sz="0" w:space="0" w:color="auto"/>
      </w:divBdr>
    </w:div>
    <w:div w:id="586886972">
      <w:bodyDiv w:val="1"/>
      <w:marLeft w:val="0"/>
      <w:marRight w:val="0"/>
      <w:marTop w:val="0"/>
      <w:marBottom w:val="0"/>
      <w:divBdr>
        <w:top w:val="none" w:sz="0" w:space="0" w:color="auto"/>
        <w:left w:val="none" w:sz="0" w:space="0" w:color="auto"/>
        <w:bottom w:val="none" w:sz="0" w:space="0" w:color="auto"/>
        <w:right w:val="none" w:sz="0" w:space="0" w:color="auto"/>
      </w:divBdr>
    </w:div>
    <w:div w:id="633027193">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80606925">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883177432">
      <w:bodyDiv w:val="1"/>
      <w:marLeft w:val="0"/>
      <w:marRight w:val="0"/>
      <w:marTop w:val="0"/>
      <w:marBottom w:val="0"/>
      <w:divBdr>
        <w:top w:val="none" w:sz="0" w:space="0" w:color="auto"/>
        <w:left w:val="none" w:sz="0" w:space="0" w:color="auto"/>
        <w:bottom w:val="none" w:sz="0" w:space="0" w:color="auto"/>
        <w:right w:val="none" w:sz="0" w:space="0" w:color="auto"/>
      </w:divBdr>
    </w:div>
    <w:div w:id="957875009">
      <w:bodyDiv w:val="1"/>
      <w:marLeft w:val="0"/>
      <w:marRight w:val="0"/>
      <w:marTop w:val="0"/>
      <w:marBottom w:val="0"/>
      <w:divBdr>
        <w:top w:val="none" w:sz="0" w:space="0" w:color="auto"/>
        <w:left w:val="none" w:sz="0" w:space="0" w:color="auto"/>
        <w:bottom w:val="none" w:sz="0" w:space="0" w:color="auto"/>
        <w:right w:val="none" w:sz="0" w:space="0" w:color="auto"/>
      </w:divBdr>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74301779">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81885754">
      <w:bodyDiv w:val="1"/>
      <w:marLeft w:val="0"/>
      <w:marRight w:val="0"/>
      <w:marTop w:val="0"/>
      <w:marBottom w:val="0"/>
      <w:divBdr>
        <w:top w:val="none" w:sz="0" w:space="0" w:color="auto"/>
        <w:left w:val="none" w:sz="0" w:space="0" w:color="auto"/>
        <w:bottom w:val="none" w:sz="0" w:space="0" w:color="auto"/>
        <w:right w:val="none" w:sz="0" w:space="0" w:color="auto"/>
      </w:divBdr>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8861">
      <w:bodyDiv w:val="1"/>
      <w:marLeft w:val="0"/>
      <w:marRight w:val="0"/>
      <w:marTop w:val="0"/>
      <w:marBottom w:val="0"/>
      <w:divBdr>
        <w:top w:val="none" w:sz="0" w:space="0" w:color="auto"/>
        <w:left w:val="none" w:sz="0" w:space="0" w:color="auto"/>
        <w:bottom w:val="none" w:sz="0" w:space="0" w:color="auto"/>
        <w:right w:val="none" w:sz="0" w:space="0" w:color="auto"/>
      </w:divBdr>
    </w:div>
    <w:div w:id="1445885903">
      <w:bodyDiv w:val="1"/>
      <w:marLeft w:val="0"/>
      <w:marRight w:val="0"/>
      <w:marTop w:val="0"/>
      <w:marBottom w:val="0"/>
      <w:divBdr>
        <w:top w:val="none" w:sz="0" w:space="0" w:color="auto"/>
        <w:left w:val="none" w:sz="0" w:space="0" w:color="auto"/>
        <w:bottom w:val="none" w:sz="0" w:space="0" w:color="auto"/>
        <w:right w:val="none" w:sz="0" w:space="0" w:color="auto"/>
      </w:divBdr>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74131386">
      <w:bodyDiv w:val="1"/>
      <w:marLeft w:val="0"/>
      <w:marRight w:val="0"/>
      <w:marTop w:val="0"/>
      <w:marBottom w:val="0"/>
      <w:divBdr>
        <w:top w:val="none" w:sz="0" w:space="0" w:color="auto"/>
        <w:left w:val="none" w:sz="0" w:space="0" w:color="auto"/>
        <w:bottom w:val="none" w:sz="0" w:space="0" w:color="auto"/>
        <w:right w:val="none" w:sz="0" w:space="0" w:color="auto"/>
      </w:divBdr>
    </w:div>
    <w:div w:id="1476028583">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623803175">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682318826">
      <w:bodyDiv w:val="1"/>
      <w:marLeft w:val="0"/>
      <w:marRight w:val="0"/>
      <w:marTop w:val="0"/>
      <w:marBottom w:val="0"/>
      <w:divBdr>
        <w:top w:val="none" w:sz="0" w:space="0" w:color="auto"/>
        <w:left w:val="none" w:sz="0" w:space="0" w:color="auto"/>
        <w:bottom w:val="none" w:sz="0" w:space="0" w:color="auto"/>
        <w:right w:val="none" w:sz="0" w:space="0" w:color="auto"/>
      </w:divBdr>
    </w:div>
    <w:div w:id="1774284829">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19655005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16036875">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26</Pages>
  <Words>29397</Words>
  <Characters>167568</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3</cp:revision>
  <dcterms:created xsi:type="dcterms:W3CDTF">2025-03-14T10:26:00Z</dcterms:created>
  <dcterms:modified xsi:type="dcterms:W3CDTF">2025-03-18T11:24:00Z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id="GeKUzkyW"/&gt;&lt;style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